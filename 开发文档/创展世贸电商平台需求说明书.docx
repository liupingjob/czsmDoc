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5359" w:rsidRDefault="00165359">
      <w:pPr>
        <w:rPr>
          <w:rFonts w:ascii="Arial" w:hAnsi="Arial" w:cs="Arial"/>
        </w:rPr>
      </w:pPr>
    </w:p>
    <w:p w:rsidR="00165359" w:rsidRDefault="00165359">
      <w:pPr>
        <w:jc w:val="center"/>
        <w:rPr>
          <w:rFonts w:ascii="Arial" w:hAnsi="Arial" w:cs="Arial"/>
        </w:rPr>
      </w:pPr>
    </w:p>
    <w:p w:rsidR="00165359" w:rsidRDefault="00165359">
      <w:pPr>
        <w:jc w:val="center"/>
        <w:rPr>
          <w:rFonts w:ascii="Arial" w:hAnsi="Arial" w:cs="Arial"/>
        </w:rPr>
      </w:pPr>
    </w:p>
    <w:p w:rsidR="00165359" w:rsidRDefault="00165359">
      <w:pPr>
        <w:jc w:val="center"/>
        <w:rPr>
          <w:rFonts w:ascii="Arial" w:hAnsi="Arial" w:cs="Arial"/>
        </w:rPr>
      </w:pPr>
      <w:bookmarkStart w:id="0" w:name="_Toc418479672"/>
      <w:bookmarkStart w:id="1" w:name="hp_TitlePage"/>
    </w:p>
    <w:p w:rsidR="00165359" w:rsidRDefault="00165359">
      <w:pPr>
        <w:jc w:val="center"/>
        <w:rPr>
          <w:rFonts w:ascii="Arial" w:hAnsi="Arial" w:cs="Arial"/>
        </w:rPr>
      </w:pPr>
    </w:p>
    <w:p w:rsidR="00165359" w:rsidRDefault="00165359">
      <w:pPr>
        <w:jc w:val="center"/>
        <w:rPr>
          <w:rFonts w:ascii="Arial" w:hAnsi="Arial" w:cs="Arial"/>
        </w:rPr>
      </w:pPr>
    </w:p>
    <w:p w:rsidR="00165359" w:rsidDel="00DA018A" w:rsidRDefault="00165359" w:rsidP="00DA018A">
      <w:pPr>
        <w:rPr>
          <w:del w:id="2" w:author="Administrator" w:date="2018-08-10T09:58:00Z"/>
          <w:rFonts w:ascii="Arial" w:hAnsi="Arial" w:cs="Arial"/>
        </w:rPr>
      </w:pPr>
    </w:p>
    <w:p w:rsidR="00165359" w:rsidDel="00DA018A" w:rsidRDefault="00DA018A" w:rsidP="00DA018A">
      <w:pPr>
        <w:rPr>
          <w:del w:id="3" w:author="Administrator" w:date="2018-08-10T09:58:00Z"/>
          <w:rFonts w:ascii="Arial" w:eastAsia="黑体" w:hAnsi="Arial" w:cs="Arial"/>
          <w:b/>
          <w:bCs/>
          <w:sz w:val="52"/>
          <w:szCs w:val="52"/>
        </w:rPr>
      </w:pPr>
      <w:r>
        <w:rPr>
          <w:rFonts w:ascii="Arial" w:eastAsia="黑体" w:hAnsi="Arial" w:cs="Arial"/>
          <w:b/>
          <w:bCs/>
          <w:sz w:val="52"/>
          <w:szCs w:val="52"/>
        </w:rPr>
        <w:tab/>
      </w:r>
      <w:r>
        <w:rPr>
          <w:rFonts w:ascii="Arial" w:eastAsia="黑体" w:hAnsi="Arial" w:cs="Arial"/>
          <w:b/>
          <w:bCs/>
          <w:sz w:val="52"/>
          <w:szCs w:val="52"/>
        </w:rPr>
        <w:tab/>
      </w:r>
      <w:r>
        <w:rPr>
          <w:rFonts w:ascii="Arial" w:eastAsia="黑体" w:hAnsi="Arial" w:cs="Arial"/>
          <w:b/>
          <w:bCs/>
          <w:sz w:val="52"/>
          <w:szCs w:val="52"/>
        </w:rPr>
        <w:tab/>
      </w:r>
      <w:r>
        <w:rPr>
          <w:rFonts w:ascii="Arial" w:eastAsia="黑体" w:hAnsi="Arial" w:cs="Arial"/>
          <w:b/>
          <w:bCs/>
          <w:sz w:val="52"/>
          <w:szCs w:val="52"/>
        </w:rPr>
        <w:tab/>
      </w:r>
      <w:r>
        <w:rPr>
          <w:rFonts w:ascii="Arial" w:eastAsia="黑体" w:hAnsi="Arial" w:cs="Arial"/>
          <w:b/>
          <w:bCs/>
          <w:sz w:val="52"/>
          <w:szCs w:val="52"/>
        </w:rPr>
        <w:tab/>
      </w:r>
      <w:r>
        <w:rPr>
          <w:rFonts w:ascii="Arial" w:eastAsia="黑体" w:hAnsi="Arial" w:cs="Arial"/>
          <w:b/>
          <w:bCs/>
          <w:sz w:val="52"/>
          <w:szCs w:val="52"/>
        </w:rPr>
        <w:tab/>
      </w:r>
      <w:r>
        <w:rPr>
          <w:rFonts w:ascii="Arial" w:eastAsia="黑体" w:hAnsi="Arial" w:cs="Arial"/>
          <w:b/>
          <w:bCs/>
          <w:sz w:val="52"/>
          <w:szCs w:val="52"/>
        </w:rPr>
        <w:tab/>
      </w:r>
      <w:r>
        <w:rPr>
          <w:rFonts w:ascii="Arial" w:eastAsia="黑体" w:hAnsi="Arial" w:cs="Arial"/>
          <w:b/>
          <w:bCs/>
          <w:sz w:val="52"/>
          <w:szCs w:val="52"/>
        </w:rPr>
        <w:tab/>
        <w:t xml:space="preserve"> </w:t>
      </w:r>
      <w:r>
        <w:rPr>
          <w:rFonts w:ascii="Arial" w:eastAsia="黑体" w:hAnsi="Arial" w:cs="Arial" w:hint="eastAsia"/>
          <w:b/>
          <w:bCs/>
          <w:sz w:val="52"/>
          <w:szCs w:val="52"/>
        </w:rPr>
        <w:t>创展世贸</w:t>
      </w:r>
    </w:p>
    <w:p w:rsidR="00165359" w:rsidDel="00DA018A" w:rsidRDefault="00DA018A">
      <w:pPr>
        <w:jc w:val="center"/>
        <w:rPr>
          <w:del w:id="4" w:author="Administrator" w:date="2018-08-10T09:58:00Z"/>
          <w:rFonts w:ascii="Arial" w:eastAsia="黑体" w:hAnsi="Arial" w:cs="Arial"/>
          <w:b/>
          <w:bCs/>
          <w:sz w:val="52"/>
          <w:szCs w:val="52"/>
        </w:rPr>
      </w:pPr>
      <w:r>
        <w:rPr>
          <w:rFonts w:ascii="Arial" w:eastAsia="黑体" w:hAnsi="Arial" w:cs="Arial" w:hint="eastAsia"/>
          <w:b/>
          <w:bCs/>
          <w:sz w:val="52"/>
          <w:szCs w:val="52"/>
        </w:rPr>
        <w:t>B</w:t>
      </w:r>
      <w:r>
        <w:rPr>
          <w:rFonts w:ascii="Arial" w:eastAsia="黑体" w:hAnsi="Arial" w:cs="Arial"/>
          <w:b/>
          <w:bCs/>
          <w:sz w:val="52"/>
          <w:szCs w:val="52"/>
        </w:rPr>
        <w:t>2B</w:t>
      </w:r>
      <w:r>
        <w:rPr>
          <w:rFonts w:ascii="Arial" w:eastAsia="黑体" w:hAnsi="Arial" w:cs="Arial" w:hint="eastAsia"/>
          <w:b/>
          <w:bCs/>
          <w:sz w:val="52"/>
          <w:szCs w:val="52"/>
        </w:rPr>
        <w:t>电商生态管理平台</w:t>
      </w:r>
    </w:p>
    <w:p w:rsidR="00165359" w:rsidRDefault="00D30D7C">
      <w:pPr>
        <w:jc w:val="center"/>
        <w:rPr>
          <w:rFonts w:ascii="Arial" w:eastAsia="黑体" w:hAnsi="Arial" w:cs="Arial"/>
          <w:b/>
          <w:bCs/>
          <w:sz w:val="52"/>
          <w:szCs w:val="52"/>
        </w:rPr>
      </w:pPr>
      <w:r>
        <w:rPr>
          <w:rFonts w:ascii="Arial" w:eastAsia="黑体" w:hAnsi="Arial" w:cs="Arial"/>
          <w:b/>
          <w:bCs/>
          <w:sz w:val="52"/>
          <w:szCs w:val="52"/>
        </w:rPr>
        <w:t>需求说明书</w:t>
      </w:r>
    </w:p>
    <w:p w:rsidR="00165359" w:rsidRDefault="00165359">
      <w:pPr>
        <w:rPr>
          <w:rFonts w:ascii="Arial" w:hAnsi="Arial" w:cs="Arial"/>
          <w:bCs/>
          <w:iCs/>
        </w:rPr>
      </w:pPr>
    </w:p>
    <w:p w:rsidR="00165359" w:rsidRDefault="00165359">
      <w:pPr>
        <w:rPr>
          <w:rFonts w:ascii="Arial" w:hAnsi="Arial" w:cs="Arial"/>
          <w:bCs/>
          <w:iCs/>
        </w:rPr>
      </w:pPr>
    </w:p>
    <w:p w:rsidR="00165359" w:rsidRDefault="00165359">
      <w:pPr>
        <w:rPr>
          <w:rFonts w:ascii="Arial" w:hAnsi="Arial" w:cs="Arial"/>
          <w:bCs/>
          <w:iCs/>
        </w:rPr>
      </w:pPr>
    </w:p>
    <w:p w:rsidR="00165359" w:rsidRDefault="00165359">
      <w:pPr>
        <w:rPr>
          <w:rFonts w:ascii="Arial" w:hAnsi="Arial" w:cs="Arial"/>
          <w:bCs/>
          <w:iCs/>
        </w:rPr>
      </w:pPr>
    </w:p>
    <w:p w:rsidR="00165359" w:rsidRDefault="00165359">
      <w:pPr>
        <w:rPr>
          <w:rFonts w:ascii="Arial" w:hAnsi="Arial" w:cs="Arial"/>
          <w:bCs/>
          <w:iCs/>
        </w:rPr>
      </w:pPr>
    </w:p>
    <w:p w:rsidR="00165359" w:rsidRDefault="00165359">
      <w:pPr>
        <w:rPr>
          <w:rFonts w:ascii="Arial" w:hAnsi="Arial" w:cs="Arial"/>
          <w:bCs/>
          <w:iCs/>
        </w:rPr>
      </w:pPr>
    </w:p>
    <w:p w:rsidR="00165359" w:rsidRDefault="00165359">
      <w:pPr>
        <w:rPr>
          <w:rFonts w:ascii="Arial" w:hAnsi="Arial" w:cs="Arial"/>
          <w:bCs/>
          <w:iCs/>
        </w:rPr>
      </w:pPr>
    </w:p>
    <w:p w:rsidR="00165359" w:rsidRDefault="00165359">
      <w:pPr>
        <w:rPr>
          <w:rFonts w:ascii="Arial" w:hAnsi="Arial" w:cs="Arial"/>
          <w:bCs/>
          <w:iCs/>
        </w:rPr>
      </w:pPr>
    </w:p>
    <w:p w:rsidR="00165359" w:rsidRDefault="00165359">
      <w:pPr>
        <w:rPr>
          <w:rFonts w:ascii="Arial" w:hAnsi="Arial" w:cs="Arial"/>
          <w:bCs/>
          <w:iCs/>
        </w:rPr>
      </w:pPr>
    </w:p>
    <w:p w:rsidR="00165359" w:rsidRDefault="00165359">
      <w:pPr>
        <w:rPr>
          <w:rFonts w:ascii="Arial" w:hAnsi="Arial" w:cs="Arial"/>
          <w:bCs/>
          <w:iCs/>
        </w:rPr>
      </w:pPr>
    </w:p>
    <w:p w:rsidR="00165359" w:rsidRDefault="00165359">
      <w:pPr>
        <w:rPr>
          <w:rFonts w:ascii="Arial" w:hAnsi="Arial" w:cs="Arial"/>
          <w:bCs/>
          <w:iCs/>
        </w:rPr>
      </w:pPr>
    </w:p>
    <w:p w:rsidR="00165359" w:rsidRDefault="00165359">
      <w:pPr>
        <w:rPr>
          <w:rFonts w:ascii="Arial" w:hAnsi="Arial" w:cs="Arial"/>
          <w:bCs/>
          <w:iCs/>
        </w:rPr>
      </w:pPr>
    </w:p>
    <w:p w:rsidR="00165359" w:rsidRDefault="00165359">
      <w:pPr>
        <w:rPr>
          <w:rFonts w:ascii="Arial" w:hAnsi="Arial" w:cs="Arial"/>
          <w:bCs/>
          <w:iCs/>
        </w:rPr>
      </w:pPr>
    </w:p>
    <w:p w:rsidR="00165359" w:rsidRDefault="00165359">
      <w:pPr>
        <w:rPr>
          <w:rFonts w:ascii="Arial" w:hAnsi="Arial" w:cs="Arial"/>
          <w:bCs/>
          <w:iCs/>
        </w:rPr>
      </w:pPr>
    </w:p>
    <w:p w:rsidR="00165359" w:rsidRDefault="00165359">
      <w:pPr>
        <w:rPr>
          <w:rFonts w:ascii="Arial" w:hAnsi="Arial" w:cs="Arial"/>
        </w:rPr>
      </w:pPr>
    </w:p>
    <w:tbl>
      <w:tblPr>
        <w:tblpPr w:leftFromText="180" w:rightFromText="180" w:vertAnchor="text" w:horzAnchor="page" w:tblpXSpec="center" w:tblpY="16"/>
        <w:tblOverlap w:val="never"/>
        <w:tblW w:w="82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1276"/>
        <w:gridCol w:w="5476"/>
      </w:tblGrid>
      <w:tr w:rsidR="00165359">
        <w:trPr>
          <w:cantSplit/>
          <w:trHeight w:val="319"/>
        </w:trPr>
        <w:tc>
          <w:tcPr>
            <w:tcW w:w="1526" w:type="dxa"/>
            <w:vMerge w:val="restart"/>
            <w:shd w:val="clear" w:color="auto" w:fill="auto"/>
          </w:tcPr>
          <w:p w:rsidR="00165359" w:rsidRDefault="00D30D7C">
            <w:pPr>
              <w:ind w:firstLineChars="95" w:firstLine="171"/>
              <w:rPr>
                <w:rFonts w:ascii="微软雅黑 Light" w:eastAsia="微软雅黑 Light" w:hAnsi="微软雅黑 Light" w:cs="Arial"/>
                <w:sz w:val="18"/>
                <w:szCs w:val="18"/>
              </w:rPr>
            </w:pPr>
            <w:r>
              <w:rPr>
                <w:rFonts w:ascii="微软雅黑 Light" w:eastAsia="微软雅黑 Light" w:hAnsi="微软雅黑 Light" w:cs="LucidaGrande"/>
                <w:kern w:val="0"/>
                <w:sz w:val="18"/>
                <w:szCs w:val="18"/>
              </w:rPr>
              <w:t>状态</w:t>
            </w:r>
            <w:r>
              <w:rPr>
                <w:rFonts w:ascii="微软雅黑 Light" w:eastAsia="微软雅黑 Light" w:hAnsi="微软雅黑 Light" w:cs="Arial"/>
                <w:sz w:val="18"/>
                <w:szCs w:val="18"/>
              </w:rPr>
              <w:t xml:space="preserve"> ：</w:t>
            </w:r>
          </w:p>
          <w:p w:rsidR="00165359" w:rsidRDefault="00D30D7C">
            <w:pPr>
              <w:ind w:firstLineChars="100" w:firstLine="180"/>
              <w:rPr>
                <w:rFonts w:ascii="微软雅黑 Light" w:eastAsia="微软雅黑 Light" w:hAnsi="微软雅黑 Light" w:cs="Arial"/>
                <w:sz w:val="18"/>
                <w:szCs w:val="18"/>
              </w:rPr>
            </w:pPr>
            <w:r>
              <w:rPr>
                <w:rFonts w:ascii="微软雅黑 Light" w:eastAsia="微软雅黑 Light" w:hAnsi="微软雅黑 Light" w:cs="Arial"/>
                <w:sz w:val="18"/>
                <w:szCs w:val="18"/>
              </w:rPr>
              <w:t>[</w:t>
            </w:r>
            <w:r>
              <w:rPr>
                <w:rFonts w:ascii="微软雅黑 Light" w:eastAsia="微软雅黑 Light" w:hAnsi="微软雅黑 Light" w:cs="Arial" w:hint="eastAsia"/>
                <w:sz w:val="18"/>
                <w:szCs w:val="18"/>
              </w:rPr>
              <w:t xml:space="preserve"> √</w:t>
            </w:r>
            <w:r>
              <w:rPr>
                <w:rFonts w:ascii="微软雅黑 Light" w:eastAsia="微软雅黑 Light" w:hAnsi="微软雅黑 Light" w:cs="Arial"/>
                <w:sz w:val="18"/>
                <w:szCs w:val="18"/>
              </w:rPr>
              <w:t xml:space="preserve">] </w:t>
            </w:r>
            <w:r>
              <w:rPr>
                <w:rFonts w:ascii="微软雅黑 Light" w:eastAsia="微软雅黑 Light" w:hAnsi="微软雅黑 Light" w:cs="LucidaGrande"/>
                <w:kern w:val="0"/>
                <w:sz w:val="18"/>
                <w:szCs w:val="18"/>
              </w:rPr>
              <w:t>草稿</w:t>
            </w:r>
          </w:p>
          <w:p w:rsidR="00165359" w:rsidRDefault="00D30D7C">
            <w:pPr>
              <w:ind w:firstLineChars="100" w:firstLine="180"/>
              <w:rPr>
                <w:rFonts w:ascii="微软雅黑 Light" w:eastAsia="微软雅黑 Light" w:hAnsi="微软雅黑 Light" w:cs="Arial"/>
                <w:sz w:val="18"/>
                <w:szCs w:val="18"/>
              </w:rPr>
            </w:pPr>
            <w:r>
              <w:rPr>
                <w:rFonts w:ascii="微软雅黑 Light" w:eastAsia="微软雅黑 Light" w:hAnsi="微软雅黑 Light" w:cs="Arial"/>
                <w:sz w:val="18"/>
                <w:szCs w:val="18"/>
              </w:rPr>
              <w:t>[</w:t>
            </w:r>
            <w:r w:rsidR="00F8391C">
              <w:rPr>
                <w:rFonts w:ascii="微软雅黑 Light" w:eastAsia="微软雅黑 Light" w:hAnsi="微软雅黑 Light" w:cs="Arial"/>
                <w:sz w:val="18"/>
                <w:szCs w:val="18"/>
              </w:rPr>
              <w:t xml:space="preserve"> </w:t>
            </w:r>
            <w:r w:rsidR="00BB04C4">
              <w:rPr>
                <w:rFonts w:ascii="微软雅黑 Light" w:eastAsia="微软雅黑 Light" w:hAnsi="微软雅黑 Light" w:cs="Arial" w:hint="eastAsia"/>
                <w:sz w:val="18"/>
                <w:szCs w:val="18"/>
              </w:rPr>
              <w:t xml:space="preserve"> </w:t>
            </w:r>
            <w:r>
              <w:rPr>
                <w:rFonts w:ascii="微软雅黑 Light" w:eastAsia="微软雅黑 Light" w:hAnsi="微软雅黑 Light" w:cs="Arial"/>
                <w:sz w:val="18"/>
                <w:szCs w:val="18"/>
              </w:rPr>
              <w:t>] 修改中</w:t>
            </w:r>
          </w:p>
          <w:p w:rsidR="00165359" w:rsidRDefault="00D30D7C">
            <w:pPr>
              <w:ind w:firstLineChars="100" w:firstLine="180"/>
              <w:rPr>
                <w:rFonts w:ascii="微软雅黑 Light" w:eastAsia="微软雅黑 Light" w:hAnsi="微软雅黑 Light" w:cs="Arial"/>
                <w:sz w:val="18"/>
                <w:szCs w:val="18"/>
              </w:rPr>
            </w:pPr>
            <w:r>
              <w:rPr>
                <w:rFonts w:ascii="微软雅黑 Light" w:eastAsia="微软雅黑 Light" w:hAnsi="微软雅黑 Light" w:cs="Arial"/>
                <w:sz w:val="18"/>
                <w:szCs w:val="18"/>
              </w:rPr>
              <w:t xml:space="preserve">[  ] </w:t>
            </w:r>
            <w:r>
              <w:rPr>
                <w:rFonts w:ascii="微软雅黑 Light" w:eastAsia="微软雅黑 Light" w:hAnsi="微软雅黑 Light" w:cs="LucidaGrande"/>
                <w:kern w:val="0"/>
                <w:sz w:val="18"/>
                <w:szCs w:val="18"/>
              </w:rPr>
              <w:t>定稿</w:t>
            </w:r>
          </w:p>
        </w:tc>
        <w:tc>
          <w:tcPr>
            <w:tcW w:w="1276" w:type="dxa"/>
            <w:shd w:val="clear" w:color="auto" w:fill="D9D9D9"/>
          </w:tcPr>
          <w:p w:rsidR="00165359" w:rsidRDefault="00D30D7C">
            <w:pPr>
              <w:rPr>
                <w:rFonts w:ascii="微软雅黑 Light" w:eastAsia="微软雅黑 Light" w:hAnsi="微软雅黑 Light" w:cs="Arial"/>
                <w:sz w:val="18"/>
                <w:szCs w:val="18"/>
              </w:rPr>
            </w:pPr>
            <w:r>
              <w:rPr>
                <w:rFonts w:ascii="微软雅黑 Light" w:eastAsia="微软雅黑 Light" w:hAnsi="微软雅黑 Light" w:cs="Arial" w:hint="eastAsia"/>
                <w:sz w:val="18"/>
                <w:szCs w:val="18"/>
              </w:rPr>
              <w:t>文件标签</w:t>
            </w:r>
            <w:r>
              <w:rPr>
                <w:rFonts w:ascii="微软雅黑 Light" w:eastAsia="微软雅黑 Light" w:hAnsi="微软雅黑 Light" w:cs="Arial"/>
                <w:sz w:val="18"/>
                <w:szCs w:val="18"/>
              </w:rPr>
              <w:t>：</w:t>
            </w:r>
          </w:p>
        </w:tc>
        <w:tc>
          <w:tcPr>
            <w:tcW w:w="5476" w:type="dxa"/>
          </w:tcPr>
          <w:p w:rsidR="00165359" w:rsidRDefault="00C526BE">
            <w:pPr>
              <w:ind w:leftChars="-10" w:left="1" w:hangingChars="12" w:hanging="22"/>
              <w:rPr>
                <w:rFonts w:ascii="微软雅黑 Light" w:eastAsia="微软雅黑 Light" w:hAnsi="微软雅黑 Light" w:cs="Arial"/>
                <w:sz w:val="18"/>
                <w:szCs w:val="18"/>
              </w:rPr>
            </w:pPr>
            <w:r>
              <w:rPr>
                <w:rFonts w:ascii="微软雅黑 Light" w:eastAsia="微软雅黑 Light" w:hAnsi="微软雅黑 Light" w:cs="Arial" w:hint="eastAsia"/>
                <w:sz w:val="18"/>
                <w:szCs w:val="18"/>
              </w:rPr>
              <w:t>需求文档</w:t>
            </w:r>
          </w:p>
        </w:tc>
      </w:tr>
      <w:tr w:rsidR="00165359">
        <w:trPr>
          <w:cantSplit/>
          <w:trHeight w:val="319"/>
        </w:trPr>
        <w:tc>
          <w:tcPr>
            <w:tcW w:w="1526" w:type="dxa"/>
            <w:vMerge/>
            <w:shd w:val="clear" w:color="auto" w:fill="auto"/>
          </w:tcPr>
          <w:p w:rsidR="00165359" w:rsidRDefault="00165359">
            <w:pPr>
              <w:ind w:firstLine="360"/>
              <w:rPr>
                <w:rFonts w:ascii="微软雅黑 Light" w:eastAsia="微软雅黑 Light" w:hAnsi="微软雅黑 Light" w:cs="Arial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D9D9D9"/>
          </w:tcPr>
          <w:p w:rsidR="00165359" w:rsidRDefault="00D30D7C">
            <w:pPr>
              <w:rPr>
                <w:rFonts w:ascii="微软雅黑 Light" w:eastAsia="微软雅黑 Light" w:hAnsi="微软雅黑 Light" w:cs="Arial"/>
                <w:sz w:val="18"/>
                <w:szCs w:val="18"/>
              </w:rPr>
            </w:pPr>
            <w:r>
              <w:rPr>
                <w:rFonts w:ascii="微软雅黑 Light" w:eastAsia="微软雅黑 Light" w:hAnsi="微软雅黑 Light" w:cs="LucidaGrande"/>
                <w:bCs/>
                <w:kern w:val="0"/>
                <w:sz w:val="18"/>
                <w:szCs w:val="18"/>
              </w:rPr>
              <w:t>版本</w:t>
            </w:r>
            <w:r>
              <w:rPr>
                <w:rFonts w:ascii="微软雅黑 Light" w:eastAsia="微软雅黑 Light" w:hAnsi="微软雅黑 Light" w:cs="Arial"/>
                <w:sz w:val="18"/>
                <w:szCs w:val="18"/>
              </w:rPr>
              <w:t>：</w:t>
            </w:r>
          </w:p>
        </w:tc>
        <w:tc>
          <w:tcPr>
            <w:tcW w:w="5476" w:type="dxa"/>
          </w:tcPr>
          <w:p w:rsidR="00165359" w:rsidRDefault="00C526BE">
            <w:pPr>
              <w:rPr>
                <w:rFonts w:ascii="微软雅黑 Light" w:eastAsia="微软雅黑 Light" w:hAnsi="微软雅黑 Light" w:cs="Arial"/>
                <w:sz w:val="18"/>
                <w:szCs w:val="18"/>
              </w:rPr>
            </w:pPr>
            <w:r>
              <w:rPr>
                <w:rFonts w:ascii="微软雅黑 Light" w:eastAsia="微软雅黑 Light" w:hAnsi="微软雅黑 Light" w:cs="Arial"/>
                <w:sz w:val="18"/>
                <w:szCs w:val="18"/>
              </w:rPr>
              <w:t>V1</w:t>
            </w:r>
          </w:p>
        </w:tc>
      </w:tr>
      <w:tr w:rsidR="00165359">
        <w:trPr>
          <w:cantSplit/>
        </w:trPr>
        <w:tc>
          <w:tcPr>
            <w:tcW w:w="1526" w:type="dxa"/>
            <w:vMerge/>
            <w:shd w:val="clear" w:color="auto" w:fill="auto"/>
          </w:tcPr>
          <w:p w:rsidR="00165359" w:rsidRDefault="00165359">
            <w:pPr>
              <w:ind w:firstLine="360"/>
              <w:rPr>
                <w:rFonts w:ascii="微软雅黑 Light" w:eastAsia="微软雅黑 Light" w:hAnsi="微软雅黑 Light" w:cs="Arial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D9D9D9"/>
          </w:tcPr>
          <w:p w:rsidR="00165359" w:rsidRDefault="00D30D7C">
            <w:pPr>
              <w:rPr>
                <w:rFonts w:ascii="微软雅黑 Light" w:eastAsia="微软雅黑 Light" w:hAnsi="微软雅黑 Light" w:cs="Arial"/>
                <w:sz w:val="18"/>
                <w:szCs w:val="18"/>
              </w:rPr>
            </w:pPr>
            <w:r>
              <w:rPr>
                <w:rFonts w:ascii="微软雅黑 Light" w:eastAsia="微软雅黑 Light" w:hAnsi="微软雅黑 Light" w:cs="LucidaGrande"/>
                <w:kern w:val="0"/>
                <w:sz w:val="18"/>
                <w:szCs w:val="18"/>
              </w:rPr>
              <w:t>作者</w:t>
            </w:r>
            <w:r>
              <w:rPr>
                <w:rFonts w:ascii="微软雅黑 Light" w:eastAsia="微软雅黑 Light" w:hAnsi="微软雅黑 Light" w:cs="Arial"/>
                <w:sz w:val="18"/>
                <w:szCs w:val="18"/>
              </w:rPr>
              <w:t>：</w:t>
            </w:r>
          </w:p>
        </w:tc>
        <w:tc>
          <w:tcPr>
            <w:tcW w:w="5476" w:type="dxa"/>
          </w:tcPr>
          <w:p w:rsidR="00165359" w:rsidRDefault="00C526BE">
            <w:pPr>
              <w:ind w:leftChars="-10" w:left="1" w:hangingChars="12" w:hanging="22"/>
              <w:rPr>
                <w:rFonts w:ascii="微软雅黑 Light" w:eastAsia="微软雅黑 Light" w:hAnsi="微软雅黑 Light" w:cs="Arial"/>
                <w:sz w:val="18"/>
                <w:szCs w:val="18"/>
              </w:rPr>
            </w:pPr>
            <w:r>
              <w:rPr>
                <w:rFonts w:ascii="微软雅黑 Light" w:eastAsia="微软雅黑 Light" w:hAnsi="微软雅黑 Light" w:cs="Arial" w:hint="eastAsia"/>
                <w:sz w:val="18"/>
                <w:szCs w:val="18"/>
              </w:rPr>
              <w:t>刘平</w:t>
            </w:r>
          </w:p>
        </w:tc>
      </w:tr>
      <w:tr w:rsidR="00165359">
        <w:trPr>
          <w:cantSplit/>
        </w:trPr>
        <w:tc>
          <w:tcPr>
            <w:tcW w:w="1526" w:type="dxa"/>
            <w:vMerge/>
            <w:shd w:val="clear" w:color="auto" w:fill="auto"/>
          </w:tcPr>
          <w:p w:rsidR="00165359" w:rsidRDefault="00165359">
            <w:pPr>
              <w:ind w:firstLine="360"/>
              <w:rPr>
                <w:rFonts w:ascii="微软雅黑 Light" w:eastAsia="微软雅黑 Light" w:hAnsi="微软雅黑 Light" w:cs="Arial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D9D9D9"/>
          </w:tcPr>
          <w:p w:rsidR="00165359" w:rsidRDefault="00D30D7C">
            <w:pPr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 Light" w:eastAsia="微软雅黑 Light" w:hAnsi="微软雅黑 Light" w:cs="LucidaGrande"/>
                <w:kern w:val="0"/>
                <w:sz w:val="18"/>
                <w:szCs w:val="18"/>
              </w:rPr>
              <w:t>日期：</w:t>
            </w:r>
          </w:p>
        </w:tc>
        <w:tc>
          <w:tcPr>
            <w:tcW w:w="5476" w:type="dxa"/>
          </w:tcPr>
          <w:p w:rsidR="00165359" w:rsidRDefault="00CA5E4A">
            <w:pPr>
              <w:ind w:leftChars="-10" w:left="1" w:hangingChars="12" w:hanging="22"/>
              <w:rPr>
                <w:rFonts w:ascii="微软雅黑 Light" w:eastAsia="微软雅黑 Light" w:hAnsi="微软雅黑 Light" w:cs="Arial"/>
                <w:sz w:val="18"/>
                <w:szCs w:val="18"/>
              </w:rPr>
            </w:pPr>
            <w:r>
              <w:rPr>
                <w:rFonts w:ascii="微软雅黑 Light" w:eastAsia="微软雅黑 Light" w:hAnsi="微软雅黑 Light" w:cs="Arial" w:hint="eastAsia"/>
                <w:sz w:val="18"/>
                <w:szCs w:val="18"/>
              </w:rPr>
              <w:t>2018年8月10日</w:t>
            </w:r>
          </w:p>
        </w:tc>
      </w:tr>
    </w:tbl>
    <w:p w:rsidR="00165359" w:rsidRDefault="00165359">
      <w:pPr>
        <w:jc w:val="center"/>
        <w:rPr>
          <w:rFonts w:ascii="Arial" w:hAnsi="Arial" w:cs="Arial"/>
          <w:b/>
          <w:bCs/>
          <w:sz w:val="30"/>
        </w:rPr>
      </w:pPr>
    </w:p>
    <w:p w:rsidR="00165359" w:rsidRDefault="00D30D7C">
      <w:pPr>
        <w:rPr>
          <w:rFonts w:ascii="Arial" w:eastAsia="隶书" w:hAnsi="Arial" w:cs="Arial"/>
          <w:b/>
          <w:bCs/>
          <w:sz w:val="30"/>
        </w:rPr>
      </w:pPr>
      <w:r>
        <w:rPr>
          <w:rFonts w:ascii="Arial" w:eastAsia="隶书" w:hAnsi="Arial" w:cs="Arial"/>
          <w:b/>
          <w:bCs/>
          <w:sz w:val="30"/>
        </w:rPr>
        <w:br w:type="page"/>
      </w:r>
      <w:bookmarkEnd w:id="0"/>
      <w:bookmarkEnd w:id="1"/>
      <w:r>
        <w:rPr>
          <w:rFonts w:ascii="Arial" w:hAnsi="Arial" w:cs="Arial"/>
          <w:b/>
          <w:bCs/>
          <w:sz w:val="28"/>
        </w:rPr>
        <w:lastRenderedPageBreak/>
        <w:t>修订记录：</w:t>
      </w:r>
    </w:p>
    <w:tbl>
      <w:tblPr>
        <w:tblW w:w="928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88"/>
        <w:gridCol w:w="1440"/>
        <w:gridCol w:w="1440"/>
        <w:gridCol w:w="5220"/>
      </w:tblGrid>
      <w:tr w:rsidR="00165359">
        <w:trPr>
          <w:trHeight w:val="496"/>
        </w:trPr>
        <w:tc>
          <w:tcPr>
            <w:tcW w:w="1188" w:type="dxa"/>
            <w:shd w:val="clear" w:color="auto" w:fill="C0C0C0"/>
            <w:vAlign w:val="center"/>
          </w:tcPr>
          <w:p w:rsidR="00165359" w:rsidRDefault="00D30D7C">
            <w:pPr>
              <w:ind w:left="1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版本号</w:t>
            </w:r>
          </w:p>
        </w:tc>
        <w:tc>
          <w:tcPr>
            <w:tcW w:w="1440" w:type="dxa"/>
            <w:shd w:val="clear" w:color="auto" w:fill="C0C0C0"/>
            <w:vAlign w:val="center"/>
          </w:tcPr>
          <w:p w:rsidR="00165359" w:rsidRDefault="00D30D7C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修订人</w:t>
            </w:r>
          </w:p>
        </w:tc>
        <w:tc>
          <w:tcPr>
            <w:tcW w:w="1440" w:type="dxa"/>
            <w:shd w:val="clear" w:color="auto" w:fill="C0C0C0"/>
            <w:vAlign w:val="center"/>
          </w:tcPr>
          <w:p w:rsidR="00165359" w:rsidRDefault="00D30D7C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修订日期</w:t>
            </w:r>
          </w:p>
        </w:tc>
        <w:tc>
          <w:tcPr>
            <w:tcW w:w="5220" w:type="dxa"/>
            <w:shd w:val="clear" w:color="auto" w:fill="C0C0C0"/>
            <w:vAlign w:val="center"/>
          </w:tcPr>
          <w:p w:rsidR="00165359" w:rsidRDefault="00D30D7C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修订描述</w:t>
            </w:r>
          </w:p>
        </w:tc>
      </w:tr>
      <w:tr w:rsidR="00165359">
        <w:tc>
          <w:tcPr>
            <w:tcW w:w="1188" w:type="dxa"/>
            <w:vAlign w:val="center"/>
          </w:tcPr>
          <w:p w:rsidR="00165359" w:rsidRDefault="0016535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vAlign w:val="center"/>
          </w:tcPr>
          <w:p w:rsidR="00165359" w:rsidRDefault="0016535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vAlign w:val="center"/>
          </w:tcPr>
          <w:p w:rsidR="00165359" w:rsidRDefault="0016535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220" w:type="dxa"/>
            <w:vAlign w:val="center"/>
          </w:tcPr>
          <w:p w:rsidR="00165359" w:rsidRDefault="00165359">
            <w:pPr>
              <w:rPr>
                <w:rFonts w:ascii="Arial" w:hAnsi="Arial" w:cs="Arial"/>
              </w:rPr>
            </w:pPr>
          </w:p>
        </w:tc>
      </w:tr>
      <w:tr w:rsidR="00165359">
        <w:tc>
          <w:tcPr>
            <w:tcW w:w="1188" w:type="dxa"/>
            <w:vAlign w:val="center"/>
          </w:tcPr>
          <w:p w:rsidR="009B77D6" w:rsidRDefault="009B77D6" w:rsidP="009B77D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vAlign w:val="center"/>
          </w:tcPr>
          <w:p w:rsidR="00165359" w:rsidRDefault="00165359">
            <w:pPr>
              <w:pStyle w:val="10"/>
              <w:spacing w:before="0"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vAlign w:val="center"/>
          </w:tcPr>
          <w:p w:rsidR="00165359" w:rsidRDefault="0016535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220" w:type="dxa"/>
            <w:vAlign w:val="center"/>
          </w:tcPr>
          <w:p w:rsidR="00165359" w:rsidRDefault="00165359">
            <w:pPr>
              <w:rPr>
                <w:rFonts w:ascii="Arial" w:hAnsi="Arial" w:cs="Arial"/>
              </w:rPr>
            </w:pPr>
          </w:p>
        </w:tc>
      </w:tr>
      <w:tr w:rsidR="00D01569">
        <w:tc>
          <w:tcPr>
            <w:tcW w:w="1188" w:type="dxa"/>
            <w:vAlign w:val="center"/>
          </w:tcPr>
          <w:p w:rsidR="00D01569" w:rsidRDefault="00D01569" w:rsidP="009B77D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vAlign w:val="center"/>
          </w:tcPr>
          <w:p w:rsidR="00D01569" w:rsidRDefault="00D01569">
            <w:pPr>
              <w:pStyle w:val="10"/>
              <w:spacing w:before="0"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vAlign w:val="center"/>
          </w:tcPr>
          <w:p w:rsidR="00D01569" w:rsidRDefault="00D0156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220" w:type="dxa"/>
            <w:vAlign w:val="center"/>
          </w:tcPr>
          <w:p w:rsidR="00D01569" w:rsidRDefault="00D01569">
            <w:pPr>
              <w:rPr>
                <w:rFonts w:ascii="Arial" w:hAnsi="Arial" w:cs="Arial"/>
              </w:rPr>
            </w:pPr>
          </w:p>
        </w:tc>
      </w:tr>
      <w:tr w:rsidR="00D01569">
        <w:tc>
          <w:tcPr>
            <w:tcW w:w="1188" w:type="dxa"/>
            <w:vAlign w:val="center"/>
          </w:tcPr>
          <w:p w:rsidR="00D01569" w:rsidRDefault="00D01569" w:rsidP="009B77D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vAlign w:val="center"/>
          </w:tcPr>
          <w:p w:rsidR="00D01569" w:rsidRDefault="00D01569">
            <w:pPr>
              <w:pStyle w:val="10"/>
              <w:spacing w:before="0"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vAlign w:val="center"/>
          </w:tcPr>
          <w:p w:rsidR="00D01569" w:rsidRDefault="00D0156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220" w:type="dxa"/>
            <w:vAlign w:val="center"/>
          </w:tcPr>
          <w:p w:rsidR="00D01569" w:rsidRDefault="00D01569">
            <w:pPr>
              <w:rPr>
                <w:rFonts w:ascii="Arial" w:hAnsi="Arial" w:cs="Arial"/>
              </w:rPr>
            </w:pPr>
          </w:p>
        </w:tc>
      </w:tr>
      <w:tr w:rsidR="00165359">
        <w:tc>
          <w:tcPr>
            <w:tcW w:w="1188" w:type="dxa"/>
            <w:vAlign w:val="center"/>
          </w:tcPr>
          <w:p w:rsidR="00165359" w:rsidRDefault="0016535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vAlign w:val="center"/>
          </w:tcPr>
          <w:p w:rsidR="00165359" w:rsidRDefault="0016535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vAlign w:val="center"/>
          </w:tcPr>
          <w:p w:rsidR="00165359" w:rsidRDefault="0016535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220" w:type="dxa"/>
            <w:vAlign w:val="center"/>
          </w:tcPr>
          <w:p w:rsidR="00165359" w:rsidRDefault="00165359">
            <w:pPr>
              <w:rPr>
                <w:rFonts w:ascii="Arial" w:hAnsi="Arial" w:cs="Arial"/>
              </w:rPr>
            </w:pPr>
          </w:p>
        </w:tc>
      </w:tr>
      <w:tr w:rsidR="00165359">
        <w:tc>
          <w:tcPr>
            <w:tcW w:w="1188" w:type="dxa"/>
            <w:vAlign w:val="center"/>
          </w:tcPr>
          <w:p w:rsidR="00165359" w:rsidRDefault="0016535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vAlign w:val="center"/>
          </w:tcPr>
          <w:p w:rsidR="00165359" w:rsidRDefault="0016535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vAlign w:val="center"/>
          </w:tcPr>
          <w:p w:rsidR="00165359" w:rsidRDefault="0016535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220" w:type="dxa"/>
            <w:vAlign w:val="center"/>
          </w:tcPr>
          <w:p w:rsidR="00165359" w:rsidRDefault="00165359">
            <w:pPr>
              <w:rPr>
                <w:rFonts w:ascii="Arial" w:hAnsi="Arial" w:cs="Arial"/>
              </w:rPr>
            </w:pPr>
          </w:p>
        </w:tc>
      </w:tr>
    </w:tbl>
    <w:p w:rsidR="00165359" w:rsidRDefault="00165359">
      <w:pPr>
        <w:rPr>
          <w:rFonts w:ascii="Arial" w:hAnsi="Arial" w:cs="Arial"/>
        </w:rPr>
      </w:pPr>
    </w:p>
    <w:p w:rsidR="00165359" w:rsidRDefault="00D30D7C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  <w:r>
        <w:rPr>
          <w:rFonts w:ascii="Arial" w:hAnsi="Arial" w:cs="Arial"/>
          <w:b/>
          <w:sz w:val="28"/>
        </w:rPr>
        <w:lastRenderedPageBreak/>
        <w:t>目</w:t>
      </w:r>
      <w:r>
        <w:rPr>
          <w:rFonts w:ascii="Arial" w:hAnsi="Arial" w:cs="Arial"/>
          <w:b/>
          <w:sz w:val="28"/>
        </w:rPr>
        <w:t xml:space="preserve"> </w:t>
      </w:r>
      <w:r>
        <w:rPr>
          <w:rFonts w:ascii="Arial" w:hAnsi="Arial" w:cs="Arial"/>
          <w:b/>
          <w:sz w:val="28"/>
        </w:rPr>
        <w:t>录</w:t>
      </w:r>
    </w:p>
    <w:bookmarkStart w:id="5" w:name="_Toc420374779"/>
    <w:bookmarkStart w:id="6" w:name="_Toc421432891"/>
    <w:bookmarkStart w:id="7" w:name="_Toc421943176"/>
    <w:bookmarkStart w:id="8" w:name="_Toc424723353"/>
    <w:p w:rsidR="00C80836" w:rsidRDefault="00F24AF7">
      <w:pPr>
        <w:pStyle w:val="10"/>
        <w:tabs>
          <w:tab w:val="left" w:pos="42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r>
        <w:rPr>
          <w:rFonts w:ascii="宋体" w:hAnsi="宋体" w:cs="Arial"/>
          <w:bCs w:val="0"/>
          <w:caps w:val="0"/>
          <w:sz w:val="21"/>
          <w:szCs w:val="21"/>
        </w:rPr>
        <w:fldChar w:fldCharType="begin"/>
      </w:r>
      <w:r w:rsidR="00D30D7C">
        <w:rPr>
          <w:rFonts w:ascii="宋体" w:hAnsi="宋体" w:cs="Arial"/>
          <w:bCs w:val="0"/>
          <w:caps w:val="0"/>
          <w:sz w:val="21"/>
          <w:szCs w:val="21"/>
        </w:rPr>
        <w:instrText xml:space="preserve"> TOC \o "1-3" \h \z \u </w:instrText>
      </w:r>
      <w:r>
        <w:rPr>
          <w:rFonts w:ascii="宋体" w:hAnsi="宋体" w:cs="Arial"/>
          <w:bCs w:val="0"/>
          <w:caps w:val="0"/>
          <w:sz w:val="21"/>
          <w:szCs w:val="21"/>
        </w:rPr>
        <w:fldChar w:fldCharType="separate"/>
      </w:r>
      <w:hyperlink w:anchor="_Toc521941964" w:history="1">
        <w:r w:rsidR="00C80836" w:rsidRPr="00A24A5F">
          <w:rPr>
            <w:rStyle w:val="ad"/>
            <w:noProof/>
          </w:rPr>
          <w:t>1.</w:t>
        </w:r>
        <w:r w:rsidR="00C8083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C80836" w:rsidRPr="00A24A5F">
          <w:rPr>
            <w:rStyle w:val="ad"/>
            <w:noProof/>
          </w:rPr>
          <w:t>简介</w:t>
        </w:r>
        <w:r w:rsidR="00C80836">
          <w:rPr>
            <w:noProof/>
            <w:webHidden/>
          </w:rPr>
          <w:tab/>
        </w:r>
        <w:r w:rsidR="00C80836">
          <w:rPr>
            <w:noProof/>
            <w:webHidden/>
          </w:rPr>
          <w:fldChar w:fldCharType="begin"/>
        </w:r>
        <w:r w:rsidR="00C80836">
          <w:rPr>
            <w:noProof/>
            <w:webHidden/>
          </w:rPr>
          <w:instrText xml:space="preserve"> PAGEREF _Toc521941964 \h </w:instrText>
        </w:r>
        <w:r w:rsidR="00C80836">
          <w:rPr>
            <w:noProof/>
            <w:webHidden/>
          </w:rPr>
        </w:r>
        <w:r w:rsidR="00C80836">
          <w:rPr>
            <w:noProof/>
            <w:webHidden/>
          </w:rPr>
          <w:fldChar w:fldCharType="separate"/>
        </w:r>
        <w:r w:rsidR="00C80836">
          <w:rPr>
            <w:noProof/>
            <w:webHidden/>
          </w:rPr>
          <w:t>4</w:t>
        </w:r>
        <w:r w:rsidR="00C80836">
          <w:rPr>
            <w:noProof/>
            <w:webHidden/>
          </w:rPr>
          <w:fldChar w:fldCharType="end"/>
        </w:r>
      </w:hyperlink>
    </w:p>
    <w:p w:rsidR="00C80836" w:rsidRDefault="00700944">
      <w:pPr>
        <w:pStyle w:val="20"/>
        <w:tabs>
          <w:tab w:val="left" w:pos="84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21941965" w:history="1">
        <w:r w:rsidR="00C80836" w:rsidRPr="00A24A5F">
          <w:rPr>
            <w:rStyle w:val="ad"/>
            <w:noProof/>
          </w:rPr>
          <w:t>1.1.</w:t>
        </w:r>
        <w:r w:rsidR="00C80836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C80836" w:rsidRPr="00A24A5F">
          <w:rPr>
            <w:rStyle w:val="ad"/>
            <w:noProof/>
          </w:rPr>
          <w:t>目的</w:t>
        </w:r>
        <w:r w:rsidR="00C80836">
          <w:rPr>
            <w:noProof/>
            <w:webHidden/>
          </w:rPr>
          <w:tab/>
        </w:r>
        <w:r w:rsidR="00C80836">
          <w:rPr>
            <w:noProof/>
            <w:webHidden/>
          </w:rPr>
          <w:fldChar w:fldCharType="begin"/>
        </w:r>
        <w:r w:rsidR="00C80836">
          <w:rPr>
            <w:noProof/>
            <w:webHidden/>
          </w:rPr>
          <w:instrText xml:space="preserve"> PAGEREF _Toc521941965 \h </w:instrText>
        </w:r>
        <w:r w:rsidR="00C80836">
          <w:rPr>
            <w:noProof/>
            <w:webHidden/>
          </w:rPr>
        </w:r>
        <w:r w:rsidR="00C80836">
          <w:rPr>
            <w:noProof/>
            <w:webHidden/>
          </w:rPr>
          <w:fldChar w:fldCharType="separate"/>
        </w:r>
        <w:r w:rsidR="00C80836">
          <w:rPr>
            <w:noProof/>
            <w:webHidden/>
          </w:rPr>
          <w:t>4</w:t>
        </w:r>
        <w:r w:rsidR="00C80836">
          <w:rPr>
            <w:noProof/>
            <w:webHidden/>
          </w:rPr>
          <w:fldChar w:fldCharType="end"/>
        </w:r>
      </w:hyperlink>
    </w:p>
    <w:p w:rsidR="00C80836" w:rsidRDefault="00700944">
      <w:pPr>
        <w:pStyle w:val="20"/>
        <w:tabs>
          <w:tab w:val="left" w:pos="84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21941966" w:history="1">
        <w:r w:rsidR="00C80836" w:rsidRPr="00A24A5F">
          <w:rPr>
            <w:rStyle w:val="ad"/>
            <w:noProof/>
          </w:rPr>
          <w:t>1.2.</w:t>
        </w:r>
        <w:r w:rsidR="00C80836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C80836" w:rsidRPr="00A24A5F">
          <w:rPr>
            <w:rStyle w:val="ad"/>
            <w:noProof/>
          </w:rPr>
          <w:t>范围</w:t>
        </w:r>
        <w:r w:rsidR="00C80836">
          <w:rPr>
            <w:noProof/>
            <w:webHidden/>
          </w:rPr>
          <w:tab/>
        </w:r>
        <w:r w:rsidR="00C80836">
          <w:rPr>
            <w:noProof/>
            <w:webHidden/>
          </w:rPr>
          <w:fldChar w:fldCharType="begin"/>
        </w:r>
        <w:r w:rsidR="00C80836">
          <w:rPr>
            <w:noProof/>
            <w:webHidden/>
          </w:rPr>
          <w:instrText xml:space="preserve"> PAGEREF _Toc521941966 \h </w:instrText>
        </w:r>
        <w:r w:rsidR="00C80836">
          <w:rPr>
            <w:noProof/>
            <w:webHidden/>
          </w:rPr>
        </w:r>
        <w:r w:rsidR="00C80836">
          <w:rPr>
            <w:noProof/>
            <w:webHidden/>
          </w:rPr>
          <w:fldChar w:fldCharType="separate"/>
        </w:r>
        <w:r w:rsidR="00C80836">
          <w:rPr>
            <w:noProof/>
            <w:webHidden/>
          </w:rPr>
          <w:t>4</w:t>
        </w:r>
        <w:r w:rsidR="00C80836">
          <w:rPr>
            <w:noProof/>
            <w:webHidden/>
          </w:rPr>
          <w:fldChar w:fldCharType="end"/>
        </w:r>
      </w:hyperlink>
    </w:p>
    <w:p w:rsidR="00C80836" w:rsidRDefault="00700944">
      <w:pPr>
        <w:pStyle w:val="20"/>
        <w:tabs>
          <w:tab w:val="left" w:pos="84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21941967" w:history="1">
        <w:r w:rsidR="00C80836" w:rsidRPr="00A24A5F">
          <w:rPr>
            <w:rStyle w:val="ad"/>
            <w:noProof/>
          </w:rPr>
          <w:t>1.3.</w:t>
        </w:r>
        <w:r w:rsidR="00C80836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C80836" w:rsidRPr="00A24A5F">
          <w:rPr>
            <w:rStyle w:val="ad"/>
            <w:noProof/>
          </w:rPr>
          <w:t>读者对象</w:t>
        </w:r>
        <w:r w:rsidR="00C80836">
          <w:rPr>
            <w:noProof/>
            <w:webHidden/>
          </w:rPr>
          <w:tab/>
        </w:r>
        <w:r w:rsidR="00C80836">
          <w:rPr>
            <w:noProof/>
            <w:webHidden/>
          </w:rPr>
          <w:fldChar w:fldCharType="begin"/>
        </w:r>
        <w:r w:rsidR="00C80836">
          <w:rPr>
            <w:noProof/>
            <w:webHidden/>
          </w:rPr>
          <w:instrText xml:space="preserve"> PAGEREF _Toc521941967 \h </w:instrText>
        </w:r>
        <w:r w:rsidR="00C80836">
          <w:rPr>
            <w:noProof/>
            <w:webHidden/>
          </w:rPr>
        </w:r>
        <w:r w:rsidR="00C80836">
          <w:rPr>
            <w:noProof/>
            <w:webHidden/>
          </w:rPr>
          <w:fldChar w:fldCharType="separate"/>
        </w:r>
        <w:r w:rsidR="00C80836">
          <w:rPr>
            <w:noProof/>
            <w:webHidden/>
          </w:rPr>
          <w:t>4</w:t>
        </w:r>
        <w:r w:rsidR="00C80836">
          <w:rPr>
            <w:noProof/>
            <w:webHidden/>
          </w:rPr>
          <w:fldChar w:fldCharType="end"/>
        </w:r>
      </w:hyperlink>
    </w:p>
    <w:p w:rsidR="00C80836" w:rsidRDefault="00700944">
      <w:pPr>
        <w:pStyle w:val="20"/>
        <w:tabs>
          <w:tab w:val="left" w:pos="84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21941968" w:history="1">
        <w:r w:rsidR="00C80836" w:rsidRPr="00A24A5F">
          <w:rPr>
            <w:rStyle w:val="ad"/>
            <w:noProof/>
          </w:rPr>
          <w:t>1.4.</w:t>
        </w:r>
        <w:r w:rsidR="00C80836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C80836" w:rsidRPr="00A24A5F">
          <w:rPr>
            <w:rStyle w:val="ad"/>
            <w:noProof/>
          </w:rPr>
          <w:t>图例及约定</w:t>
        </w:r>
        <w:r w:rsidR="00C80836">
          <w:rPr>
            <w:noProof/>
            <w:webHidden/>
          </w:rPr>
          <w:tab/>
        </w:r>
        <w:r w:rsidR="00C80836">
          <w:rPr>
            <w:noProof/>
            <w:webHidden/>
          </w:rPr>
          <w:fldChar w:fldCharType="begin"/>
        </w:r>
        <w:r w:rsidR="00C80836">
          <w:rPr>
            <w:noProof/>
            <w:webHidden/>
          </w:rPr>
          <w:instrText xml:space="preserve"> PAGEREF _Toc521941968 \h </w:instrText>
        </w:r>
        <w:r w:rsidR="00C80836">
          <w:rPr>
            <w:noProof/>
            <w:webHidden/>
          </w:rPr>
        </w:r>
        <w:r w:rsidR="00C80836">
          <w:rPr>
            <w:noProof/>
            <w:webHidden/>
          </w:rPr>
          <w:fldChar w:fldCharType="separate"/>
        </w:r>
        <w:r w:rsidR="00C80836">
          <w:rPr>
            <w:noProof/>
            <w:webHidden/>
          </w:rPr>
          <w:t>4</w:t>
        </w:r>
        <w:r w:rsidR="00C80836">
          <w:rPr>
            <w:noProof/>
            <w:webHidden/>
          </w:rPr>
          <w:fldChar w:fldCharType="end"/>
        </w:r>
      </w:hyperlink>
    </w:p>
    <w:p w:rsidR="00C80836" w:rsidRDefault="00700944">
      <w:pPr>
        <w:pStyle w:val="10"/>
        <w:tabs>
          <w:tab w:val="left" w:pos="42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521941969" w:history="1">
        <w:r w:rsidR="00C80836" w:rsidRPr="00A24A5F">
          <w:rPr>
            <w:rStyle w:val="ad"/>
            <w:rFonts w:ascii="Arial" w:hAnsi="Arial" w:cs="Arial"/>
            <w:noProof/>
          </w:rPr>
          <w:t>2.</w:t>
        </w:r>
        <w:r w:rsidR="00C8083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C80836" w:rsidRPr="00A24A5F">
          <w:rPr>
            <w:rStyle w:val="ad"/>
            <w:rFonts w:ascii="Arial" w:hAnsi="Arial" w:cs="Arial"/>
            <w:noProof/>
          </w:rPr>
          <w:t>用户角色描述</w:t>
        </w:r>
        <w:r w:rsidR="00C80836">
          <w:rPr>
            <w:noProof/>
            <w:webHidden/>
          </w:rPr>
          <w:tab/>
        </w:r>
        <w:r w:rsidR="00C80836">
          <w:rPr>
            <w:noProof/>
            <w:webHidden/>
          </w:rPr>
          <w:fldChar w:fldCharType="begin"/>
        </w:r>
        <w:r w:rsidR="00C80836">
          <w:rPr>
            <w:noProof/>
            <w:webHidden/>
          </w:rPr>
          <w:instrText xml:space="preserve"> PAGEREF _Toc521941969 \h </w:instrText>
        </w:r>
        <w:r w:rsidR="00C80836">
          <w:rPr>
            <w:noProof/>
            <w:webHidden/>
          </w:rPr>
        </w:r>
        <w:r w:rsidR="00C80836">
          <w:rPr>
            <w:noProof/>
            <w:webHidden/>
          </w:rPr>
          <w:fldChar w:fldCharType="separate"/>
        </w:r>
        <w:r w:rsidR="00C80836">
          <w:rPr>
            <w:noProof/>
            <w:webHidden/>
          </w:rPr>
          <w:t>4</w:t>
        </w:r>
        <w:r w:rsidR="00C80836">
          <w:rPr>
            <w:noProof/>
            <w:webHidden/>
          </w:rPr>
          <w:fldChar w:fldCharType="end"/>
        </w:r>
      </w:hyperlink>
    </w:p>
    <w:p w:rsidR="00C80836" w:rsidRDefault="00700944">
      <w:pPr>
        <w:pStyle w:val="20"/>
        <w:tabs>
          <w:tab w:val="left" w:pos="84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21941970" w:history="1">
        <w:r w:rsidR="00C80836" w:rsidRPr="00A24A5F">
          <w:rPr>
            <w:rStyle w:val="ad"/>
            <w:noProof/>
          </w:rPr>
          <w:t>2.1.</w:t>
        </w:r>
        <w:r w:rsidR="00C80836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C80836" w:rsidRPr="00A24A5F">
          <w:rPr>
            <w:rStyle w:val="ad"/>
            <w:noProof/>
          </w:rPr>
          <w:t>角色定义</w:t>
        </w:r>
        <w:r w:rsidR="00C80836">
          <w:rPr>
            <w:noProof/>
            <w:webHidden/>
          </w:rPr>
          <w:tab/>
        </w:r>
        <w:r w:rsidR="00C80836">
          <w:rPr>
            <w:noProof/>
            <w:webHidden/>
          </w:rPr>
          <w:fldChar w:fldCharType="begin"/>
        </w:r>
        <w:r w:rsidR="00C80836">
          <w:rPr>
            <w:noProof/>
            <w:webHidden/>
          </w:rPr>
          <w:instrText xml:space="preserve"> PAGEREF _Toc521941970 \h </w:instrText>
        </w:r>
        <w:r w:rsidR="00C80836">
          <w:rPr>
            <w:noProof/>
            <w:webHidden/>
          </w:rPr>
        </w:r>
        <w:r w:rsidR="00C80836">
          <w:rPr>
            <w:noProof/>
            <w:webHidden/>
          </w:rPr>
          <w:fldChar w:fldCharType="separate"/>
        </w:r>
        <w:r w:rsidR="00C80836">
          <w:rPr>
            <w:noProof/>
            <w:webHidden/>
          </w:rPr>
          <w:t>4</w:t>
        </w:r>
        <w:r w:rsidR="00C80836">
          <w:rPr>
            <w:noProof/>
            <w:webHidden/>
          </w:rPr>
          <w:fldChar w:fldCharType="end"/>
        </w:r>
      </w:hyperlink>
    </w:p>
    <w:p w:rsidR="00C80836" w:rsidRDefault="00700944">
      <w:pPr>
        <w:pStyle w:val="20"/>
        <w:tabs>
          <w:tab w:val="left" w:pos="84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21941971" w:history="1">
        <w:r w:rsidR="00C80836" w:rsidRPr="00A24A5F">
          <w:rPr>
            <w:rStyle w:val="ad"/>
            <w:noProof/>
          </w:rPr>
          <w:t>2.2.</w:t>
        </w:r>
        <w:r w:rsidR="00C80836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C80836" w:rsidRPr="00A24A5F">
          <w:rPr>
            <w:rStyle w:val="ad"/>
            <w:noProof/>
          </w:rPr>
          <w:t>角色权限</w:t>
        </w:r>
        <w:r w:rsidR="00C80836">
          <w:rPr>
            <w:noProof/>
            <w:webHidden/>
          </w:rPr>
          <w:tab/>
        </w:r>
        <w:r w:rsidR="00C80836">
          <w:rPr>
            <w:noProof/>
            <w:webHidden/>
          </w:rPr>
          <w:fldChar w:fldCharType="begin"/>
        </w:r>
        <w:r w:rsidR="00C80836">
          <w:rPr>
            <w:noProof/>
            <w:webHidden/>
          </w:rPr>
          <w:instrText xml:space="preserve"> PAGEREF _Toc521941971 \h </w:instrText>
        </w:r>
        <w:r w:rsidR="00C80836">
          <w:rPr>
            <w:noProof/>
            <w:webHidden/>
          </w:rPr>
        </w:r>
        <w:r w:rsidR="00C80836">
          <w:rPr>
            <w:noProof/>
            <w:webHidden/>
          </w:rPr>
          <w:fldChar w:fldCharType="separate"/>
        </w:r>
        <w:r w:rsidR="00C80836">
          <w:rPr>
            <w:noProof/>
            <w:webHidden/>
          </w:rPr>
          <w:t>4</w:t>
        </w:r>
        <w:r w:rsidR="00C80836">
          <w:rPr>
            <w:noProof/>
            <w:webHidden/>
          </w:rPr>
          <w:fldChar w:fldCharType="end"/>
        </w:r>
      </w:hyperlink>
    </w:p>
    <w:p w:rsidR="00C80836" w:rsidRDefault="00700944">
      <w:pPr>
        <w:pStyle w:val="10"/>
        <w:tabs>
          <w:tab w:val="left" w:pos="42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521941972" w:history="1">
        <w:r w:rsidR="00C80836" w:rsidRPr="00A24A5F">
          <w:rPr>
            <w:rStyle w:val="ad"/>
            <w:rFonts w:ascii="Arial" w:hAnsi="Arial" w:cs="Arial"/>
            <w:noProof/>
          </w:rPr>
          <w:t>3.</w:t>
        </w:r>
        <w:r w:rsidR="00C8083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C80836" w:rsidRPr="00A24A5F">
          <w:rPr>
            <w:rStyle w:val="ad"/>
            <w:rFonts w:ascii="Arial" w:hAnsi="Arial" w:cs="Arial"/>
            <w:noProof/>
          </w:rPr>
          <w:t>系统概述</w:t>
        </w:r>
        <w:r w:rsidR="00C80836">
          <w:rPr>
            <w:noProof/>
            <w:webHidden/>
          </w:rPr>
          <w:tab/>
        </w:r>
        <w:r w:rsidR="00C80836">
          <w:rPr>
            <w:noProof/>
            <w:webHidden/>
          </w:rPr>
          <w:fldChar w:fldCharType="begin"/>
        </w:r>
        <w:r w:rsidR="00C80836">
          <w:rPr>
            <w:noProof/>
            <w:webHidden/>
          </w:rPr>
          <w:instrText xml:space="preserve"> PAGEREF _Toc521941972 \h </w:instrText>
        </w:r>
        <w:r w:rsidR="00C80836">
          <w:rPr>
            <w:noProof/>
            <w:webHidden/>
          </w:rPr>
        </w:r>
        <w:r w:rsidR="00C80836">
          <w:rPr>
            <w:noProof/>
            <w:webHidden/>
          </w:rPr>
          <w:fldChar w:fldCharType="separate"/>
        </w:r>
        <w:r w:rsidR="00C80836">
          <w:rPr>
            <w:noProof/>
            <w:webHidden/>
          </w:rPr>
          <w:t>6</w:t>
        </w:r>
        <w:r w:rsidR="00C80836">
          <w:rPr>
            <w:noProof/>
            <w:webHidden/>
          </w:rPr>
          <w:fldChar w:fldCharType="end"/>
        </w:r>
      </w:hyperlink>
    </w:p>
    <w:p w:rsidR="00C80836" w:rsidRDefault="00700944">
      <w:pPr>
        <w:pStyle w:val="20"/>
        <w:tabs>
          <w:tab w:val="left" w:pos="84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21941973" w:history="1">
        <w:r w:rsidR="00C80836" w:rsidRPr="00A24A5F">
          <w:rPr>
            <w:rStyle w:val="ad"/>
            <w:noProof/>
          </w:rPr>
          <w:t>3.1.</w:t>
        </w:r>
        <w:r w:rsidR="00C80836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C80836" w:rsidRPr="00A24A5F">
          <w:rPr>
            <w:rStyle w:val="ad"/>
            <w:noProof/>
          </w:rPr>
          <w:t>目标</w:t>
        </w:r>
        <w:r w:rsidR="00C80836">
          <w:rPr>
            <w:noProof/>
            <w:webHidden/>
          </w:rPr>
          <w:tab/>
        </w:r>
        <w:r w:rsidR="00C80836">
          <w:rPr>
            <w:noProof/>
            <w:webHidden/>
          </w:rPr>
          <w:fldChar w:fldCharType="begin"/>
        </w:r>
        <w:r w:rsidR="00C80836">
          <w:rPr>
            <w:noProof/>
            <w:webHidden/>
          </w:rPr>
          <w:instrText xml:space="preserve"> PAGEREF _Toc521941973 \h </w:instrText>
        </w:r>
        <w:r w:rsidR="00C80836">
          <w:rPr>
            <w:noProof/>
            <w:webHidden/>
          </w:rPr>
        </w:r>
        <w:r w:rsidR="00C80836">
          <w:rPr>
            <w:noProof/>
            <w:webHidden/>
          </w:rPr>
          <w:fldChar w:fldCharType="separate"/>
        </w:r>
        <w:r w:rsidR="00C80836">
          <w:rPr>
            <w:noProof/>
            <w:webHidden/>
          </w:rPr>
          <w:t>6</w:t>
        </w:r>
        <w:r w:rsidR="00C80836">
          <w:rPr>
            <w:noProof/>
            <w:webHidden/>
          </w:rPr>
          <w:fldChar w:fldCharType="end"/>
        </w:r>
      </w:hyperlink>
    </w:p>
    <w:p w:rsidR="00C80836" w:rsidRDefault="00700944">
      <w:pPr>
        <w:pStyle w:val="20"/>
        <w:tabs>
          <w:tab w:val="left" w:pos="84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21941974" w:history="1">
        <w:r w:rsidR="00C80836" w:rsidRPr="00A24A5F">
          <w:rPr>
            <w:rStyle w:val="ad"/>
            <w:noProof/>
          </w:rPr>
          <w:t>3.2.</w:t>
        </w:r>
        <w:r w:rsidR="00C80836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C80836" w:rsidRPr="00A24A5F">
          <w:rPr>
            <w:rStyle w:val="ad"/>
            <w:noProof/>
          </w:rPr>
          <w:t>总体业务流程</w:t>
        </w:r>
        <w:r w:rsidR="00C80836">
          <w:rPr>
            <w:noProof/>
            <w:webHidden/>
          </w:rPr>
          <w:tab/>
        </w:r>
        <w:r w:rsidR="00C80836">
          <w:rPr>
            <w:noProof/>
            <w:webHidden/>
          </w:rPr>
          <w:fldChar w:fldCharType="begin"/>
        </w:r>
        <w:r w:rsidR="00C80836">
          <w:rPr>
            <w:noProof/>
            <w:webHidden/>
          </w:rPr>
          <w:instrText xml:space="preserve"> PAGEREF _Toc521941974 \h </w:instrText>
        </w:r>
        <w:r w:rsidR="00C80836">
          <w:rPr>
            <w:noProof/>
            <w:webHidden/>
          </w:rPr>
        </w:r>
        <w:r w:rsidR="00C80836">
          <w:rPr>
            <w:noProof/>
            <w:webHidden/>
          </w:rPr>
          <w:fldChar w:fldCharType="separate"/>
        </w:r>
        <w:r w:rsidR="00C80836">
          <w:rPr>
            <w:noProof/>
            <w:webHidden/>
          </w:rPr>
          <w:t>6</w:t>
        </w:r>
        <w:r w:rsidR="00C80836">
          <w:rPr>
            <w:noProof/>
            <w:webHidden/>
          </w:rPr>
          <w:fldChar w:fldCharType="end"/>
        </w:r>
      </w:hyperlink>
    </w:p>
    <w:p w:rsidR="00C80836" w:rsidRDefault="00700944">
      <w:pPr>
        <w:pStyle w:val="20"/>
        <w:tabs>
          <w:tab w:val="left" w:pos="84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21941975" w:history="1">
        <w:r w:rsidR="00C80836" w:rsidRPr="00A24A5F">
          <w:rPr>
            <w:rStyle w:val="ad"/>
            <w:noProof/>
          </w:rPr>
          <w:t>3.3.</w:t>
        </w:r>
        <w:r w:rsidR="00C80836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C80836" w:rsidRPr="00A24A5F">
          <w:rPr>
            <w:rStyle w:val="ad"/>
            <w:noProof/>
          </w:rPr>
          <w:t>功能列表</w:t>
        </w:r>
        <w:r w:rsidR="00C80836">
          <w:rPr>
            <w:noProof/>
            <w:webHidden/>
          </w:rPr>
          <w:tab/>
        </w:r>
        <w:r w:rsidR="00C80836">
          <w:rPr>
            <w:noProof/>
            <w:webHidden/>
          </w:rPr>
          <w:fldChar w:fldCharType="begin"/>
        </w:r>
        <w:r w:rsidR="00C80836">
          <w:rPr>
            <w:noProof/>
            <w:webHidden/>
          </w:rPr>
          <w:instrText xml:space="preserve"> PAGEREF _Toc521941975 \h </w:instrText>
        </w:r>
        <w:r w:rsidR="00C80836">
          <w:rPr>
            <w:noProof/>
            <w:webHidden/>
          </w:rPr>
        </w:r>
        <w:r w:rsidR="00C80836">
          <w:rPr>
            <w:noProof/>
            <w:webHidden/>
          </w:rPr>
          <w:fldChar w:fldCharType="separate"/>
        </w:r>
        <w:r w:rsidR="00C80836">
          <w:rPr>
            <w:noProof/>
            <w:webHidden/>
          </w:rPr>
          <w:t>7</w:t>
        </w:r>
        <w:r w:rsidR="00C80836">
          <w:rPr>
            <w:noProof/>
            <w:webHidden/>
          </w:rPr>
          <w:fldChar w:fldCharType="end"/>
        </w:r>
      </w:hyperlink>
    </w:p>
    <w:p w:rsidR="00C80836" w:rsidRDefault="00700944">
      <w:pPr>
        <w:pStyle w:val="10"/>
        <w:tabs>
          <w:tab w:val="left" w:pos="42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521941976" w:history="1">
        <w:r w:rsidR="00C80836" w:rsidRPr="00A24A5F">
          <w:rPr>
            <w:rStyle w:val="ad"/>
            <w:rFonts w:ascii="Arial" w:hAnsi="Arial" w:cs="Arial"/>
            <w:noProof/>
          </w:rPr>
          <w:t>4.</w:t>
        </w:r>
        <w:r w:rsidR="00C8083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C80836" w:rsidRPr="00A24A5F">
          <w:rPr>
            <w:rStyle w:val="ad"/>
            <w:rFonts w:ascii="Arial" w:hAnsi="Arial" w:cs="Arial"/>
            <w:noProof/>
          </w:rPr>
          <w:t>系统功能需求</w:t>
        </w:r>
        <w:r w:rsidR="00C80836">
          <w:rPr>
            <w:noProof/>
            <w:webHidden/>
          </w:rPr>
          <w:tab/>
        </w:r>
        <w:r w:rsidR="00C80836">
          <w:rPr>
            <w:noProof/>
            <w:webHidden/>
          </w:rPr>
          <w:fldChar w:fldCharType="begin"/>
        </w:r>
        <w:r w:rsidR="00C80836">
          <w:rPr>
            <w:noProof/>
            <w:webHidden/>
          </w:rPr>
          <w:instrText xml:space="preserve"> PAGEREF _Toc521941976 \h </w:instrText>
        </w:r>
        <w:r w:rsidR="00C80836">
          <w:rPr>
            <w:noProof/>
            <w:webHidden/>
          </w:rPr>
        </w:r>
        <w:r w:rsidR="00C80836">
          <w:rPr>
            <w:noProof/>
            <w:webHidden/>
          </w:rPr>
          <w:fldChar w:fldCharType="separate"/>
        </w:r>
        <w:r w:rsidR="00C80836">
          <w:rPr>
            <w:noProof/>
            <w:webHidden/>
          </w:rPr>
          <w:t>9</w:t>
        </w:r>
        <w:r w:rsidR="00C80836">
          <w:rPr>
            <w:noProof/>
            <w:webHidden/>
          </w:rPr>
          <w:fldChar w:fldCharType="end"/>
        </w:r>
      </w:hyperlink>
    </w:p>
    <w:p w:rsidR="00C80836" w:rsidRDefault="00700944">
      <w:pPr>
        <w:pStyle w:val="20"/>
        <w:tabs>
          <w:tab w:val="left" w:pos="84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21941977" w:history="1">
        <w:r w:rsidR="00C80836" w:rsidRPr="00A24A5F">
          <w:rPr>
            <w:rStyle w:val="ad"/>
            <w:noProof/>
          </w:rPr>
          <w:t>4.1.</w:t>
        </w:r>
        <w:r w:rsidR="00C80836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C80836" w:rsidRPr="00A24A5F">
          <w:rPr>
            <w:rStyle w:val="ad"/>
            <w:noProof/>
          </w:rPr>
          <w:t>买家管理</w:t>
        </w:r>
        <w:r w:rsidR="00C80836">
          <w:rPr>
            <w:noProof/>
            <w:webHidden/>
          </w:rPr>
          <w:tab/>
        </w:r>
        <w:r w:rsidR="00C80836">
          <w:rPr>
            <w:noProof/>
            <w:webHidden/>
          </w:rPr>
          <w:fldChar w:fldCharType="begin"/>
        </w:r>
        <w:r w:rsidR="00C80836">
          <w:rPr>
            <w:noProof/>
            <w:webHidden/>
          </w:rPr>
          <w:instrText xml:space="preserve"> PAGEREF _Toc521941977 \h </w:instrText>
        </w:r>
        <w:r w:rsidR="00C80836">
          <w:rPr>
            <w:noProof/>
            <w:webHidden/>
          </w:rPr>
        </w:r>
        <w:r w:rsidR="00C80836">
          <w:rPr>
            <w:noProof/>
            <w:webHidden/>
          </w:rPr>
          <w:fldChar w:fldCharType="separate"/>
        </w:r>
        <w:r w:rsidR="00C80836">
          <w:rPr>
            <w:noProof/>
            <w:webHidden/>
          </w:rPr>
          <w:t>9</w:t>
        </w:r>
        <w:r w:rsidR="00C80836">
          <w:rPr>
            <w:noProof/>
            <w:webHidden/>
          </w:rPr>
          <w:fldChar w:fldCharType="end"/>
        </w:r>
      </w:hyperlink>
    </w:p>
    <w:p w:rsidR="00C80836" w:rsidRDefault="00700944">
      <w:pPr>
        <w:pStyle w:val="30"/>
        <w:tabs>
          <w:tab w:val="left" w:pos="1260"/>
          <w:tab w:val="right" w:leader="dot" w:pos="9350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521941978" w:history="1">
        <w:r w:rsidR="00C80836" w:rsidRPr="00A24A5F">
          <w:rPr>
            <w:rStyle w:val="ad"/>
            <w:noProof/>
          </w:rPr>
          <w:t>4.1.1.</w:t>
        </w:r>
        <w:r w:rsidR="00C80836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C80836" w:rsidRPr="00A24A5F">
          <w:rPr>
            <w:rStyle w:val="ad"/>
            <w:noProof/>
          </w:rPr>
          <w:t>功能概述</w:t>
        </w:r>
        <w:r w:rsidR="00C80836">
          <w:rPr>
            <w:noProof/>
            <w:webHidden/>
          </w:rPr>
          <w:tab/>
        </w:r>
        <w:r w:rsidR="00C80836">
          <w:rPr>
            <w:noProof/>
            <w:webHidden/>
          </w:rPr>
          <w:fldChar w:fldCharType="begin"/>
        </w:r>
        <w:r w:rsidR="00C80836">
          <w:rPr>
            <w:noProof/>
            <w:webHidden/>
          </w:rPr>
          <w:instrText xml:space="preserve"> PAGEREF _Toc521941978 \h </w:instrText>
        </w:r>
        <w:r w:rsidR="00C80836">
          <w:rPr>
            <w:noProof/>
            <w:webHidden/>
          </w:rPr>
        </w:r>
        <w:r w:rsidR="00C80836">
          <w:rPr>
            <w:noProof/>
            <w:webHidden/>
          </w:rPr>
          <w:fldChar w:fldCharType="separate"/>
        </w:r>
        <w:r w:rsidR="00C80836">
          <w:rPr>
            <w:noProof/>
            <w:webHidden/>
          </w:rPr>
          <w:t>9</w:t>
        </w:r>
        <w:r w:rsidR="00C80836">
          <w:rPr>
            <w:noProof/>
            <w:webHidden/>
          </w:rPr>
          <w:fldChar w:fldCharType="end"/>
        </w:r>
      </w:hyperlink>
    </w:p>
    <w:p w:rsidR="00C80836" w:rsidRDefault="00700944">
      <w:pPr>
        <w:pStyle w:val="30"/>
        <w:tabs>
          <w:tab w:val="left" w:pos="1260"/>
          <w:tab w:val="right" w:leader="dot" w:pos="9350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521941979" w:history="1">
        <w:r w:rsidR="00C80836" w:rsidRPr="00A24A5F">
          <w:rPr>
            <w:rStyle w:val="ad"/>
            <w:noProof/>
          </w:rPr>
          <w:t>4.1.2.</w:t>
        </w:r>
        <w:r w:rsidR="00C80836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C80836" w:rsidRPr="00A24A5F">
          <w:rPr>
            <w:rStyle w:val="ad"/>
            <w:noProof/>
          </w:rPr>
          <w:t>业务规则</w:t>
        </w:r>
        <w:r w:rsidR="00C80836">
          <w:rPr>
            <w:noProof/>
            <w:webHidden/>
          </w:rPr>
          <w:tab/>
        </w:r>
        <w:r w:rsidR="00C80836">
          <w:rPr>
            <w:noProof/>
            <w:webHidden/>
          </w:rPr>
          <w:fldChar w:fldCharType="begin"/>
        </w:r>
        <w:r w:rsidR="00C80836">
          <w:rPr>
            <w:noProof/>
            <w:webHidden/>
          </w:rPr>
          <w:instrText xml:space="preserve"> PAGEREF _Toc521941979 \h </w:instrText>
        </w:r>
        <w:r w:rsidR="00C80836">
          <w:rPr>
            <w:noProof/>
            <w:webHidden/>
          </w:rPr>
        </w:r>
        <w:r w:rsidR="00C80836">
          <w:rPr>
            <w:noProof/>
            <w:webHidden/>
          </w:rPr>
          <w:fldChar w:fldCharType="separate"/>
        </w:r>
        <w:r w:rsidR="00C80836">
          <w:rPr>
            <w:noProof/>
            <w:webHidden/>
          </w:rPr>
          <w:t>9</w:t>
        </w:r>
        <w:r w:rsidR="00C80836">
          <w:rPr>
            <w:noProof/>
            <w:webHidden/>
          </w:rPr>
          <w:fldChar w:fldCharType="end"/>
        </w:r>
      </w:hyperlink>
    </w:p>
    <w:p w:rsidR="00C80836" w:rsidRDefault="00700944">
      <w:pPr>
        <w:pStyle w:val="30"/>
        <w:tabs>
          <w:tab w:val="left" w:pos="1260"/>
          <w:tab w:val="right" w:leader="dot" w:pos="9350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521941980" w:history="1">
        <w:r w:rsidR="00C80836" w:rsidRPr="00A24A5F">
          <w:rPr>
            <w:rStyle w:val="ad"/>
            <w:noProof/>
          </w:rPr>
          <w:t>4.1.3.</w:t>
        </w:r>
        <w:r w:rsidR="00C80836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C80836" w:rsidRPr="00A24A5F">
          <w:rPr>
            <w:rStyle w:val="ad"/>
            <w:noProof/>
          </w:rPr>
          <w:t>需求说明</w:t>
        </w:r>
        <w:r w:rsidR="00C80836">
          <w:rPr>
            <w:noProof/>
            <w:webHidden/>
          </w:rPr>
          <w:tab/>
        </w:r>
        <w:r w:rsidR="00C80836">
          <w:rPr>
            <w:noProof/>
            <w:webHidden/>
          </w:rPr>
          <w:fldChar w:fldCharType="begin"/>
        </w:r>
        <w:r w:rsidR="00C80836">
          <w:rPr>
            <w:noProof/>
            <w:webHidden/>
          </w:rPr>
          <w:instrText xml:space="preserve"> PAGEREF _Toc521941980 \h </w:instrText>
        </w:r>
        <w:r w:rsidR="00C80836">
          <w:rPr>
            <w:noProof/>
            <w:webHidden/>
          </w:rPr>
        </w:r>
        <w:r w:rsidR="00C80836">
          <w:rPr>
            <w:noProof/>
            <w:webHidden/>
          </w:rPr>
          <w:fldChar w:fldCharType="separate"/>
        </w:r>
        <w:r w:rsidR="00C80836">
          <w:rPr>
            <w:noProof/>
            <w:webHidden/>
          </w:rPr>
          <w:t>9</w:t>
        </w:r>
        <w:r w:rsidR="00C80836">
          <w:rPr>
            <w:noProof/>
            <w:webHidden/>
          </w:rPr>
          <w:fldChar w:fldCharType="end"/>
        </w:r>
      </w:hyperlink>
    </w:p>
    <w:p w:rsidR="00C80836" w:rsidRDefault="00700944">
      <w:pPr>
        <w:pStyle w:val="20"/>
        <w:tabs>
          <w:tab w:val="left" w:pos="84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21941981" w:history="1">
        <w:r w:rsidR="00C80836" w:rsidRPr="00A24A5F">
          <w:rPr>
            <w:rStyle w:val="ad"/>
            <w:noProof/>
          </w:rPr>
          <w:t>4.2.</w:t>
        </w:r>
        <w:r w:rsidR="00C80836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C80836" w:rsidRPr="00A24A5F">
          <w:rPr>
            <w:rStyle w:val="ad"/>
            <w:noProof/>
          </w:rPr>
          <w:t>商家管理</w:t>
        </w:r>
        <w:r w:rsidR="00C80836">
          <w:rPr>
            <w:noProof/>
            <w:webHidden/>
          </w:rPr>
          <w:tab/>
        </w:r>
        <w:r w:rsidR="00C80836">
          <w:rPr>
            <w:noProof/>
            <w:webHidden/>
          </w:rPr>
          <w:fldChar w:fldCharType="begin"/>
        </w:r>
        <w:r w:rsidR="00C80836">
          <w:rPr>
            <w:noProof/>
            <w:webHidden/>
          </w:rPr>
          <w:instrText xml:space="preserve"> PAGEREF _Toc521941981 \h </w:instrText>
        </w:r>
        <w:r w:rsidR="00C80836">
          <w:rPr>
            <w:noProof/>
            <w:webHidden/>
          </w:rPr>
        </w:r>
        <w:r w:rsidR="00C80836">
          <w:rPr>
            <w:noProof/>
            <w:webHidden/>
          </w:rPr>
          <w:fldChar w:fldCharType="separate"/>
        </w:r>
        <w:r w:rsidR="00C80836">
          <w:rPr>
            <w:noProof/>
            <w:webHidden/>
          </w:rPr>
          <w:t>31</w:t>
        </w:r>
        <w:r w:rsidR="00C80836">
          <w:rPr>
            <w:noProof/>
            <w:webHidden/>
          </w:rPr>
          <w:fldChar w:fldCharType="end"/>
        </w:r>
      </w:hyperlink>
    </w:p>
    <w:p w:rsidR="00C80836" w:rsidRDefault="00700944">
      <w:pPr>
        <w:pStyle w:val="30"/>
        <w:tabs>
          <w:tab w:val="left" w:pos="1260"/>
          <w:tab w:val="right" w:leader="dot" w:pos="9350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521941982" w:history="1">
        <w:r w:rsidR="00C80836" w:rsidRPr="00A24A5F">
          <w:rPr>
            <w:rStyle w:val="ad"/>
            <w:noProof/>
          </w:rPr>
          <w:t>4.2.1.</w:t>
        </w:r>
        <w:r w:rsidR="00C80836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C80836" w:rsidRPr="00A24A5F">
          <w:rPr>
            <w:rStyle w:val="ad"/>
            <w:noProof/>
          </w:rPr>
          <w:t>功能概述</w:t>
        </w:r>
        <w:r w:rsidR="00C80836">
          <w:rPr>
            <w:noProof/>
            <w:webHidden/>
          </w:rPr>
          <w:tab/>
        </w:r>
        <w:r w:rsidR="00C80836">
          <w:rPr>
            <w:noProof/>
            <w:webHidden/>
          </w:rPr>
          <w:fldChar w:fldCharType="begin"/>
        </w:r>
        <w:r w:rsidR="00C80836">
          <w:rPr>
            <w:noProof/>
            <w:webHidden/>
          </w:rPr>
          <w:instrText xml:space="preserve"> PAGEREF _Toc521941982 \h </w:instrText>
        </w:r>
        <w:r w:rsidR="00C80836">
          <w:rPr>
            <w:noProof/>
            <w:webHidden/>
          </w:rPr>
        </w:r>
        <w:r w:rsidR="00C80836">
          <w:rPr>
            <w:noProof/>
            <w:webHidden/>
          </w:rPr>
          <w:fldChar w:fldCharType="separate"/>
        </w:r>
        <w:r w:rsidR="00C80836">
          <w:rPr>
            <w:noProof/>
            <w:webHidden/>
          </w:rPr>
          <w:t>31</w:t>
        </w:r>
        <w:r w:rsidR="00C80836">
          <w:rPr>
            <w:noProof/>
            <w:webHidden/>
          </w:rPr>
          <w:fldChar w:fldCharType="end"/>
        </w:r>
      </w:hyperlink>
    </w:p>
    <w:p w:rsidR="00C80836" w:rsidRDefault="00700944">
      <w:pPr>
        <w:pStyle w:val="30"/>
        <w:tabs>
          <w:tab w:val="left" w:pos="1260"/>
          <w:tab w:val="right" w:leader="dot" w:pos="9350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521941983" w:history="1">
        <w:r w:rsidR="00C80836" w:rsidRPr="00A24A5F">
          <w:rPr>
            <w:rStyle w:val="ad"/>
            <w:noProof/>
          </w:rPr>
          <w:t>4.2.2.</w:t>
        </w:r>
        <w:r w:rsidR="00C80836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C80836" w:rsidRPr="00A24A5F">
          <w:rPr>
            <w:rStyle w:val="ad"/>
            <w:noProof/>
          </w:rPr>
          <w:t>业务规则</w:t>
        </w:r>
        <w:r w:rsidR="00C80836">
          <w:rPr>
            <w:noProof/>
            <w:webHidden/>
          </w:rPr>
          <w:tab/>
        </w:r>
        <w:r w:rsidR="00C80836">
          <w:rPr>
            <w:noProof/>
            <w:webHidden/>
          </w:rPr>
          <w:fldChar w:fldCharType="begin"/>
        </w:r>
        <w:r w:rsidR="00C80836">
          <w:rPr>
            <w:noProof/>
            <w:webHidden/>
          </w:rPr>
          <w:instrText xml:space="preserve"> PAGEREF _Toc521941983 \h </w:instrText>
        </w:r>
        <w:r w:rsidR="00C80836">
          <w:rPr>
            <w:noProof/>
            <w:webHidden/>
          </w:rPr>
        </w:r>
        <w:r w:rsidR="00C80836">
          <w:rPr>
            <w:noProof/>
            <w:webHidden/>
          </w:rPr>
          <w:fldChar w:fldCharType="separate"/>
        </w:r>
        <w:r w:rsidR="00C80836">
          <w:rPr>
            <w:noProof/>
            <w:webHidden/>
          </w:rPr>
          <w:t>31</w:t>
        </w:r>
        <w:r w:rsidR="00C80836">
          <w:rPr>
            <w:noProof/>
            <w:webHidden/>
          </w:rPr>
          <w:fldChar w:fldCharType="end"/>
        </w:r>
      </w:hyperlink>
    </w:p>
    <w:p w:rsidR="00C80836" w:rsidRDefault="00700944">
      <w:pPr>
        <w:pStyle w:val="30"/>
        <w:tabs>
          <w:tab w:val="left" w:pos="1260"/>
          <w:tab w:val="right" w:leader="dot" w:pos="9350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521941984" w:history="1">
        <w:r w:rsidR="00C80836" w:rsidRPr="00A24A5F">
          <w:rPr>
            <w:rStyle w:val="ad"/>
            <w:noProof/>
          </w:rPr>
          <w:t>4.2.3.</w:t>
        </w:r>
        <w:r w:rsidR="00C80836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C80836" w:rsidRPr="00A24A5F">
          <w:rPr>
            <w:rStyle w:val="ad"/>
            <w:noProof/>
          </w:rPr>
          <w:t>需求说明</w:t>
        </w:r>
        <w:r w:rsidR="00C80836">
          <w:rPr>
            <w:noProof/>
            <w:webHidden/>
          </w:rPr>
          <w:tab/>
        </w:r>
        <w:r w:rsidR="00C80836">
          <w:rPr>
            <w:noProof/>
            <w:webHidden/>
          </w:rPr>
          <w:fldChar w:fldCharType="begin"/>
        </w:r>
        <w:r w:rsidR="00C80836">
          <w:rPr>
            <w:noProof/>
            <w:webHidden/>
          </w:rPr>
          <w:instrText xml:space="preserve"> PAGEREF _Toc521941984 \h </w:instrText>
        </w:r>
        <w:r w:rsidR="00C80836">
          <w:rPr>
            <w:noProof/>
            <w:webHidden/>
          </w:rPr>
        </w:r>
        <w:r w:rsidR="00C80836">
          <w:rPr>
            <w:noProof/>
            <w:webHidden/>
          </w:rPr>
          <w:fldChar w:fldCharType="separate"/>
        </w:r>
        <w:r w:rsidR="00C80836">
          <w:rPr>
            <w:noProof/>
            <w:webHidden/>
          </w:rPr>
          <w:t>32</w:t>
        </w:r>
        <w:r w:rsidR="00C80836">
          <w:rPr>
            <w:noProof/>
            <w:webHidden/>
          </w:rPr>
          <w:fldChar w:fldCharType="end"/>
        </w:r>
      </w:hyperlink>
    </w:p>
    <w:p w:rsidR="00C80836" w:rsidRDefault="00700944">
      <w:pPr>
        <w:pStyle w:val="20"/>
        <w:tabs>
          <w:tab w:val="left" w:pos="84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21941985" w:history="1">
        <w:r w:rsidR="00C80836" w:rsidRPr="00A24A5F">
          <w:rPr>
            <w:rStyle w:val="ad"/>
            <w:noProof/>
          </w:rPr>
          <w:t>4.3.</w:t>
        </w:r>
        <w:r w:rsidR="00C80836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C80836" w:rsidRPr="00A24A5F">
          <w:rPr>
            <w:rStyle w:val="ad"/>
            <w:noProof/>
          </w:rPr>
          <w:t>后台管理</w:t>
        </w:r>
        <w:r w:rsidR="00C80836">
          <w:rPr>
            <w:noProof/>
            <w:webHidden/>
          </w:rPr>
          <w:tab/>
        </w:r>
        <w:r w:rsidR="00C80836">
          <w:rPr>
            <w:noProof/>
            <w:webHidden/>
          </w:rPr>
          <w:fldChar w:fldCharType="begin"/>
        </w:r>
        <w:r w:rsidR="00C80836">
          <w:rPr>
            <w:noProof/>
            <w:webHidden/>
          </w:rPr>
          <w:instrText xml:space="preserve"> PAGEREF _Toc521941985 \h </w:instrText>
        </w:r>
        <w:r w:rsidR="00C80836">
          <w:rPr>
            <w:noProof/>
            <w:webHidden/>
          </w:rPr>
        </w:r>
        <w:r w:rsidR="00C80836">
          <w:rPr>
            <w:noProof/>
            <w:webHidden/>
          </w:rPr>
          <w:fldChar w:fldCharType="separate"/>
        </w:r>
        <w:r w:rsidR="00C80836">
          <w:rPr>
            <w:noProof/>
            <w:webHidden/>
          </w:rPr>
          <w:t>32</w:t>
        </w:r>
        <w:r w:rsidR="00C80836">
          <w:rPr>
            <w:noProof/>
            <w:webHidden/>
          </w:rPr>
          <w:fldChar w:fldCharType="end"/>
        </w:r>
      </w:hyperlink>
    </w:p>
    <w:p w:rsidR="00C80836" w:rsidRDefault="00700944">
      <w:pPr>
        <w:pStyle w:val="30"/>
        <w:tabs>
          <w:tab w:val="left" w:pos="1260"/>
          <w:tab w:val="right" w:leader="dot" w:pos="9350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521941986" w:history="1">
        <w:r w:rsidR="00C80836" w:rsidRPr="00A24A5F">
          <w:rPr>
            <w:rStyle w:val="ad"/>
            <w:noProof/>
          </w:rPr>
          <w:t>4.3.1.</w:t>
        </w:r>
        <w:r w:rsidR="00C80836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C80836" w:rsidRPr="00A24A5F">
          <w:rPr>
            <w:rStyle w:val="ad"/>
            <w:noProof/>
          </w:rPr>
          <w:t>功能概述</w:t>
        </w:r>
        <w:r w:rsidR="00C80836">
          <w:rPr>
            <w:noProof/>
            <w:webHidden/>
          </w:rPr>
          <w:tab/>
        </w:r>
        <w:r w:rsidR="00C80836">
          <w:rPr>
            <w:noProof/>
            <w:webHidden/>
          </w:rPr>
          <w:fldChar w:fldCharType="begin"/>
        </w:r>
        <w:r w:rsidR="00C80836">
          <w:rPr>
            <w:noProof/>
            <w:webHidden/>
          </w:rPr>
          <w:instrText xml:space="preserve"> PAGEREF _Toc521941986 \h </w:instrText>
        </w:r>
        <w:r w:rsidR="00C80836">
          <w:rPr>
            <w:noProof/>
            <w:webHidden/>
          </w:rPr>
        </w:r>
        <w:r w:rsidR="00C80836">
          <w:rPr>
            <w:noProof/>
            <w:webHidden/>
          </w:rPr>
          <w:fldChar w:fldCharType="separate"/>
        </w:r>
        <w:r w:rsidR="00C80836">
          <w:rPr>
            <w:noProof/>
            <w:webHidden/>
          </w:rPr>
          <w:t>32</w:t>
        </w:r>
        <w:r w:rsidR="00C80836">
          <w:rPr>
            <w:noProof/>
            <w:webHidden/>
          </w:rPr>
          <w:fldChar w:fldCharType="end"/>
        </w:r>
      </w:hyperlink>
    </w:p>
    <w:p w:rsidR="00C80836" w:rsidRDefault="00700944">
      <w:pPr>
        <w:pStyle w:val="30"/>
        <w:tabs>
          <w:tab w:val="left" w:pos="1260"/>
          <w:tab w:val="right" w:leader="dot" w:pos="9350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521941987" w:history="1">
        <w:r w:rsidR="00C80836" w:rsidRPr="00A24A5F">
          <w:rPr>
            <w:rStyle w:val="ad"/>
            <w:noProof/>
          </w:rPr>
          <w:t>4.3.2.</w:t>
        </w:r>
        <w:r w:rsidR="00C80836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C80836" w:rsidRPr="00A24A5F">
          <w:rPr>
            <w:rStyle w:val="ad"/>
            <w:noProof/>
          </w:rPr>
          <w:t>业务规则</w:t>
        </w:r>
        <w:r w:rsidR="00C80836">
          <w:rPr>
            <w:noProof/>
            <w:webHidden/>
          </w:rPr>
          <w:tab/>
        </w:r>
        <w:r w:rsidR="00C80836">
          <w:rPr>
            <w:noProof/>
            <w:webHidden/>
          </w:rPr>
          <w:fldChar w:fldCharType="begin"/>
        </w:r>
        <w:r w:rsidR="00C80836">
          <w:rPr>
            <w:noProof/>
            <w:webHidden/>
          </w:rPr>
          <w:instrText xml:space="preserve"> PAGEREF _Toc521941987 \h </w:instrText>
        </w:r>
        <w:r w:rsidR="00C80836">
          <w:rPr>
            <w:noProof/>
            <w:webHidden/>
          </w:rPr>
        </w:r>
        <w:r w:rsidR="00C80836">
          <w:rPr>
            <w:noProof/>
            <w:webHidden/>
          </w:rPr>
          <w:fldChar w:fldCharType="separate"/>
        </w:r>
        <w:r w:rsidR="00C80836">
          <w:rPr>
            <w:noProof/>
            <w:webHidden/>
          </w:rPr>
          <w:t>32</w:t>
        </w:r>
        <w:r w:rsidR="00C80836">
          <w:rPr>
            <w:noProof/>
            <w:webHidden/>
          </w:rPr>
          <w:fldChar w:fldCharType="end"/>
        </w:r>
      </w:hyperlink>
    </w:p>
    <w:p w:rsidR="00C80836" w:rsidRDefault="00700944">
      <w:pPr>
        <w:pStyle w:val="30"/>
        <w:tabs>
          <w:tab w:val="left" w:pos="1260"/>
          <w:tab w:val="right" w:leader="dot" w:pos="9350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521941988" w:history="1">
        <w:r w:rsidR="00C80836" w:rsidRPr="00A24A5F">
          <w:rPr>
            <w:rStyle w:val="ad"/>
            <w:noProof/>
          </w:rPr>
          <w:t>4.3.3.</w:t>
        </w:r>
        <w:r w:rsidR="00C80836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C80836" w:rsidRPr="00A24A5F">
          <w:rPr>
            <w:rStyle w:val="ad"/>
            <w:noProof/>
          </w:rPr>
          <w:t>需求说明</w:t>
        </w:r>
        <w:r w:rsidR="00C80836">
          <w:rPr>
            <w:noProof/>
            <w:webHidden/>
          </w:rPr>
          <w:tab/>
        </w:r>
        <w:r w:rsidR="00C80836">
          <w:rPr>
            <w:noProof/>
            <w:webHidden/>
          </w:rPr>
          <w:fldChar w:fldCharType="begin"/>
        </w:r>
        <w:r w:rsidR="00C80836">
          <w:rPr>
            <w:noProof/>
            <w:webHidden/>
          </w:rPr>
          <w:instrText xml:space="preserve"> PAGEREF _Toc521941988 \h </w:instrText>
        </w:r>
        <w:r w:rsidR="00C80836">
          <w:rPr>
            <w:noProof/>
            <w:webHidden/>
          </w:rPr>
        </w:r>
        <w:r w:rsidR="00C80836">
          <w:rPr>
            <w:noProof/>
            <w:webHidden/>
          </w:rPr>
          <w:fldChar w:fldCharType="separate"/>
        </w:r>
        <w:r w:rsidR="00C80836">
          <w:rPr>
            <w:noProof/>
            <w:webHidden/>
          </w:rPr>
          <w:t>32</w:t>
        </w:r>
        <w:r w:rsidR="00C80836">
          <w:rPr>
            <w:noProof/>
            <w:webHidden/>
          </w:rPr>
          <w:fldChar w:fldCharType="end"/>
        </w:r>
      </w:hyperlink>
    </w:p>
    <w:p w:rsidR="00C80836" w:rsidRDefault="00700944">
      <w:pPr>
        <w:pStyle w:val="20"/>
        <w:tabs>
          <w:tab w:val="left" w:pos="84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21941989" w:history="1">
        <w:r w:rsidR="00C80836" w:rsidRPr="00A24A5F">
          <w:rPr>
            <w:rStyle w:val="ad"/>
            <w:noProof/>
          </w:rPr>
          <w:t>4.4.</w:t>
        </w:r>
        <w:r w:rsidR="00C80836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C80836" w:rsidRPr="00A24A5F">
          <w:rPr>
            <w:rStyle w:val="ad"/>
            <w:noProof/>
          </w:rPr>
          <w:t>主商城</w:t>
        </w:r>
        <w:r w:rsidR="00C80836">
          <w:rPr>
            <w:noProof/>
            <w:webHidden/>
          </w:rPr>
          <w:tab/>
        </w:r>
        <w:r w:rsidR="00C80836">
          <w:rPr>
            <w:noProof/>
            <w:webHidden/>
          </w:rPr>
          <w:fldChar w:fldCharType="begin"/>
        </w:r>
        <w:r w:rsidR="00C80836">
          <w:rPr>
            <w:noProof/>
            <w:webHidden/>
          </w:rPr>
          <w:instrText xml:space="preserve"> PAGEREF _Toc521941989 \h </w:instrText>
        </w:r>
        <w:r w:rsidR="00C80836">
          <w:rPr>
            <w:noProof/>
            <w:webHidden/>
          </w:rPr>
        </w:r>
        <w:r w:rsidR="00C80836">
          <w:rPr>
            <w:noProof/>
            <w:webHidden/>
          </w:rPr>
          <w:fldChar w:fldCharType="separate"/>
        </w:r>
        <w:r w:rsidR="00C80836">
          <w:rPr>
            <w:noProof/>
            <w:webHidden/>
          </w:rPr>
          <w:t>33</w:t>
        </w:r>
        <w:r w:rsidR="00C80836">
          <w:rPr>
            <w:noProof/>
            <w:webHidden/>
          </w:rPr>
          <w:fldChar w:fldCharType="end"/>
        </w:r>
      </w:hyperlink>
    </w:p>
    <w:p w:rsidR="00C80836" w:rsidRDefault="00700944">
      <w:pPr>
        <w:pStyle w:val="30"/>
        <w:tabs>
          <w:tab w:val="left" w:pos="1260"/>
          <w:tab w:val="right" w:leader="dot" w:pos="9350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521941990" w:history="1">
        <w:r w:rsidR="00C80836" w:rsidRPr="00A24A5F">
          <w:rPr>
            <w:rStyle w:val="ad"/>
            <w:noProof/>
          </w:rPr>
          <w:t>4.4.1.</w:t>
        </w:r>
        <w:r w:rsidR="00C80836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C80836" w:rsidRPr="00A24A5F">
          <w:rPr>
            <w:rStyle w:val="ad"/>
            <w:noProof/>
          </w:rPr>
          <w:t>功能概述</w:t>
        </w:r>
        <w:r w:rsidR="00C80836">
          <w:rPr>
            <w:noProof/>
            <w:webHidden/>
          </w:rPr>
          <w:tab/>
        </w:r>
        <w:r w:rsidR="00C80836">
          <w:rPr>
            <w:noProof/>
            <w:webHidden/>
          </w:rPr>
          <w:fldChar w:fldCharType="begin"/>
        </w:r>
        <w:r w:rsidR="00C80836">
          <w:rPr>
            <w:noProof/>
            <w:webHidden/>
          </w:rPr>
          <w:instrText xml:space="preserve"> PAGEREF _Toc521941990 \h </w:instrText>
        </w:r>
        <w:r w:rsidR="00C80836">
          <w:rPr>
            <w:noProof/>
            <w:webHidden/>
          </w:rPr>
        </w:r>
        <w:r w:rsidR="00C80836">
          <w:rPr>
            <w:noProof/>
            <w:webHidden/>
          </w:rPr>
          <w:fldChar w:fldCharType="separate"/>
        </w:r>
        <w:r w:rsidR="00C80836">
          <w:rPr>
            <w:noProof/>
            <w:webHidden/>
          </w:rPr>
          <w:t>33</w:t>
        </w:r>
        <w:r w:rsidR="00C80836">
          <w:rPr>
            <w:noProof/>
            <w:webHidden/>
          </w:rPr>
          <w:fldChar w:fldCharType="end"/>
        </w:r>
      </w:hyperlink>
    </w:p>
    <w:p w:rsidR="00C80836" w:rsidRDefault="00700944">
      <w:pPr>
        <w:pStyle w:val="30"/>
        <w:tabs>
          <w:tab w:val="left" w:pos="1260"/>
          <w:tab w:val="right" w:leader="dot" w:pos="9350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521941991" w:history="1">
        <w:r w:rsidR="00C80836" w:rsidRPr="00A24A5F">
          <w:rPr>
            <w:rStyle w:val="ad"/>
            <w:noProof/>
          </w:rPr>
          <w:t>4.4.2.</w:t>
        </w:r>
        <w:r w:rsidR="00C80836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C80836" w:rsidRPr="00A24A5F">
          <w:rPr>
            <w:rStyle w:val="ad"/>
            <w:noProof/>
          </w:rPr>
          <w:t>业务规则</w:t>
        </w:r>
        <w:r w:rsidR="00C80836">
          <w:rPr>
            <w:noProof/>
            <w:webHidden/>
          </w:rPr>
          <w:tab/>
        </w:r>
        <w:r w:rsidR="00C80836">
          <w:rPr>
            <w:noProof/>
            <w:webHidden/>
          </w:rPr>
          <w:fldChar w:fldCharType="begin"/>
        </w:r>
        <w:r w:rsidR="00C80836">
          <w:rPr>
            <w:noProof/>
            <w:webHidden/>
          </w:rPr>
          <w:instrText xml:space="preserve"> PAGEREF _Toc521941991 \h </w:instrText>
        </w:r>
        <w:r w:rsidR="00C80836">
          <w:rPr>
            <w:noProof/>
            <w:webHidden/>
          </w:rPr>
        </w:r>
        <w:r w:rsidR="00C80836">
          <w:rPr>
            <w:noProof/>
            <w:webHidden/>
          </w:rPr>
          <w:fldChar w:fldCharType="separate"/>
        </w:r>
        <w:r w:rsidR="00C80836">
          <w:rPr>
            <w:noProof/>
            <w:webHidden/>
          </w:rPr>
          <w:t>33</w:t>
        </w:r>
        <w:r w:rsidR="00C80836">
          <w:rPr>
            <w:noProof/>
            <w:webHidden/>
          </w:rPr>
          <w:fldChar w:fldCharType="end"/>
        </w:r>
      </w:hyperlink>
    </w:p>
    <w:p w:rsidR="00C80836" w:rsidRDefault="00700944">
      <w:pPr>
        <w:pStyle w:val="30"/>
        <w:tabs>
          <w:tab w:val="left" w:pos="1260"/>
          <w:tab w:val="right" w:leader="dot" w:pos="9350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521941992" w:history="1">
        <w:r w:rsidR="00C80836" w:rsidRPr="00A24A5F">
          <w:rPr>
            <w:rStyle w:val="ad"/>
            <w:noProof/>
          </w:rPr>
          <w:t>4.4.3.</w:t>
        </w:r>
        <w:r w:rsidR="00C80836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C80836" w:rsidRPr="00A24A5F">
          <w:rPr>
            <w:rStyle w:val="ad"/>
            <w:noProof/>
          </w:rPr>
          <w:t>需求说明</w:t>
        </w:r>
        <w:r w:rsidR="00C80836">
          <w:rPr>
            <w:noProof/>
            <w:webHidden/>
          </w:rPr>
          <w:tab/>
        </w:r>
        <w:r w:rsidR="00C80836">
          <w:rPr>
            <w:noProof/>
            <w:webHidden/>
          </w:rPr>
          <w:fldChar w:fldCharType="begin"/>
        </w:r>
        <w:r w:rsidR="00C80836">
          <w:rPr>
            <w:noProof/>
            <w:webHidden/>
          </w:rPr>
          <w:instrText xml:space="preserve"> PAGEREF _Toc521941992 \h </w:instrText>
        </w:r>
        <w:r w:rsidR="00C80836">
          <w:rPr>
            <w:noProof/>
            <w:webHidden/>
          </w:rPr>
        </w:r>
        <w:r w:rsidR="00C80836">
          <w:rPr>
            <w:noProof/>
            <w:webHidden/>
          </w:rPr>
          <w:fldChar w:fldCharType="separate"/>
        </w:r>
        <w:r w:rsidR="00C80836">
          <w:rPr>
            <w:noProof/>
            <w:webHidden/>
          </w:rPr>
          <w:t>33</w:t>
        </w:r>
        <w:r w:rsidR="00C80836">
          <w:rPr>
            <w:noProof/>
            <w:webHidden/>
          </w:rPr>
          <w:fldChar w:fldCharType="end"/>
        </w:r>
      </w:hyperlink>
    </w:p>
    <w:p w:rsidR="00C80836" w:rsidRDefault="00700944">
      <w:pPr>
        <w:pStyle w:val="10"/>
        <w:tabs>
          <w:tab w:val="left" w:pos="42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521941993" w:history="1">
        <w:r w:rsidR="00C80836" w:rsidRPr="00A24A5F">
          <w:rPr>
            <w:rStyle w:val="ad"/>
            <w:noProof/>
          </w:rPr>
          <w:t>5.</w:t>
        </w:r>
        <w:r w:rsidR="00C8083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C80836" w:rsidRPr="00A24A5F">
          <w:rPr>
            <w:rStyle w:val="ad"/>
            <w:noProof/>
          </w:rPr>
          <w:t>其它系统需求</w:t>
        </w:r>
        <w:r w:rsidR="00C80836">
          <w:rPr>
            <w:noProof/>
            <w:webHidden/>
          </w:rPr>
          <w:tab/>
        </w:r>
        <w:r w:rsidR="00C80836">
          <w:rPr>
            <w:noProof/>
            <w:webHidden/>
          </w:rPr>
          <w:fldChar w:fldCharType="begin"/>
        </w:r>
        <w:r w:rsidR="00C80836">
          <w:rPr>
            <w:noProof/>
            <w:webHidden/>
          </w:rPr>
          <w:instrText xml:space="preserve"> PAGEREF _Toc521941993 \h </w:instrText>
        </w:r>
        <w:r w:rsidR="00C80836">
          <w:rPr>
            <w:noProof/>
            <w:webHidden/>
          </w:rPr>
        </w:r>
        <w:r w:rsidR="00C80836">
          <w:rPr>
            <w:noProof/>
            <w:webHidden/>
          </w:rPr>
          <w:fldChar w:fldCharType="separate"/>
        </w:r>
        <w:r w:rsidR="00C80836">
          <w:rPr>
            <w:noProof/>
            <w:webHidden/>
          </w:rPr>
          <w:t>34</w:t>
        </w:r>
        <w:r w:rsidR="00C80836">
          <w:rPr>
            <w:noProof/>
            <w:webHidden/>
          </w:rPr>
          <w:fldChar w:fldCharType="end"/>
        </w:r>
      </w:hyperlink>
    </w:p>
    <w:p w:rsidR="00C80836" w:rsidRDefault="00700944">
      <w:pPr>
        <w:pStyle w:val="20"/>
        <w:tabs>
          <w:tab w:val="left" w:pos="84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21941994" w:history="1">
        <w:r w:rsidR="00C80836" w:rsidRPr="00A24A5F">
          <w:rPr>
            <w:rStyle w:val="ad"/>
            <w:noProof/>
          </w:rPr>
          <w:t>5.1.</w:t>
        </w:r>
        <w:r w:rsidR="00C80836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C80836" w:rsidRPr="00A24A5F">
          <w:rPr>
            <w:rStyle w:val="ad"/>
            <w:noProof/>
          </w:rPr>
          <w:t>性能需求</w:t>
        </w:r>
        <w:r w:rsidR="00C80836">
          <w:rPr>
            <w:noProof/>
            <w:webHidden/>
          </w:rPr>
          <w:tab/>
        </w:r>
        <w:r w:rsidR="00C80836">
          <w:rPr>
            <w:noProof/>
            <w:webHidden/>
          </w:rPr>
          <w:fldChar w:fldCharType="begin"/>
        </w:r>
        <w:r w:rsidR="00C80836">
          <w:rPr>
            <w:noProof/>
            <w:webHidden/>
          </w:rPr>
          <w:instrText xml:space="preserve"> PAGEREF _Toc521941994 \h </w:instrText>
        </w:r>
        <w:r w:rsidR="00C80836">
          <w:rPr>
            <w:noProof/>
            <w:webHidden/>
          </w:rPr>
        </w:r>
        <w:r w:rsidR="00C80836">
          <w:rPr>
            <w:noProof/>
            <w:webHidden/>
          </w:rPr>
          <w:fldChar w:fldCharType="separate"/>
        </w:r>
        <w:r w:rsidR="00C80836">
          <w:rPr>
            <w:noProof/>
            <w:webHidden/>
          </w:rPr>
          <w:t>34</w:t>
        </w:r>
        <w:r w:rsidR="00C80836">
          <w:rPr>
            <w:noProof/>
            <w:webHidden/>
          </w:rPr>
          <w:fldChar w:fldCharType="end"/>
        </w:r>
      </w:hyperlink>
    </w:p>
    <w:p w:rsidR="00C80836" w:rsidRDefault="00700944">
      <w:pPr>
        <w:pStyle w:val="20"/>
        <w:tabs>
          <w:tab w:val="left" w:pos="84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21941995" w:history="1">
        <w:r w:rsidR="00C80836" w:rsidRPr="00A24A5F">
          <w:rPr>
            <w:rStyle w:val="ad"/>
            <w:noProof/>
          </w:rPr>
          <w:t>5.2.</w:t>
        </w:r>
        <w:r w:rsidR="00C80836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C80836" w:rsidRPr="00A24A5F">
          <w:rPr>
            <w:rStyle w:val="ad"/>
            <w:noProof/>
          </w:rPr>
          <w:t>监控需求</w:t>
        </w:r>
        <w:r w:rsidR="00C80836">
          <w:rPr>
            <w:noProof/>
            <w:webHidden/>
          </w:rPr>
          <w:tab/>
        </w:r>
        <w:r w:rsidR="00C80836">
          <w:rPr>
            <w:noProof/>
            <w:webHidden/>
          </w:rPr>
          <w:fldChar w:fldCharType="begin"/>
        </w:r>
        <w:r w:rsidR="00C80836">
          <w:rPr>
            <w:noProof/>
            <w:webHidden/>
          </w:rPr>
          <w:instrText xml:space="preserve"> PAGEREF _Toc521941995 \h </w:instrText>
        </w:r>
        <w:r w:rsidR="00C80836">
          <w:rPr>
            <w:noProof/>
            <w:webHidden/>
          </w:rPr>
        </w:r>
        <w:r w:rsidR="00C80836">
          <w:rPr>
            <w:noProof/>
            <w:webHidden/>
          </w:rPr>
          <w:fldChar w:fldCharType="separate"/>
        </w:r>
        <w:r w:rsidR="00C80836">
          <w:rPr>
            <w:noProof/>
            <w:webHidden/>
          </w:rPr>
          <w:t>34</w:t>
        </w:r>
        <w:r w:rsidR="00C80836">
          <w:rPr>
            <w:noProof/>
            <w:webHidden/>
          </w:rPr>
          <w:fldChar w:fldCharType="end"/>
        </w:r>
      </w:hyperlink>
    </w:p>
    <w:p w:rsidR="00C80836" w:rsidRDefault="00700944">
      <w:pPr>
        <w:pStyle w:val="20"/>
        <w:tabs>
          <w:tab w:val="left" w:pos="84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21941996" w:history="1">
        <w:r w:rsidR="00C80836" w:rsidRPr="00A24A5F">
          <w:rPr>
            <w:rStyle w:val="ad"/>
            <w:noProof/>
          </w:rPr>
          <w:t>5.3.</w:t>
        </w:r>
        <w:r w:rsidR="00C80836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C80836" w:rsidRPr="00A24A5F">
          <w:rPr>
            <w:rStyle w:val="ad"/>
            <w:noProof/>
          </w:rPr>
          <w:t>兼容性需求</w:t>
        </w:r>
        <w:r w:rsidR="00C80836">
          <w:rPr>
            <w:noProof/>
            <w:webHidden/>
          </w:rPr>
          <w:tab/>
        </w:r>
        <w:r w:rsidR="00C80836">
          <w:rPr>
            <w:noProof/>
            <w:webHidden/>
          </w:rPr>
          <w:fldChar w:fldCharType="begin"/>
        </w:r>
        <w:r w:rsidR="00C80836">
          <w:rPr>
            <w:noProof/>
            <w:webHidden/>
          </w:rPr>
          <w:instrText xml:space="preserve"> PAGEREF _Toc521941996 \h </w:instrText>
        </w:r>
        <w:r w:rsidR="00C80836">
          <w:rPr>
            <w:noProof/>
            <w:webHidden/>
          </w:rPr>
        </w:r>
        <w:r w:rsidR="00C80836">
          <w:rPr>
            <w:noProof/>
            <w:webHidden/>
          </w:rPr>
          <w:fldChar w:fldCharType="separate"/>
        </w:r>
        <w:r w:rsidR="00C80836">
          <w:rPr>
            <w:noProof/>
            <w:webHidden/>
          </w:rPr>
          <w:t>34</w:t>
        </w:r>
        <w:r w:rsidR="00C80836">
          <w:rPr>
            <w:noProof/>
            <w:webHidden/>
          </w:rPr>
          <w:fldChar w:fldCharType="end"/>
        </w:r>
      </w:hyperlink>
    </w:p>
    <w:p w:rsidR="00C80836" w:rsidRDefault="00700944">
      <w:pPr>
        <w:pStyle w:val="20"/>
        <w:tabs>
          <w:tab w:val="left" w:pos="84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21941997" w:history="1">
        <w:r w:rsidR="00C80836" w:rsidRPr="00A24A5F">
          <w:rPr>
            <w:rStyle w:val="ad"/>
            <w:noProof/>
          </w:rPr>
          <w:t>5.4.</w:t>
        </w:r>
        <w:r w:rsidR="00C80836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C80836" w:rsidRPr="00A24A5F">
          <w:rPr>
            <w:rStyle w:val="ad"/>
            <w:noProof/>
          </w:rPr>
          <w:t>易用性需求</w:t>
        </w:r>
        <w:r w:rsidR="00C80836">
          <w:rPr>
            <w:noProof/>
            <w:webHidden/>
          </w:rPr>
          <w:tab/>
        </w:r>
        <w:r w:rsidR="00C80836">
          <w:rPr>
            <w:noProof/>
            <w:webHidden/>
          </w:rPr>
          <w:fldChar w:fldCharType="begin"/>
        </w:r>
        <w:r w:rsidR="00C80836">
          <w:rPr>
            <w:noProof/>
            <w:webHidden/>
          </w:rPr>
          <w:instrText xml:space="preserve"> PAGEREF _Toc521941997 \h </w:instrText>
        </w:r>
        <w:r w:rsidR="00C80836">
          <w:rPr>
            <w:noProof/>
            <w:webHidden/>
          </w:rPr>
        </w:r>
        <w:r w:rsidR="00C80836">
          <w:rPr>
            <w:noProof/>
            <w:webHidden/>
          </w:rPr>
          <w:fldChar w:fldCharType="separate"/>
        </w:r>
        <w:r w:rsidR="00C80836">
          <w:rPr>
            <w:noProof/>
            <w:webHidden/>
          </w:rPr>
          <w:t>34</w:t>
        </w:r>
        <w:r w:rsidR="00C80836">
          <w:rPr>
            <w:noProof/>
            <w:webHidden/>
          </w:rPr>
          <w:fldChar w:fldCharType="end"/>
        </w:r>
      </w:hyperlink>
    </w:p>
    <w:p w:rsidR="00165359" w:rsidRDefault="00F24AF7">
      <w:pPr>
        <w:pStyle w:val="10"/>
        <w:tabs>
          <w:tab w:val="left" w:pos="800"/>
          <w:tab w:val="right" w:leader="dot" w:pos="9350"/>
        </w:tabs>
        <w:adjustRightInd w:val="0"/>
        <w:snapToGrid w:val="0"/>
        <w:spacing w:before="0" w:after="0"/>
        <w:rPr>
          <w:rFonts w:ascii="Arial" w:hAnsi="Arial" w:cs="Arial"/>
        </w:rPr>
      </w:pPr>
      <w:r>
        <w:rPr>
          <w:rFonts w:ascii="宋体" w:hAnsi="宋体" w:cs="Arial"/>
          <w:bCs w:val="0"/>
          <w:caps w:val="0"/>
          <w:sz w:val="21"/>
          <w:szCs w:val="21"/>
        </w:rPr>
        <w:fldChar w:fldCharType="end"/>
      </w:r>
    </w:p>
    <w:p w:rsidR="00165359" w:rsidRDefault="00165359"/>
    <w:p w:rsidR="00165359" w:rsidRDefault="00165359"/>
    <w:p w:rsidR="00165359" w:rsidRDefault="00165359"/>
    <w:p w:rsidR="00165359" w:rsidRDefault="00165359"/>
    <w:p w:rsidR="00165359" w:rsidRDefault="00D30D7C">
      <w:pPr>
        <w:pStyle w:val="1"/>
        <w:numPr>
          <w:ilvl w:val="0"/>
          <w:numId w:val="1"/>
        </w:numPr>
      </w:pPr>
      <w:bookmarkStart w:id="9" w:name="_Toc426032812"/>
      <w:bookmarkStart w:id="10" w:name="_Toc521941964"/>
      <w:bookmarkEnd w:id="5"/>
      <w:bookmarkEnd w:id="6"/>
      <w:bookmarkEnd w:id="7"/>
      <w:bookmarkEnd w:id="8"/>
      <w:r>
        <w:lastRenderedPageBreak/>
        <w:t>简介</w:t>
      </w:r>
      <w:bookmarkEnd w:id="9"/>
      <w:bookmarkEnd w:id="10"/>
    </w:p>
    <w:p w:rsidR="00165359" w:rsidRDefault="00D30D7C">
      <w:pPr>
        <w:pStyle w:val="2"/>
        <w:numPr>
          <w:ilvl w:val="1"/>
          <w:numId w:val="1"/>
        </w:numPr>
      </w:pPr>
      <w:bookmarkStart w:id="11" w:name="_Toc426032813"/>
      <w:bookmarkStart w:id="12" w:name="_Toc521941965"/>
      <w:r>
        <w:t>目的</w:t>
      </w:r>
      <w:bookmarkEnd w:id="11"/>
      <w:bookmarkEnd w:id="12"/>
    </w:p>
    <w:p w:rsidR="00165359" w:rsidRDefault="00D30D7C" w:rsidP="00BB2D11">
      <w:pPr>
        <w:pStyle w:val="infoblue"/>
        <w:spacing w:before="0" w:beforeAutospacing="0" w:afterLines="50" w:after="156" w:afterAutospacing="0"/>
        <w:ind w:firstLine="420"/>
        <w:rPr>
          <w:rFonts w:ascii="Arial" w:hAnsi="Arial" w:cs="Arial"/>
          <w:i w:val="0"/>
          <w:color w:val="auto"/>
        </w:rPr>
      </w:pPr>
      <w:r>
        <w:rPr>
          <w:rFonts w:ascii="Arial" w:hAnsi="Arial" w:cs="Arial" w:hint="eastAsia"/>
          <w:i w:val="0"/>
          <w:color w:val="auto"/>
        </w:rPr>
        <w:t>本文档旨在阐述金融营销过程管理的系统需求，作为确认需求以及系统分析设计的依据</w:t>
      </w:r>
      <w:r>
        <w:rPr>
          <w:rFonts w:ascii="Arial" w:hAnsi="Arial" w:cs="Arial"/>
          <w:i w:val="0"/>
          <w:color w:val="auto"/>
        </w:rPr>
        <w:t>。</w:t>
      </w:r>
    </w:p>
    <w:p w:rsidR="00165359" w:rsidRDefault="00D30D7C">
      <w:pPr>
        <w:pStyle w:val="2"/>
        <w:numPr>
          <w:ilvl w:val="1"/>
          <w:numId w:val="1"/>
        </w:numPr>
      </w:pPr>
      <w:bookmarkStart w:id="13" w:name="_Toc426032814"/>
      <w:bookmarkStart w:id="14" w:name="_Toc521941966"/>
      <w:r>
        <w:t>范围</w:t>
      </w:r>
      <w:bookmarkEnd w:id="13"/>
      <w:bookmarkEnd w:id="14"/>
    </w:p>
    <w:p w:rsidR="00165359" w:rsidRDefault="002E291E" w:rsidP="00BB2D11">
      <w:pPr>
        <w:pStyle w:val="infoblue"/>
        <w:spacing w:before="0" w:beforeAutospacing="0" w:afterLines="50" w:after="156" w:afterAutospacing="0"/>
        <w:ind w:firstLine="420"/>
        <w:rPr>
          <w:rFonts w:ascii="Arial" w:hAnsi="Arial" w:cs="Arial"/>
          <w:i w:val="0"/>
          <w:color w:val="auto"/>
        </w:rPr>
      </w:pPr>
      <w:r>
        <w:rPr>
          <w:rFonts w:ascii="Arial" w:hAnsi="Arial" w:cs="Arial" w:hint="eastAsia"/>
          <w:i w:val="0"/>
          <w:color w:val="auto"/>
        </w:rPr>
        <w:t>软件开发生命周期</w:t>
      </w:r>
    </w:p>
    <w:p w:rsidR="00165359" w:rsidRDefault="00D30D7C">
      <w:pPr>
        <w:pStyle w:val="2"/>
        <w:numPr>
          <w:ilvl w:val="1"/>
          <w:numId w:val="1"/>
        </w:numPr>
      </w:pPr>
      <w:bookmarkStart w:id="15" w:name="_Toc426032815"/>
      <w:bookmarkStart w:id="16" w:name="_Toc521941967"/>
      <w:r>
        <w:rPr>
          <w:rFonts w:hint="eastAsia"/>
        </w:rPr>
        <w:t>读者对象</w:t>
      </w:r>
      <w:bookmarkEnd w:id="15"/>
      <w:bookmarkEnd w:id="16"/>
    </w:p>
    <w:p w:rsidR="00165359" w:rsidRDefault="00D30D7C" w:rsidP="00BB2D11">
      <w:pPr>
        <w:pStyle w:val="infoblue"/>
        <w:spacing w:before="0" w:beforeAutospacing="0" w:afterLines="50" w:after="156" w:afterAutospacing="0"/>
        <w:ind w:firstLine="420"/>
        <w:rPr>
          <w:rFonts w:ascii="Arial" w:hAnsi="Arial" w:cs="Arial"/>
          <w:i w:val="0"/>
          <w:color w:val="auto"/>
        </w:rPr>
      </w:pPr>
      <w:r>
        <w:rPr>
          <w:rFonts w:ascii="Arial" w:hAnsi="Arial" w:cs="Arial" w:hint="eastAsia"/>
          <w:i w:val="0"/>
          <w:color w:val="auto"/>
        </w:rPr>
        <w:t>本文档的读者对象是：</w:t>
      </w:r>
      <w:r w:rsidR="009677E1">
        <w:rPr>
          <w:rFonts w:ascii="Arial" w:hAnsi="Arial" w:cs="Arial" w:hint="eastAsia"/>
          <w:i w:val="0"/>
          <w:color w:val="auto"/>
        </w:rPr>
        <w:t>公司领导、</w:t>
      </w:r>
      <w:r>
        <w:rPr>
          <w:rFonts w:ascii="Arial" w:hAnsi="Arial" w:cs="Arial" w:hint="eastAsia"/>
          <w:i w:val="0"/>
          <w:color w:val="auto"/>
        </w:rPr>
        <w:t>业务人员、项目经理、开发人员、测试人员等。</w:t>
      </w:r>
    </w:p>
    <w:p w:rsidR="00165359" w:rsidRDefault="00D30D7C">
      <w:pPr>
        <w:pStyle w:val="2"/>
        <w:numPr>
          <w:ilvl w:val="1"/>
          <w:numId w:val="1"/>
        </w:numPr>
      </w:pPr>
      <w:bookmarkStart w:id="17" w:name="_Toc426032816"/>
      <w:bookmarkStart w:id="18" w:name="_Toc521941968"/>
      <w:r>
        <w:rPr>
          <w:rFonts w:hint="eastAsia"/>
        </w:rPr>
        <w:t>图例及约定</w:t>
      </w:r>
      <w:bookmarkEnd w:id="17"/>
      <w:bookmarkEnd w:id="18"/>
    </w:p>
    <w:p w:rsidR="00165359" w:rsidRDefault="00903FCB">
      <w:pPr>
        <w:jc w:val="center"/>
      </w:pPr>
      <w:r>
        <w:rPr>
          <w:rFonts w:hint="eastAsia"/>
        </w:rPr>
        <w:t>输入正确自动提示</w:t>
      </w:r>
      <w:r>
        <w:rPr>
          <w:noProof/>
        </w:rPr>
        <w:drawing>
          <wp:inline distT="0" distB="0" distL="0" distR="0" wp14:anchorId="0FA54A49" wp14:editId="7E9A7451">
            <wp:extent cx="299515" cy="238124"/>
            <wp:effectExtent l="0" t="0" r="5715" b="0"/>
            <wp:docPr id="25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4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515" cy="238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359" w:rsidRDefault="00D30D7C">
      <w:pPr>
        <w:pStyle w:val="1"/>
        <w:numPr>
          <w:ilvl w:val="0"/>
          <w:numId w:val="1"/>
        </w:numPr>
        <w:rPr>
          <w:rFonts w:ascii="Arial" w:hAnsi="Arial" w:cs="Arial"/>
        </w:rPr>
      </w:pPr>
      <w:bookmarkStart w:id="19" w:name="_Toc426032817"/>
      <w:bookmarkStart w:id="20" w:name="_Toc521941969"/>
      <w:r>
        <w:rPr>
          <w:rFonts w:ascii="Arial" w:hAnsi="Arial" w:cs="Arial"/>
        </w:rPr>
        <w:t>用户角色描述</w:t>
      </w:r>
      <w:bookmarkEnd w:id="19"/>
      <w:bookmarkEnd w:id="20"/>
    </w:p>
    <w:tbl>
      <w:tblPr>
        <w:tblpPr w:leftFromText="180" w:rightFromText="180" w:vertAnchor="text" w:horzAnchor="margin" w:tblpY="798"/>
        <w:tblW w:w="97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1701"/>
        <w:gridCol w:w="6083"/>
      </w:tblGrid>
      <w:tr w:rsidR="0034079A" w:rsidTr="0034079A">
        <w:trPr>
          <w:trHeight w:val="287"/>
        </w:trPr>
        <w:tc>
          <w:tcPr>
            <w:tcW w:w="1951" w:type="dxa"/>
            <w:shd w:val="clear" w:color="auto" w:fill="C0C0C0"/>
          </w:tcPr>
          <w:p w:rsidR="000A5A94" w:rsidRDefault="000A5A94" w:rsidP="000A5A94">
            <w:pPr>
              <w:jc w:val="center"/>
            </w:pPr>
            <w:bookmarkStart w:id="21" w:name="_Toc426032818"/>
            <w:r>
              <w:t>用户角色</w:t>
            </w:r>
          </w:p>
        </w:tc>
        <w:tc>
          <w:tcPr>
            <w:tcW w:w="1701" w:type="dxa"/>
            <w:shd w:val="clear" w:color="auto" w:fill="C0C0C0"/>
          </w:tcPr>
          <w:p w:rsidR="000A5A94" w:rsidRDefault="000A5A94" w:rsidP="000A5A94">
            <w:pPr>
              <w:jc w:val="center"/>
            </w:pPr>
            <w:r>
              <w:rPr>
                <w:rFonts w:hint="eastAsia"/>
              </w:rPr>
              <w:t>细分角色</w:t>
            </w:r>
          </w:p>
        </w:tc>
        <w:tc>
          <w:tcPr>
            <w:tcW w:w="6083" w:type="dxa"/>
            <w:shd w:val="clear" w:color="auto" w:fill="C0C0C0"/>
          </w:tcPr>
          <w:p w:rsidR="000A5A94" w:rsidRDefault="000A5A94" w:rsidP="000A5A94">
            <w:pPr>
              <w:jc w:val="center"/>
            </w:pPr>
            <w:r>
              <w:t>用户描述</w:t>
            </w:r>
          </w:p>
        </w:tc>
      </w:tr>
      <w:tr w:rsidR="0034079A" w:rsidTr="0034079A">
        <w:trPr>
          <w:trHeight w:val="603"/>
        </w:trPr>
        <w:tc>
          <w:tcPr>
            <w:tcW w:w="1951" w:type="dxa"/>
            <w:vAlign w:val="center"/>
          </w:tcPr>
          <w:p w:rsidR="000A5A94" w:rsidRDefault="000A5A94" w:rsidP="000A5A94">
            <w:pPr>
              <w:jc w:val="center"/>
            </w:pPr>
            <w:r>
              <w:rPr>
                <w:rFonts w:hint="eastAsia"/>
              </w:rPr>
              <w:t>访客</w:t>
            </w:r>
          </w:p>
        </w:tc>
        <w:tc>
          <w:tcPr>
            <w:tcW w:w="1701" w:type="dxa"/>
          </w:tcPr>
          <w:p w:rsidR="000A5A94" w:rsidRDefault="000A5A94" w:rsidP="000A5A94">
            <w:pPr>
              <w:jc w:val="left"/>
            </w:pPr>
          </w:p>
        </w:tc>
        <w:tc>
          <w:tcPr>
            <w:tcW w:w="6083" w:type="dxa"/>
          </w:tcPr>
          <w:p w:rsidR="000A5A94" w:rsidRDefault="008E5853" w:rsidP="000A5A94">
            <w:pPr>
              <w:jc w:val="left"/>
            </w:pPr>
            <w:r>
              <w:rPr>
                <w:rFonts w:hint="eastAsia"/>
              </w:rPr>
              <w:t>未注册或登录的用户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仅对系统主商城页面或商品情况等只读页页面进行访问的用户</w:t>
            </w:r>
          </w:p>
        </w:tc>
      </w:tr>
      <w:tr w:rsidR="0034079A" w:rsidTr="0034079A">
        <w:trPr>
          <w:trHeight w:val="589"/>
        </w:trPr>
        <w:tc>
          <w:tcPr>
            <w:tcW w:w="1951" w:type="dxa"/>
          </w:tcPr>
          <w:p w:rsidR="000A5A94" w:rsidRDefault="000A5A94" w:rsidP="000A5A94">
            <w:pPr>
              <w:jc w:val="center"/>
            </w:pPr>
          </w:p>
          <w:p w:rsidR="000A5A94" w:rsidRDefault="00844B71" w:rsidP="000A5A94">
            <w:pPr>
              <w:jc w:val="center"/>
            </w:pPr>
            <w:r>
              <w:rPr>
                <w:rFonts w:hint="eastAsia"/>
              </w:rPr>
              <w:t>买</w:t>
            </w:r>
            <w:r w:rsidR="000A5A94">
              <w:rPr>
                <w:rFonts w:hint="eastAsia"/>
              </w:rPr>
              <w:t>家</w:t>
            </w:r>
          </w:p>
        </w:tc>
        <w:tc>
          <w:tcPr>
            <w:tcW w:w="1701" w:type="dxa"/>
          </w:tcPr>
          <w:p w:rsidR="000A5A94" w:rsidRDefault="000A5A94" w:rsidP="000A5A94">
            <w:pPr>
              <w:jc w:val="left"/>
            </w:pPr>
          </w:p>
        </w:tc>
        <w:tc>
          <w:tcPr>
            <w:tcW w:w="6083" w:type="dxa"/>
          </w:tcPr>
          <w:p w:rsidR="000A5A94" w:rsidRDefault="00186E55" w:rsidP="000A5A94">
            <w:pPr>
              <w:jc w:val="left"/>
            </w:pPr>
            <w:r>
              <w:rPr>
                <w:rFonts w:hint="eastAsia"/>
              </w:rPr>
              <w:t>商城买家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购买商城商品</w:t>
            </w:r>
            <w:r w:rsidR="005E4705">
              <w:rPr>
                <w:rFonts w:hint="eastAsia"/>
              </w:rPr>
              <w:t xml:space="preserve"> </w:t>
            </w:r>
            <w:r w:rsidR="007B3A3C">
              <w:rPr>
                <w:rFonts w:hint="eastAsia"/>
              </w:rPr>
              <w:t>并对</w:t>
            </w:r>
            <w:r w:rsidR="00755598">
              <w:rPr>
                <w:rFonts w:hint="eastAsia"/>
              </w:rPr>
              <w:t>个人信息</w:t>
            </w:r>
            <w:r w:rsidR="00755598">
              <w:rPr>
                <w:rFonts w:hint="eastAsia"/>
              </w:rPr>
              <w:t xml:space="preserve"> </w:t>
            </w:r>
            <w:r w:rsidR="00755598">
              <w:t xml:space="preserve"> </w:t>
            </w:r>
            <w:r w:rsidR="00177CBC">
              <w:t xml:space="preserve"> </w:t>
            </w:r>
            <w:r w:rsidR="00177CBC">
              <w:rPr>
                <w:rFonts w:hint="eastAsia"/>
              </w:rPr>
              <w:t>订单</w:t>
            </w:r>
            <w:r w:rsidR="00755598">
              <w:rPr>
                <w:rFonts w:hint="eastAsia"/>
              </w:rPr>
              <w:t xml:space="preserve"> </w:t>
            </w:r>
            <w:r w:rsidR="00755598">
              <w:rPr>
                <w:rFonts w:hint="eastAsia"/>
              </w:rPr>
              <w:t>售后</w:t>
            </w:r>
            <w:r w:rsidR="00755598">
              <w:rPr>
                <w:rFonts w:hint="eastAsia"/>
              </w:rPr>
              <w:t xml:space="preserve"> </w:t>
            </w:r>
            <w:r w:rsidR="00177CBC">
              <w:rPr>
                <w:rFonts w:hint="eastAsia"/>
              </w:rPr>
              <w:t>进行管理</w:t>
            </w:r>
            <w:r w:rsidR="00177CBC">
              <w:rPr>
                <w:rFonts w:hint="eastAsia"/>
              </w:rPr>
              <w:t xml:space="preserve"> </w:t>
            </w:r>
            <w:r w:rsidR="00177CBC">
              <w:t xml:space="preserve"> </w:t>
            </w:r>
            <w:r w:rsidR="00177CBC">
              <w:rPr>
                <w:rFonts w:hint="eastAsia"/>
              </w:rPr>
              <w:t>等等业务操作</w:t>
            </w:r>
            <w:r w:rsidR="00177CBC">
              <w:t xml:space="preserve"> </w:t>
            </w:r>
          </w:p>
        </w:tc>
      </w:tr>
      <w:tr w:rsidR="0034079A" w:rsidTr="0034079A">
        <w:trPr>
          <w:trHeight w:val="589"/>
        </w:trPr>
        <w:tc>
          <w:tcPr>
            <w:tcW w:w="1951" w:type="dxa"/>
          </w:tcPr>
          <w:p w:rsidR="000A5A94" w:rsidRDefault="000A5A94" w:rsidP="000A5A94">
            <w:pPr>
              <w:jc w:val="center"/>
            </w:pPr>
          </w:p>
          <w:p w:rsidR="000A5A94" w:rsidRDefault="000A5A94" w:rsidP="000A5A94">
            <w:pPr>
              <w:jc w:val="center"/>
            </w:pPr>
            <w:r>
              <w:rPr>
                <w:rFonts w:hint="eastAsia"/>
              </w:rPr>
              <w:t>后台管理</w:t>
            </w:r>
          </w:p>
        </w:tc>
        <w:tc>
          <w:tcPr>
            <w:tcW w:w="1701" w:type="dxa"/>
          </w:tcPr>
          <w:p w:rsidR="000A5A94" w:rsidRDefault="00844B71" w:rsidP="00844B71">
            <w:pPr>
              <w:pStyle w:val="af0"/>
              <w:numPr>
                <w:ilvl w:val="0"/>
                <w:numId w:val="9"/>
              </w:numPr>
              <w:ind w:firstLineChars="0"/>
              <w:jc w:val="left"/>
            </w:pPr>
            <w:r>
              <w:rPr>
                <w:rFonts w:hint="eastAsia"/>
              </w:rPr>
              <w:t>普通管理员</w:t>
            </w:r>
          </w:p>
          <w:p w:rsidR="00844B71" w:rsidRDefault="00844B71" w:rsidP="00844B71">
            <w:pPr>
              <w:pStyle w:val="af0"/>
              <w:numPr>
                <w:ilvl w:val="0"/>
                <w:numId w:val="9"/>
              </w:numPr>
              <w:ind w:firstLineChars="0"/>
              <w:jc w:val="left"/>
            </w:pPr>
            <w:r>
              <w:rPr>
                <w:rFonts w:hint="eastAsia"/>
              </w:rPr>
              <w:t>超级管理员</w:t>
            </w:r>
          </w:p>
          <w:p w:rsidR="00844B71" w:rsidRDefault="00844B71" w:rsidP="00844B71">
            <w:pPr>
              <w:pStyle w:val="af0"/>
              <w:numPr>
                <w:ilvl w:val="0"/>
                <w:numId w:val="9"/>
              </w:numPr>
              <w:ind w:firstLineChars="0"/>
              <w:jc w:val="left"/>
            </w:pPr>
            <w:r>
              <w:rPr>
                <w:rFonts w:hint="eastAsia"/>
              </w:rPr>
              <w:t>员工</w:t>
            </w:r>
          </w:p>
        </w:tc>
        <w:tc>
          <w:tcPr>
            <w:tcW w:w="6083" w:type="dxa"/>
          </w:tcPr>
          <w:p w:rsidR="000A5A94" w:rsidRDefault="002168C1" w:rsidP="000A5A94">
            <w:pPr>
              <w:jc w:val="left"/>
            </w:pPr>
            <w:r>
              <w:rPr>
                <w:rFonts w:hint="eastAsia"/>
              </w:rPr>
              <w:t>商城后台管理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管理内部角色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管理买家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管理商家信息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商品信息</w:t>
            </w:r>
            <w:r w:rsidR="007168BB">
              <w:rPr>
                <w:rFonts w:hint="eastAsia"/>
              </w:rPr>
              <w:t xml:space="preserve"> </w:t>
            </w:r>
            <w:r w:rsidR="007168BB">
              <w:rPr>
                <w:rFonts w:hint="eastAsia"/>
              </w:rPr>
              <w:t>订单信息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等等信息</w:t>
            </w:r>
          </w:p>
        </w:tc>
      </w:tr>
      <w:tr w:rsidR="0034079A" w:rsidTr="0034079A">
        <w:trPr>
          <w:trHeight w:val="589"/>
        </w:trPr>
        <w:tc>
          <w:tcPr>
            <w:tcW w:w="1951" w:type="dxa"/>
          </w:tcPr>
          <w:p w:rsidR="00844B71" w:rsidRDefault="00844B71" w:rsidP="00844B71">
            <w:pPr>
              <w:jc w:val="center"/>
            </w:pPr>
          </w:p>
          <w:p w:rsidR="00844B71" w:rsidRDefault="00844B71" w:rsidP="00844B71">
            <w:pPr>
              <w:jc w:val="center"/>
            </w:pPr>
            <w:r>
              <w:rPr>
                <w:rFonts w:hint="eastAsia"/>
              </w:rPr>
              <w:t>商家</w:t>
            </w:r>
          </w:p>
        </w:tc>
        <w:tc>
          <w:tcPr>
            <w:tcW w:w="1701" w:type="dxa"/>
          </w:tcPr>
          <w:p w:rsidR="00844B71" w:rsidRDefault="00844B71" w:rsidP="00844B71">
            <w:pPr>
              <w:jc w:val="lef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、管理员</w:t>
            </w:r>
          </w:p>
          <w:p w:rsidR="00844B71" w:rsidRDefault="00844B71" w:rsidP="00844B71">
            <w:pPr>
              <w:jc w:val="left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、店员</w:t>
            </w:r>
          </w:p>
        </w:tc>
        <w:tc>
          <w:tcPr>
            <w:tcW w:w="6083" w:type="dxa"/>
          </w:tcPr>
          <w:p w:rsidR="00844B71" w:rsidRDefault="00C26CFB" w:rsidP="00844B71">
            <w:pPr>
              <w:jc w:val="left"/>
            </w:pPr>
            <w:r>
              <w:rPr>
                <w:rFonts w:hint="eastAsia"/>
              </w:rPr>
              <w:t>商城商家</w:t>
            </w:r>
            <w:r w:rsidR="007168BB">
              <w:rPr>
                <w:rFonts w:hint="eastAsia"/>
              </w:rPr>
              <w:t xml:space="preserve"> </w:t>
            </w:r>
            <w:r w:rsidR="007168BB">
              <w:rPr>
                <w:rFonts w:hint="eastAsia"/>
              </w:rPr>
              <w:t>商品上架下架管理</w:t>
            </w:r>
            <w:r w:rsidR="007168BB">
              <w:rPr>
                <w:rFonts w:hint="eastAsia"/>
              </w:rPr>
              <w:t xml:space="preserve"> </w:t>
            </w:r>
            <w:r w:rsidR="007168BB">
              <w:t xml:space="preserve"> </w:t>
            </w:r>
            <w:r w:rsidR="007168BB">
              <w:rPr>
                <w:rFonts w:hint="eastAsia"/>
              </w:rPr>
              <w:t>订单管理</w:t>
            </w:r>
            <w:r w:rsidR="007168BB">
              <w:rPr>
                <w:rFonts w:hint="eastAsia"/>
              </w:rPr>
              <w:t xml:space="preserve"> </w:t>
            </w:r>
            <w:r w:rsidR="007168BB">
              <w:t xml:space="preserve"> </w:t>
            </w:r>
            <w:r w:rsidR="007168BB">
              <w:rPr>
                <w:rFonts w:hint="eastAsia"/>
              </w:rPr>
              <w:t>售后维护</w:t>
            </w:r>
            <w:r w:rsidR="007168BB">
              <w:rPr>
                <w:rFonts w:hint="eastAsia"/>
              </w:rPr>
              <w:t xml:space="preserve"> </w:t>
            </w:r>
            <w:r w:rsidR="007168BB">
              <w:t xml:space="preserve"> </w:t>
            </w:r>
            <w:r w:rsidR="007168BB">
              <w:rPr>
                <w:rFonts w:hint="eastAsia"/>
              </w:rPr>
              <w:t>老客户维护</w:t>
            </w:r>
            <w:r w:rsidR="008545C2">
              <w:rPr>
                <w:rFonts w:hint="eastAsia"/>
              </w:rPr>
              <w:t xml:space="preserve"> </w:t>
            </w:r>
            <w:r w:rsidR="008545C2">
              <w:t xml:space="preserve"> </w:t>
            </w:r>
          </w:p>
        </w:tc>
      </w:tr>
    </w:tbl>
    <w:p w:rsidR="00165359" w:rsidRDefault="00D30D7C">
      <w:pPr>
        <w:pStyle w:val="2"/>
        <w:numPr>
          <w:ilvl w:val="1"/>
          <w:numId w:val="1"/>
        </w:numPr>
      </w:pPr>
      <w:bookmarkStart w:id="22" w:name="_Toc521941970"/>
      <w:r>
        <w:rPr>
          <w:rFonts w:hint="eastAsia"/>
        </w:rPr>
        <w:t>角色定义</w:t>
      </w:r>
      <w:bookmarkEnd w:id="21"/>
      <w:bookmarkEnd w:id="22"/>
    </w:p>
    <w:p w:rsidR="00165359" w:rsidRDefault="00D30D7C">
      <w:pPr>
        <w:pStyle w:val="2"/>
        <w:numPr>
          <w:ilvl w:val="1"/>
          <w:numId w:val="1"/>
        </w:numPr>
      </w:pPr>
      <w:bookmarkStart w:id="23" w:name="_Toc426032819"/>
      <w:bookmarkStart w:id="24" w:name="_Toc521941971"/>
      <w:r>
        <w:rPr>
          <w:rFonts w:hint="eastAsia"/>
        </w:rPr>
        <w:t>角色权限</w:t>
      </w:r>
      <w:bookmarkEnd w:id="23"/>
      <w:bookmarkEnd w:id="24"/>
    </w:p>
    <w:tbl>
      <w:tblPr>
        <w:tblStyle w:val="ae"/>
        <w:tblW w:w="8613" w:type="dxa"/>
        <w:jc w:val="center"/>
        <w:tblLayout w:type="fixed"/>
        <w:tblLook w:val="04A0" w:firstRow="1" w:lastRow="0" w:firstColumn="1" w:lastColumn="0" w:noHBand="0" w:noVBand="1"/>
      </w:tblPr>
      <w:tblGrid>
        <w:gridCol w:w="520"/>
        <w:gridCol w:w="520"/>
        <w:gridCol w:w="1022"/>
        <w:gridCol w:w="1984"/>
        <w:gridCol w:w="881"/>
        <w:gridCol w:w="993"/>
        <w:gridCol w:w="992"/>
        <w:gridCol w:w="850"/>
        <w:gridCol w:w="851"/>
      </w:tblGrid>
      <w:tr w:rsidR="00165359">
        <w:trPr>
          <w:trHeight w:val="525"/>
          <w:jc w:val="center"/>
        </w:trPr>
        <w:tc>
          <w:tcPr>
            <w:tcW w:w="520" w:type="dxa"/>
            <w:vAlign w:val="center"/>
          </w:tcPr>
          <w:p w:rsidR="00165359" w:rsidRDefault="00D30D7C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520" w:type="dxa"/>
            <w:vAlign w:val="center"/>
          </w:tcPr>
          <w:p w:rsidR="00165359" w:rsidRDefault="00D30D7C">
            <w:pPr>
              <w:jc w:val="center"/>
            </w:pPr>
            <w:r>
              <w:rPr>
                <w:rFonts w:hint="eastAsia"/>
              </w:rPr>
              <w:t>模块名称</w:t>
            </w:r>
          </w:p>
        </w:tc>
        <w:tc>
          <w:tcPr>
            <w:tcW w:w="1022" w:type="dxa"/>
            <w:vAlign w:val="center"/>
          </w:tcPr>
          <w:p w:rsidR="00165359" w:rsidRDefault="00D30D7C">
            <w:pPr>
              <w:jc w:val="center"/>
            </w:pPr>
            <w:r>
              <w:rPr>
                <w:rFonts w:hint="eastAsia"/>
              </w:rPr>
              <w:t>子模块</w:t>
            </w:r>
          </w:p>
        </w:tc>
        <w:tc>
          <w:tcPr>
            <w:tcW w:w="1984" w:type="dxa"/>
            <w:vAlign w:val="center"/>
          </w:tcPr>
          <w:p w:rsidR="00165359" w:rsidRDefault="00D30D7C">
            <w:pPr>
              <w:jc w:val="center"/>
            </w:pPr>
            <w:r>
              <w:rPr>
                <w:rFonts w:hint="eastAsia"/>
              </w:rPr>
              <w:t>功能</w:t>
            </w:r>
          </w:p>
        </w:tc>
        <w:tc>
          <w:tcPr>
            <w:tcW w:w="881" w:type="dxa"/>
            <w:vAlign w:val="center"/>
          </w:tcPr>
          <w:p w:rsidR="00165359" w:rsidRDefault="008F1BB6">
            <w:pPr>
              <w:jc w:val="center"/>
            </w:pPr>
            <w:r>
              <w:rPr>
                <w:rFonts w:hint="eastAsia"/>
              </w:rPr>
              <w:t>浏览</w:t>
            </w:r>
          </w:p>
        </w:tc>
        <w:tc>
          <w:tcPr>
            <w:tcW w:w="993" w:type="dxa"/>
            <w:vAlign w:val="center"/>
          </w:tcPr>
          <w:p w:rsidR="00165359" w:rsidRDefault="008F1BB6">
            <w:pPr>
              <w:jc w:val="center"/>
            </w:pPr>
            <w:r>
              <w:rPr>
                <w:rFonts w:hint="eastAsia"/>
              </w:rPr>
              <w:t>查看</w:t>
            </w:r>
          </w:p>
        </w:tc>
        <w:tc>
          <w:tcPr>
            <w:tcW w:w="992" w:type="dxa"/>
            <w:vAlign w:val="center"/>
          </w:tcPr>
          <w:p w:rsidR="00165359" w:rsidRDefault="008F1BB6">
            <w:pPr>
              <w:jc w:val="center"/>
            </w:pPr>
            <w:r>
              <w:rPr>
                <w:rFonts w:hint="eastAsia"/>
              </w:rPr>
              <w:t>修改</w:t>
            </w:r>
          </w:p>
        </w:tc>
        <w:tc>
          <w:tcPr>
            <w:tcW w:w="850" w:type="dxa"/>
            <w:vAlign w:val="center"/>
          </w:tcPr>
          <w:p w:rsidR="00165359" w:rsidRDefault="008F1BB6">
            <w:pPr>
              <w:jc w:val="center"/>
            </w:pPr>
            <w:r>
              <w:rPr>
                <w:rFonts w:hint="eastAsia"/>
              </w:rPr>
              <w:t>删除</w:t>
            </w:r>
          </w:p>
        </w:tc>
        <w:tc>
          <w:tcPr>
            <w:tcW w:w="851" w:type="dxa"/>
            <w:vAlign w:val="center"/>
          </w:tcPr>
          <w:p w:rsidR="00165359" w:rsidRDefault="008F1BB6">
            <w:pPr>
              <w:jc w:val="center"/>
            </w:pPr>
            <w:r>
              <w:rPr>
                <w:rFonts w:hint="eastAsia"/>
              </w:rPr>
              <w:t>更新</w:t>
            </w:r>
          </w:p>
        </w:tc>
      </w:tr>
      <w:tr w:rsidR="00165359">
        <w:trPr>
          <w:trHeight w:val="420"/>
          <w:jc w:val="center"/>
        </w:trPr>
        <w:tc>
          <w:tcPr>
            <w:tcW w:w="520" w:type="dxa"/>
            <w:vAlign w:val="center"/>
          </w:tcPr>
          <w:p w:rsidR="00165359" w:rsidRDefault="00D30D7C">
            <w:pPr>
              <w:jc w:val="center"/>
            </w:pPr>
            <w:r>
              <w:rPr>
                <w:rFonts w:hint="eastAsia"/>
              </w:rPr>
              <w:lastRenderedPageBreak/>
              <w:t>1</w:t>
            </w:r>
          </w:p>
        </w:tc>
        <w:tc>
          <w:tcPr>
            <w:tcW w:w="520" w:type="dxa"/>
            <w:vMerge w:val="restart"/>
            <w:vAlign w:val="center"/>
          </w:tcPr>
          <w:p w:rsidR="00165359" w:rsidRDefault="008F1BB6">
            <w:pPr>
              <w:jc w:val="center"/>
            </w:pPr>
            <w:r>
              <w:rPr>
                <w:rFonts w:hint="eastAsia"/>
              </w:rPr>
              <w:t>访客</w:t>
            </w:r>
          </w:p>
        </w:tc>
        <w:tc>
          <w:tcPr>
            <w:tcW w:w="1022" w:type="dxa"/>
            <w:vMerge w:val="restart"/>
            <w:vAlign w:val="center"/>
          </w:tcPr>
          <w:p w:rsidR="00165359" w:rsidRDefault="008F1BB6">
            <w:pPr>
              <w:jc w:val="left"/>
            </w:pPr>
            <w:r>
              <w:rPr>
                <w:rFonts w:hint="eastAsia"/>
              </w:rPr>
              <w:t>主商城</w:t>
            </w:r>
          </w:p>
        </w:tc>
        <w:tc>
          <w:tcPr>
            <w:tcW w:w="1984" w:type="dxa"/>
            <w:vAlign w:val="center"/>
          </w:tcPr>
          <w:p w:rsidR="00165359" w:rsidRDefault="00165359">
            <w:pPr>
              <w:jc w:val="left"/>
            </w:pPr>
          </w:p>
        </w:tc>
        <w:tc>
          <w:tcPr>
            <w:tcW w:w="881" w:type="dxa"/>
            <w:vAlign w:val="center"/>
          </w:tcPr>
          <w:p w:rsidR="00165359" w:rsidRDefault="00D30D7C"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993" w:type="dxa"/>
            <w:vAlign w:val="center"/>
          </w:tcPr>
          <w:p w:rsidR="00165359" w:rsidRDefault="00165359">
            <w:pPr>
              <w:jc w:val="center"/>
            </w:pPr>
          </w:p>
        </w:tc>
        <w:tc>
          <w:tcPr>
            <w:tcW w:w="992" w:type="dxa"/>
            <w:vAlign w:val="center"/>
          </w:tcPr>
          <w:p w:rsidR="00165359" w:rsidRDefault="00165359">
            <w:pPr>
              <w:jc w:val="center"/>
            </w:pPr>
          </w:p>
        </w:tc>
        <w:tc>
          <w:tcPr>
            <w:tcW w:w="850" w:type="dxa"/>
            <w:vAlign w:val="center"/>
          </w:tcPr>
          <w:p w:rsidR="00165359" w:rsidRDefault="00165359">
            <w:pPr>
              <w:jc w:val="center"/>
            </w:pPr>
          </w:p>
        </w:tc>
        <w:tc>
          <w:tcPr>
            <w:tcW w:w="851" w:type="dxa"/>
            <w:vAlign w:val="center"/>
          </w:tcPr>
          <w:p w:rsidR="00165359" w:rsidRDefault="00165359">
            <w:pPr>
              <w:jc w:val="center"/>
            </w:pPr>
          </w:p>
        </w:tc>
      </w:tr>
      <w:tr w:rsidR="00165359">
        <w:trPr>
          <w:trHeight w:val="270"/>
          <w:jc w:val="center"/>
        </w:trPr>
        <w:tc>
          <w:tcPr>
            <w:tcW w:w="520" w:type="dxa"/>
            <w:vAlign w:val="center"/>
          </w:tcPr>
          <w:p w:rsidR="00165359" w:rsidRDefault="00D30D7C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20" w:type="dxa"/>
            <w:vMerge/>
            <w:vAlign w:val="center"/>
          </w:tcPr>
          <w:p w:rsidR="00165359" w:rsidRDefault="00165359">
            <w:pPr>
              <w:jc w:val="center"/>
            </w:pPr>
          </w:p>
        </w:tc>
        <w:tc>
          <w:tcPr>
            <w:tcW w:w="1022" w:type="dxa"/>
            <w:vMerge/>
            <w:vAlign w:val="center"/>
          </w:tcPr>
          <w:p w:rsidR="00165359" w:rsidRDefault="00165359">
            <w:pPr>
              <w:jc w:val="left"/>
            </w:pPr>
          </w:p>
        </w:tc>
        <w:tc>
          <w:tcPr>
            <w:tcW w:w="1984" w:type="dxa"/>
            <w:vAlign w:val="center"/>
          </w:tcPr>
          <w:p w:rsidR="00165359" w:rsidRDefault="00165359">
            <w:pPr>
              <w:jc w:val="left"/>
            </w:pPr>
          </w:p>
        </w:tc>
        <w:tc>
          <w:tcPr>
            <w:tcW w:w="881" w:type="dxa"/>
            <w:vAlign w:val="center"/>
          </w:tcPr>
          <w:p w:rsidR="00165359" w:rsidRDefault="00D30D7C"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993" w:type="dxa"/>
            <w:vAlign w:val="center"/>
          </w:tcPr>
          <w:p w:rsidR="00165359" w:rsidRDefault="00165359">
            <w:pPr>
              <w:jc w:val="center"/>
            </w:pPr>
          </w:p>
        </w:tc>
        <w:tc>
          <w:tcPr>
            <w:tcW w:w="992" w:type="dxa"/>
            <w:vAlign w:val="center"/>
          </w:tcPr>
          <w:p w:rsidR="00165359" w:rsidRDefault="00165359">
            <w:pPr>
              <w:jc w:val="center"/>
            </w:pPr>
          </w:p>
        </w:tc>
        <w:tc>
          <w:tcPr>
            <w:tcW w:w="850" w:type="dxa"/>
            <w:vAlign w:val="center"/>
          </w:tcPr>
          <w:p w:rsidR="00165359" w:rsidRDefault="00165359">
            <w:pPr>
              <w:jc w:val="center"/>
            </w:pPr>
          </w:p>
        </w:tc>
        <w:tc>
          <w:tcPr>
            <w:tcW w:w="851" w:type="dxa"/>
            <w:vAlign w:val="center"/>
          </w:tcPr>
          <w:p w:rsidR="00165359" w:rsidRDefault="00165359">
            <w:pPr>
              <w:jc w:val="center"/>
            </w:pPr>
          </w:p>
        </w:tc>
      </w:tr>
      <w:tr w:rsidR="00165359">
        <w:trPr>
          <w:trHeight w:val="420"/>
          <w:jc w:val="center"/>
        </w:trPr>
        <w:tc>
          <w:tcPr>
            <w:tcW w:w="520" w:type="dxa"/>
            <w:vAlign w:val="center"/>
          </w:tcPr>
          <w:p w:rsidR="00165359" w:rsidRDefault="00D30D7C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520" w:type="dxa"/>
            <w:vMerge/>
            <w:vAlign w:val="center"/>
          </w:tcPr>
          <w:p w:rsidR="00165359" w:rsidRDefault="00165359">
            <w:pPr>
              <w:jc w:val="center"/>
            </w:pPr>
          </w:p>
        </w:tc>
        <w:tc>
          <w:tcPr>
            <w:tcW w:w="1022" w:type="dxa"/>
            <w:vMerge/>
            <w:vAlign w:val="center"/>
          </w:tcPr>
          <w:p w:rsidR="00165359" w:rsidRDefault="00165359">
            <w:pPr>
              <w:jc w:val="left"/>
            </w:pPr>
          </w:p>
        </w:tc>
        <w:tc>
          <w:tcPr>
            <w:tcW w:w="1984" w:type="dxa"/>
            <w:vAlign w:val="center"/>
          </w:tcPr>
          <w:p w:rsidR="00165359" w:rsidRDefault="00165359">
            <w:pPr>
              <w:jc w:val="left"/>
            </w:pPr>
          </w:p>
        </w:tc>
        <w:tc>
          <w:tcPr>
            <w:tcW w:w="881" w:type="dxa"/>
            <w:vAlign w:val="center"/>
          </w:tcPr>
          <w:p w:rsidR="00165359" w:rsidRDefault="00D30D7C"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993" w:type="dxa"/>
            <w:vAlign w:val="center"/>
          </w:tcPr>
          <w:p w:rsidR="00165359" w:rsidRDefault="00165359">
            <w:pPr>
              <w:jc w:val="center"/>
            </w:pPr>
          </w:p>
        </w:tc>
        <w:tc>
          <w:tcPr>
            <w:tcW w:w="992" w:type="dxa"/>
            <w:vAlign w:val="center"/>
          </w:tcPr>
          <w:p w:rsidR="00165359" w:rsidRDefault="00165359">
            <w:pPr>
              <w:jc w:val="center"/>
            </w:pPr>
          </w:p>
        </w:tc>
        <w:tc>
          <w:tcPr>
            <w:tcW w:w="850" w:type="dxa"/>
            <w:vAlign w:val="center"/>
          </w:tcPr>
          <w:p w:rsidR="00165359" w:rsidRDefault="00165359">
            <w:pPr>
              <w:jc w:val="center"/>
            </w:pPr>
          </w:p>
        </w:tc>
        <w:tc>
          <w:tcPr>
            <w:tcW w:w="851" w:type="dxa"/>
            <w:vAlign w:val="center"/>
          </w:tcPr>
          <w:p w:rsidR="00165359" w:rsidRDefault="00165359">
            <w:pPr>
              <w:jc w:val="center"/>
            </w:pPr>
          </w:p>
        </w:tc>
      </w:tr>
      <w:tr w:rsidR="00165359">
        <w:trPr>
          <w:trHeight w:val="420"/>
          <w:jc w:val="center"/>
        </w:trPr>
        <w:tc>
          <w:tcPr>
            <w:tcW w:w="520" w:type="dxa"/>
            <w:vAlign w:val="center"/>
          </w:tcPr>
          <w:p w:rsidR="00165359" w:rsidRDefault="00D30D7C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520" w:type="dxa"/>
            <w:vMerge/>
            <w:vAlign w:val="center"/>
          </w:tcPr>
          <w:p w:rsidR="00165359" w:rsidRDefault="00165359">
            <w:pPr>
              <w:jc w:val="center"/>
            </w:pPr>
          </w:p>
        </w:tc>
        <w:tc>
          <w:tcPr>
            <w:tcW w:w="1022" w:type="dxa"/>
            <w:vMerge/>
            <w:vAlign w:val="center"/>
          </w:tcPr>
          <w:p w:rsidR="00165359" w:rsidRDefault="00165359">
            <w:pPr>
              <w:jc w:val="left"/>
            </w:pPr>
          </w:p>
        </w:tc>
        <w:tc>
          <w:tcPr>
            <w:tcW w:w="1984" w:type="dxa"/>
            <w:vAlign w:val="center"/>
          </w:tcPr>
          <w:p w:rsidR="00165359" w:rsidRDefault="00165359">
            <w:pPr>
              <w:jc w:val="left"/>
            </w:pPr>
          </w:p>
        </w:tc>
        <w:tc>
          <w:tcPr>
            <w:tcW w:w="881" w:type="dxa"/>
            <w:vAlign w:val="center"/>
          </w:tcPr>
          <w:p w:rsidR="00165359" w:rsidRDefault="00D30D7C"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993" w:type="dxa"/>
            <w:vAlign w:val="center"/>
          </w:tcPr>
          <w:p w:rsidR="00165359" w:rsidRDefault="00165359">
            <w:pPr>
              <w:jc w:val="center"/>
            </w:pPr>
          </w:p>
        </w:tc>
        <w:tc>
          <w:tcPr>
            <w:tcW w:w="992" w:type="dxa"/>
            <w:vAlign w:val="center"/>
          </w:tcPr>
          <w:p w:rsidR="00165359" w:rsidRDefault="00165359">
            <w:pPr>
              <w:jc w:val="center"/>
            </w:pPr>
          </w:p>
        </w:tc>
        <w:tc>
          <w:tcPr>
            <w:tcW w:w="850" w:type="dxa"/>
            <w:vAlign w:val="center"/>
          </w:tcPr>
          <w:p w:rsidR="00165359" w:rsidRDefault="00165359">
            <w:pPr>
              <w:jc w:val="center"/>
            </w:pPr>
          </w:p>
        </w:tc>
        <w:tc>
          <w:tcPr>
            <w:tcW w:w="851" w:type="dxa"/>
            <w:vAlign w:val="center"/>
          </w:tcPr>
          <w:p w:rsidR="00165359" w:rsidRDefault="00165359">
            <w:pPr>
              <w:jc w:val="center"/>
            </w:pPr>
          </w:p>
        </w:tc>
      </w:tr>
      <w:tr w:rsidR="00377799">
        <w:trPr>
          <w:trHeight w:val="420"/>
          <w:jc w:val="center"/>
        </w:trPr>
        <w:tc>
          <w:tcPr>
            <w:tcW w:w="520" w:type="dxa"/>
            <w:vAlign w:val="center"/>
          </w:tcPr>
          <w:p w:rsidR="00377799" w:rsidRDefault="00A05509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520" w:type="dxa"/>
            <w:vMerge/>
            <w:vAlign w:val="center"/>
          </w:tcPr>
          <w:p w:rsidR="00377799" w:rsidRDefault="00377799">
            <w:pPr>
              <w:jc w:val="center"/>
            </w:pPr>
          </w:p>
        </w:tc>
        <w:tc>
          <w:tcPr>
            <w:tcW w:w="1022" w:type="dxa"/>
            <w:vMerge/>
            <w:vAlign w:val="center"/>
          </w:tcPr>
          <w:p w:rsidR="00377799" w:rsidRDefault="00377799">
            <w:pPr>
              <w:jc w:val="left"/>
            </w:pPr>
          </w:p>
        </w:tc>
        <w:tc>
          <w:tcPr>
            <w:tcW w:w="1984" w:type="dxa"/>
            <w:vAlign w:val="center"/>
          </w:tcPr>
          <w:p w:rsidR="00377799" w:rsidRDefault="00377799">
            <w:pPr>
              <w:jc w:val="left"/>
            </w:pPr>
          </w:p>
        </w:tc>
        <w:tc>
          <w:tcPr>
            <w:tcW w:w="881" w:type="dxa"/>
            <w:vAlign w:val="center"/>
          </w:tcPr>
          <w:p w:rsidR="00377799" w:rsidRPr="00377799" w:rsidRDefault="00377799"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993" w:type="dxa"/>
            <w:vAlign w:val="center"/>
          </w:tcPr>
          <w:p w:rsidR="00377799" w:rsidRDefault="00377799">
            <w:pPr>
              <w:jc w:val="center"/>
            </w:pPr>
          </w:p>
        </w:tc>
        <w:tc>
          <w:tcPr>
            <w:tcW w:w="992" w:type="dxa"/>
            <w:vAlign w:val="center"/>
          </w:tcPr>
          <w:p w:rsidR="00377799" w:rsidRDefault="00377799">
            <w:pPr>
              <w:jc w:val="center"/>
            </w:pPr>
          </w:p>
        </w:tc>
        <w:tc>
          <w:tcPr>
            <w:tcW w:w="850" w:type="dxa"/>
            <w:vAlign w:val="center"/>
          </w:tcPr>
          <w:p w:rsidR="00377799" w:rsidRDefault="00377799">
            <w:pPr>
              <w:jc w:val="center"/>
            </w:pPr>
          </w:p>
        </w:tc>
        <w:tc>
          <w:tcPr>
            <w:tcW w:w="851" w:type="dxa"/>
            <w:vAlign w:val="center"/>
          </w:tcPr>
          <w:p w:rsidR="00377799" w:rsidRDefault="00377799">
            <w:pPr>
              <w:jc w:val="center"/>
            </w:pPr>
          </w:p>
        </w:tc>
      </w:tr>
      <w:tr w:rsidR="00165359">
        <w:trPr>
          <w:trHeight w:val="420"/>
          <w:jc w:val="center"/>
        </w:trPr>
        <w:tc>
          <w:tcPr>
            <w:tcW w:w="520" w:type="dxa"/>
            <w:vAlign w:val="center"/>
          </w:tcPr>
          <w:p w:rsidR="00165359" w:rsidRPr="00F87D5F" w:rsidRDefault="00F24AF7">
            <w:pPr>
              <w:jc w:val="center"/>
              <w:rPr>
                <w:strike/>
              </w:rPr>
            </w:pPr>
            <w:r w:rsidRPr="00F87D5F">
              <w:rPr>
                <w:strike/>
              </w:rPr>
              <w:t>5</w:t>
            </w:r>
          </w:p>
        </w:tc>
        <w:tc>
          <w:tcPr>
            <w:tcW w:w="520" w:type="dxa"/>
            <w:vMerge/>
            <w:vAlign w:val="center"/>
          </w:tcPr>
          <w:p w:rsidR="00165359" w:rsidRPr="00F87D5F" w:rsidRDefault="00165359">
            <w:pPr>
              <w:jc w:val="center"/>
              <w:rPr>
                <w:strike/>
              </w:rPr>
            </w:pPr>
          </w:p>
        </w:tc>
        <w:tc>
          <w:tcPr>
            <w:tcW w:w="1022" w:type="dxa"/>
            <w:vMerge/>
            <w:vAlign w:val="center"/>
          </w:tcPr>
          <w:p w:rsidR="00165359" w:rsidRPr="00F87D5F" w:rsidRDefault="00165359">
            <w:pPr>
              <w:jc w:val="left"/>
              <w:rPr>
                <w:strike/>
              </w:rPr>
            </w:pPr>
          </w:p>
        </w:tc>
        <w:tc>
          <w:tcPr>
            <w:tcW w:w="1984" w:type="dxa"/>
            <w:vAlign w:val="center"/>
          </w:tcPr>
          <w:p w:rsidR="00165359" w:rsidRPr="00F87D5F" w:rsidRDefault="00165359">
            <w:pPr>
              <w:jc w:val="left"/>
              <w:rPr>
                <w:strike/>
              </w:rPr>
            </w:pPr>
          </w:p>
        </w:tc>
        <w:tc>
          <w:tcPr>
            <w:tcW w:w="881" w:type="dxa"/>
            <w:vAlign w:val="center"/>
          </w:tcPr>
          <w:p w:rsidR="00165359" w:rsidRPr="00F87D5F" w:rsidRDefault="0023770B">
            <w:pPr>
              <w:jc w:val="center"/>
              <w:rPr>
                <w:strike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993" w:type="dxa"/>
            <w:vAlign w:val="center"/>
          </w:tcPr>
          <w:p w:rsidR="00165359" w:rsidRPr="00F87D5F" w:rsidRDefault="00165359">
            <w:pPr>
              <w:jc w:val="center"/>
              <w:rPr>
                <w:strike/>
              </w:rPr>
            </w:pPr>
          </w:p>
        </w:tc>
        <w:tc>
          <w:tcPr>
            <w:tcW w:w="992" w:type="dxa"/>
            <w:vAlign w:val="center"/>
          </w:tcPr>
          <w:p w:rsidR="00165359" w:rsidRPr="00F87D5F" w:rsidRDefault="00165359">
            <w:pPr>
              <w:jc w:val="center"/>
              <w:rPr>
                <w:strike/>
              </w:rPr>
            </w:pPr>
          </w:p>
        </w:tc>
        <w:tc>
          <w:tcPr>
            <w:tcW w:w="850" w:type="dxa"/>
            <w:vAlign w:val="center"/>
          </w:tcPr>
          <w:p w:rsidR="00165359" w:rsidRPr="00F87D5F" w:rsidRDefault="00165359">
            <w:pPr>
              <w:jc w:val="center"/>
              <w:rPr>
                <w:strike/>
              </w:rPr>
            </w:pPr>
          </w:p>
        </w:tc>
        <w:tc>
          <w:tcPr>
            <w:tcW w:w="851" w:type="dxa"/>
            <w:vAlign w:val="center"/>
          </w:tcPr>
          <w:p w:rsidR="00165359" w:rsidRPr="00F87D5F" w:rsidRDefault="00165359">
            <w:pPr>
              <w:jc w:val="center"/>
              <w:rPr>
                <w:strike/>
              </w:rPr>
            </w:pPr>
          </w:p>
        </w:tc>
      </w:tr>
      <w:tr w:rsidR="00165359">
        <w:trPr>
          <w:trHeight w:val="420"/>
          <w:jc w:val="center"/>
        </w:trPr>
        <w:tc>
          <w:tcPr>
            <w:tcW w:w="520" w:type="dxa"/>
            <w:vAlign w:val="center"/>
          </w:tcPr>
          <w:p w:rsidR="00165359" w:rsidRDefault="00D30D7C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520" w:type="dxa"/>
            <w:vMerge/>
            <w:vAlign w:val="center"/>
          </w:tcPr>
          <w:p w:rsidR="00165359" w:rsidRDefault="00165359">
            <w:pPr>
              <w:jc w:val="center"/>
            </w:pPr>
          </w:p>
        </w:tc>
        <w:tc>
          <w:tcPr>
            <w:tcW w:w="1022" w:type="dxa"/>
            <w:vMerge/>
            <w:vAlign w:val="center"/>
          </w:tcPr>
          <w:p w:rsidR="00165359" w:rsidRDefault="00165359">
            <w:pPr>
              <w:jc w:val="left"/>
            </w:pPr>
          </w:p>
        </w:tc>
        <w:tc>
          <w:tcPr>
            <w:tcW w:w="1984" w:type="dxa"/>
            <w:vAlign w:val="center"/>
          </w:tcPr>
          <w:p w:rsidR="00165359" w:rsidRDefault="00165359">
            <w:pPr>
              <w:jc w:val="left"/>
            </w:pPr>
          </w:p>
        </w:tc>
        <w:tc>
          <w:tcPr>
            <w:tcW w:w="881" w:type="dxa"/>
            <w:vAlign w:val="center"/>
          </w:tcPr>
          <w:p w:rsidR="00165359" w:rsidRDefault="00D30D7C"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993" w:type="dxa"/>
            <w:vAlign w:val="center"/>
          </w:tcPr>
          <w:p w:rsidR="00165359" w:rsidRDefault="00165359">
            <w:pPr>
              <w:jc w:val="center"/>
            </w:pPr>
          </w:p>
        </w:tc>
        <w:tc>
          <w:tcPr>
            <w:tcW w:w="992" w:type="dxa"/>
            <w:vAlign w:val="center"/>
          </w:tcPr>
          <w:p w:rsidR="00165359" w:rsidRDefault="00165359">
            <w:pPr>
              <w:jc w:val="center"/>
            </w:pPr>
          </w:p>
        </w:tc>
        <w:tc>
          <w:tcPr>
            <w:tcW w:w="850" w:type="dxa"/>
            <w:vAlign w:val="center"/>
          </w:tcPr>
          <w:p w:rsidR="00165359" w:rsidRDefault="00165359">
            <w:pPr>
              <w:jc w:val="center"/>
            </w:pPr>
          </w:p>
        </w:tc>
        <w:tc>
          <w:tcPr>
            <w:tcW w:w="851" w:type="dxa"/>
            <w:vAlign w:val="center"/>
          </w:tcPr>
          <w:p w:rsidR="00165359" w:rsidRDefault="00165359">
            <w:pPr>
              <w:jc w:val="center"/>
            </w:pPr>
          </w:p>
        </w:tc>
      </w:tr>
      <w:tr w:rsidR="00A05509">
        <w:trPr>
          <w:trHeight w:val="420"/>
          <w:jc w:val="center"/>
        </w:trPr>
        <w:tc>
          <w:tcPr>
            <w:tcW w:w="520" w:type="dxa"/>
            <w:vAlign w:val="center"/>
          </w:tcPr>
          <w:p w:rsidR="00A05509" w:rsidRDefault="00A05509">
            <w:pPr>
              <w:jc w:val="center"/>
            </w:pPr>
          </w:p>
        </w:tc>
        <w:tc>
          <w:tcPr>
            <w:tcW w:w="520" w:type="dxa"/>
            <w:vMerge/>
            <w:vAlign w:val="center"/>
          </w:tcPr>
          <w:p w:rsidR="00A05509" w:rsidRDefault="00A05509">
            <w:pPr>
              <w:jc w:val="center"/>
            </w:pPr>
          </w:p>
        </w:tc>
        <w:tc>
          <w:tcPr>
            <w:tcW w:w="1022" w:type="dxa"/>
            <w:vMerge/>
            <w:vAlign w:val="center"/>
          </w:tcPr>
          <w:p w:rsidR="00A05509" w:rsidRDefault="00A05509">
            <w:pPr>
              <w:jc w:val="left"/>
            </w:pPr>
          </w:p>
        </w:tc>
        <w:tc>
          <w:tcPr>
            <w:tcW w:w="1984" w:type="dxa"/>
            <w:vAlign w:val="center"/>
          </w:tcPr>
          <w:p w:rsidR="00A05509" w:rsidRDefault="00A05509">
            <w:pPr>
              <w:jc w:val="left"/>
            </w:pPr>
          </w:p>
        </w:tc>
        <w:tc>
          <w:tcPr>
            <w:tcW w:w="881" w:type="dxa"/>
            <w:vAlign w:val="center"/>
          </w:tcPr>
          <w:p w:rsidR="00A05509" w:rsidRDefault="00A05509"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993" w:type="dxa"/>
            <w:vAlign w:val="center"/>
          </w:tcPr>
          <w:p w:rsidR="00A05509" w:rsidRDefault="00A05509">
            <w:pPr>
              <w:jc w:val="center"/>
            </w:pPr>
          </w:p>
        </w:tc>
        <w:tc>
          <w:tcPr>
            <w:tcW w:w="992" w:type="dxa"/>
            <w:vAlign w:val="center"/>
          </w:tcPr>
          <w:p w:rsidR="00A05509" w:rsidRDefault="00A05509">
            <w:pPr>
              <w:jc w:val="center"/>
            </w:pPr>
          </w:p>
        </w:tc>
        <w:tc>
          <w:tcPr>
            <w:tcW w:w="850" w:type="dxa"/>
            <w:vAlign w:val="center"/>
          </w:tcPr>
          <w:p w:rsidR="00A05509" w:rsidRDefault="00A05509">
            <w:pPr>
              <w:jc w:val="center"/>
            </w:pPr>
          </w:p>
        </w:tc>
        <w:tc>
          <w:tcPr>
            <w:tcW w:w="851" w:type="dxa"/>
            <w:vAlign w:val="center"/>
          </w:tcPr>
          <w:p w:rsidR="00A05509" w:rsidRDefault="00A05509">
            <w:pPr>
              <w:jc w:val="center"/>
            </w:pPr>
          </w:p>
        </w:tc>
      </w:tr>
      <w:tr w:rsidR="00A05509">
        <w:trPr>
          <w:trHeight w:val="420"/>
          <w:jc w:val="center"/>
        </w:trPr>
        <w:tc>
          <w:tcPr>
            <w:tcW w:w="520" w:type="dxa"/>
            <w:vAlign w:val="center"/>
          </w:tcPr>
          <w:p w:rsidR="00A05509" w:rsidRDefault="00A05509">
            <w:pPr>
              <w:jc w:val="center"/>
            </w:pPr>
          </w:p>
        </w:tc>
        <w:tc>
          <w:tcPr>
            <w:tcW w:w="520" w:type="dxa"/>
            <w:vMerge/>
            <w:vAlign w:val="center"/>
          </w:tcPr>
          <w:p w:rsidR="00A05509" w:rsidRDefault="00A05509">
            <w:pPr>
              <w:jc w:val="center"/>
            </w:pPr>
          </w:p>
        </w:tc>
        <w:tc>
          <w:tcPr>
            <w:tcW w:w="1022" w:type="dxa"/>
            <w:vMerge/>
            <w:vAlign w:val="center"/>
          </w:tcPr>
          <w:p w:rsidR="00A05509" w:rsidRDefault="00A05509">
            <w:pPr>
              <w:jc w:val="left"/>
            </w:pPr>
          </w:p>
        </w:tc>
        <w:tc>
          <w:tcPr>
            <w:tcW w:w="1984" w:type="dxa"/>
            <w:vAlign w:val="center"/>
          </w:tcPr>
          <w:p w:rsidR="00A05509" w:rsidRDefault="00A05509">
            <w:pPr>
              <w:jc w:val="left"/>
            </w:pPr>
          </w:p>
        </w:tc>
        <w:tc>
          <w:tcPr>
            <w:tcW w:w="881" w:type="dxa"/>
            <w:vAlign w:val="center"/>
          </w:tcPr>
          <w:p w:rsidR="00A05509" w:rsidRDefault="00A05509"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993" w:type="dxa"/>
            <w:vAlign w:val="center"/>
          </w:tcPr>
          <w:p w:rsidR="00A05509" w:rsidRDefault="00A05509">
            <w:pPr>
              <w:jc w:val="center"/>
            </w:pPr>
          </w:p>
        </w:tc>
        <w:tc>
          <w:tcPr>
            <w:tcW w:w="992" w:type="dxa"/>
            <w:vAlign w:val="center"/>
          </w:tcPr>
          <w:p w:rsidR="00A05509" w:rsidRDefault="00A05509">
            <w:pPr>
              <w:jc w:val="center"/>
            </w:pPr>
          </w:p>
        </w:tc>
        <w:tc>
          <w:tcPr>
            <w:tcW w:w="850" w:type="dxa"/>
            <w:vAlign w:val="center"/>
          </w:tcPr>
          <w:p w:rsidR="00A05509" w:rsidRDefault="00A05509">
            <w:pPr>
              <w:jc w:val="center"/>
            </w:pPr>
          </w:p>
        </w:tc>
        <w:tc>
          <w:tcPr>
            <w:tcW w:w="851" w:type="dxa"/>
            <w:vAlign w:val="center"/>
          </w:tcPr>
          <w:p w:rsidR="00A05509" w:rsidRDefault="00A05509">
            <w:pPr>
              <w:jc w:val="center"/>
            </w:pPr>
          </w:p>
        </w:tc>
      </w:tr>
      <w:tr w:rsidR="00A05509">
        <w:trPr>
          <w:trHeight w:val="420"/>
          <w:jc w:val="center"/>
        </w:trPr>
        <w:tc>
          <w:tcPr>
            <w:tcW w:w="520" w:type="dxa"/>
            <w:vAlign w:val="center"/>
          </w:tcPr>
          <w:p w:rsidR="00A05509" w:rsidRDefault="00A05509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520" w:type="dxa"/>
            <w:vMerge/>
            <w:vAlign w:val="center"/>
          </w:tcPr>
          <w:p w:rsidR="00A05509" w:rsidRDefault="00A05509">
            <w:pPr>
              <w:jc w:val="center"/>
            </w:pPr>
          </w:p>
        </w:tc>
        <w:tc>
          <w:tcPr>
            <w:tcW w:w="1022" w:type="dxa"/>
            <w:vMerge/>
            <w:vAlign w:val="center"/>
          </w:tcPr>
          <w:p w:rsidR="00A05509" w:rsidRDefault="00A05509">
            <w:pPr>
              <w:jc w:val="left"/>
            </w:pPr>
          </w:p>
        </w:tc>
        <w:tc>
          <w:tcPr>
            <w:tcW w:w="1984" w:type="dxa"/>
            <w:vAlign w:val="center"/>
          </w:tcPr>
          <w:p w:rsidR="00A05509" w:rsidRDefault="00A05509">
            <w:pPr>
              <w:jc w:val="left"/>
            </w:pPr>
          </w:p>
        </w:tc>
        <w:tc>
          <w:tcPr>
            <w:tcW w:w="881" w:type="dxa"/>
            <w:vAlign w:val="center"/>
          </w:tcPr>
          <w:p w:rsidR="00A05509" w:rsidRDefault="00A05509"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993" w:type="dxa"/>
            <w:vAlign w:val="center"/>
          </w:tcPr>
          <w:p w:rsidR="00A05509" w:rsidRDefault="00A05509">
            <w:pPr>
              <w:jc w:val="center"/>
            </w:pPr>
          </w:p>
        </w:tc>
        <w:tc>
          <w:tcPr>
            <w:tcW w:w="992" w:type="dxa"/>
            <w:vAlign w:val="center"/>
          </w:tcPr>
          <w:p w:rsidR="00A05509" w:rsidRDefault="00A05509">
            <w:pPr>
              <w:jc w:val="center"/>
            </w:pPr>
          </w:p>
        </w:tc>
        <w:tc>
          <w:tcPr>
            <w:tcW w:w="850" w:type="dxa"/>
            <w:vAlign w:val="center"/>
          </w:tcPr>
          <w:p w:rsidR="00A05509" w:rsidRDefault="00A05509">
            <w:pPr>
              <w:jc w:val="center"/>
            </w:pPr>
          </w:p>
        </w:tc>
        <w:tc>
          <w:tcPr>
            <w:tcW w:w="851" w:type="dxa"/>
            <w:vAlign w:val="center"/>
          </w:tcPr>
          <w:p w:rsidR="00A05509" w:rsidRDefault="00A05509">
            <w:pPr>
              <w:jc w:val="center"/>
            </w:pPr>
          </w:p>
        </w:tc>
      </w:tr>
      <w:tr w:rsidR="00A05509">
        <w:trPr>
          <w:trHeight w:val="420"/>
          <w:jc w:val="center"/>
        </w:trPr>
        <w:tc>
          <w:tcPr>
            <w:tcW w:w="520" w:type="dxa"/>
            <w:vAlign w:val="center"/>
          </w:tcPr>
          <w:p w:rsidR="00A05509" w:rsidRDefault="00A05509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520" w:type="dxa"/>
            <w:vMerge/>
            <w:vAlign w:val="center"/>
          </w:tcPr>
          <w:p w:rsidR="00A05509" w:rsidRDefault="00A05509">
            <w:pPr>
              <w:jc w:val="center"/>
            </w:pPr>
          </w:p>
        </w:tc>
        <w:tc>
          <w:tcPr>
            <w:tcW w:w="1022" w:type="dxa"/>
            <w:vMerge w:val="restart"/>
            <w:vAlign w:val="center"/>
          </w:tcPr>
          <w:p w:rsidR="00A05509" w:rsidRDefault="008F1BB6">
            <w:pPr>
              <w:jc w:val="left"/>
            </w:pPr>
            <w:r>
              <w:rPr>
                <w:rFonts w:hint="eastAsia"/>
              </w:rPr>
              <w:t>商品详情</w:t>
            </w:r>
          </w:p>
        </w:tc>
        <w:tc>
          <w:tcPr>
            <w:tcW w:w="1984" w:type="dxa"/>
            <w:vAlign w:val="center"/>
          </w:tcPr>
          <w:p w:rsidR="00A05509" w:rsidRDefault="00A05509">
            <w:pPr>
              <w:jc w:val="left"/>
            </w:pPr>
          </w:p>
        </w:tc>
        <w:tc>
          <w:tcPr>
            <w:tcW w:w="881" w:type="dxa"/>
            <w:vAlign w:val="center"/>
          </w:tcPr>
          <w:p w:rsidR="00A05509" w:rsidRDefault="00782CC6"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993" w:type="dxa"/>
            <w:vAlign w:val="center"/>
          </w:tcPr>
          <w:p w:rsidR="00A05509" w:rsidRDefault="00A05509">
            <w:pPr>
              <w:jc w:val="center"/>
            </w:pPr>
          </w:p>
        </w:tc>
        <w:tc>
          <w:tcPr>
            <w:tcW w:w="992" w:type="dxa"/>
            <w:vAlign w:val="center"/>
          </w:tcPr>
          <w:p w:rsidR="00A05509" w:rsidRDefault="00A05509">
            <w:pPr>
              <w:jc w:val="center"/>
            </w:pPr>
          </w:p>
        </w:tc>
        <w:tc>
          <w:tcPr>
            <w:tcW w:w="850" w:type="dxa"/>
            <w:vAlign w:val="center"/>
          </w:tcPr>
          <w:p w:rsidR="00A05509" w:rsidRDefault="00A05509">
            <w:pPr>
              <w:jc w:val="center"/>
            </w:pPr>
          </w:p>
        </w:tc>
        <w:tc>
          <w:tcPr>
            <w:tcW w:w="851" w:type="dxa"/>
            <w:vAlign w:val="center"/>
          </w:tcPr>
          <w:p w:rsidR="00A05509" w:rsidRDefault="00A05509">
            <w:pPr>
              <w:jc w:val="center"/>
            </w:pPr>
          </w:p>
        </w:tc>
      </w:tr>
      <w:tr w:rsidR="00A05509">
        <w:trPr>
          <w:trHeight w:val="420"/>
          <w:jc w:val="center"/>
        </w:trPr>
        <w:tc>
          <w:tcPr>
            <w:tcW w:w="520" w:type="dxa"/>
            <w:vAlign w:val="center"/>
          </w:tcPr>
          <w:p w:rsidR="00A05509" w:rsidRDefault="00A05509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520" w:type="dxa"/>
            <w:vMerge/>
            <w:vAlign w:val="center"/>
          </w:tcPr>
          <w:p w:rsidR="00A05509" w:rsidRDefault="00A05509">
            <w:pPr>
              <w:jc w:val="center"/>
            </w:pPr>
          </w:p>
        </w:tc>
        <w:tc>
          <w:tcPr>
            <w:tcW w:w="1022" w:type="dxa"/>
            <w:vMerge/>
            <w:vAlign w:val="center"/>
          </w:tcPr>
          <w:p w:rsidR="00A05509" w:rsidRDefault="00A05509">
            <w:pPr>
              <w:jc w:val="left"/>
            </w:pPr>
          </w:p>
        </w:tc>
        <w:tc>
          <w:tcPr>
            <w:tcW w:w="1984" w:type="dxa"/>
            <w:vAlign w:val="center"/>
          </w:tcPr>
          <w:p w:rsidR="00A05509" w:rsidRDefault="00A05509">
            <w:pPr>
              <w:jc w:val="left"/>
            </w:pPr>
          </w:p>
        </w:tc>
        <w:tc>
          <w:tcPr>
            <w:tcW w:w="881" w:type="dxa"/>
            <w:vAlign w:val="center"/>
          </w:tcPr>
          <w:p w:rsidR="00A05509" w:rsidRDefault="00782CC6"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993" w:type="dxa"/>
            <w:vAlign w:val="center"/>
          </w:tcPr>
          <w:p w:rsidR="00A05509" w:rsidRDefault="00A05509">
            <w:pPr>
              <w:jc w:val="center"/>
            </w:pPr>
          </w:p>
        </w:tc>
        <w:tc>
          <w:tcPr>
            <w:tcW w:w="992" w:type="dxa"/>
            <w:vAlign w:val="center"/>
          </w:tcPr>
          <w:p w:rsidR="00A05509" w:rsidRDefault="00A05509">
            <w:pPr>
              <w:jc w:val="center"/>
            </w:pPr>
          </w:p>
        </w:tc>
        <w:tc>
          <w:tcPr>
            <w:tcW w:w="850" w:type="dxa"/>
            <w:vAlign w:val="center"/>
          </w:tcPr>
          <w:p w:rsidR="00A05509" w:rsidRDefault="00A05509">
            <w:pPr>
              <w:jc w:val="center"/>
            </w:pPr>
          </w:p>
        </w:tc>
        <w:tc>
          <w:tcPr>
            <w:tcW w:w="851" w:type="dxa"/>
            <w:vAlign w:val="center"/>
          </w:tcPr>
          <w:p w:rsidR="00A05509" w:rsidRDefault="00A05509">
            <w:pPr>
              <w:jc w:val="center"/>
            </w:pPr>
          </w:p>
        </w:tc>
      </w:tr>
      <w:tr w:rsidR="00A05509">
        <w:trPr>
          <w:trHeight w:val="270"/>
          <w:jc w:val="center"/>
        </w:trPr>
        <w:tc>
          <w:tcPr>
            <w:tcW w:w="520" w:type="dxa"/>
            <w:vAlign w:val="center"/>
          </w:tcPr>
          <w:p w:rsidR="00A05509" w:rsidRDefault="00A05509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520" w:type="dxa"/>
            <w:vMerge/>
            <w:vAlign w:val="center"/>
          </w:tcPr>
          <w:p w:rsidR="00A05509" w:rsidRDefault="00A05509">
            <w:pPr>
              <w:jc w:val="center"/>
            </w:pPr>
          </w:p>
        </w:tc>
        <w:tc>
          <w:tcPr>
            <w:tcW w:w="1022" w:type="dxa"/>
            <w:vMerge/>
            <w:vAlign w:val="center"/>
          </w:tcPr>
          <w:p w:rsidR="00A05509" w:rsidRDefault="00A05509">
            <w:pPr>
              <w:jc w:val="left"/>
            </w:pPr>
          </w:p>
        </w:tc>
        <w:tc>
          <w:tcPr>
            <w:tcW w:w="1984" w:type="dxa"/>
            <w:vAlign w:val="center"/>
          </w:tcPr>
          <w:p w:rsidR="00A05509" w:rsidRDefault="00A05509">
            <w:pPr>
              <w:jc w:val="left"/>
            </w:pPr>
          </w:p>
        </w:tc>
        <w:tc>
          <w:tcPr>
            <w:tcW w:w="881" w:type="dxa"/>
            <w:vAlign w:val="center"/>
          </w:tcPr>
          <w:p w:rsidR="00A05509" w:rsidRDefault="00782CC6"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993" w:type="dxa"/>
            <w:vAlign w:val="center"/>
          </w:tcPr>
          <w:p w:rsidR="00A05509" w:rsidRDefault="00A05509">
            <w:pPr>
              <w:jc w:val="center"/>
            </w:pPr>
          </w:p>
        </w:tc>
        <w:tc>
          <w:tcPr>
            <w:tcW w:w="992" w:type="dxa"/>
            <w:vAlign w:val="center"/>
          </w:tcPr>
          <w:p w:rsidR="00A05509" w:rsidRDefault="00A05509">
            <w:pPr>
              <w:jc w:val="center"/>
            </w:pPr>
          </w:p>
        </w:tc>
        <w:tc>
          <w:tcPr>
            <w:tcW w:w="850" w:type="dxa"/>
            <w:vAlign w:val="center"/>
          </w:tcPr>
          <w:p w:rsidR="00A05509" w:rsidRDefault="00A05509">
            <w:pPr>
              <w:jc w:val="center"/>
            </w:pPr>
          </w:p>
        </w:tc>
        <w:tc>
          <w:tcPr>
            <w:tcW w:w="851" w:type="dxa"/>
            <w:vAlign w:val="center"/>
          </w:tcPr>
          <w:p w:rsidR="00A05509" w:rsidRDefault="00A05509">
            <w:pPr>
              <w:jc w:val="center"/>
            </w:pPr>
          </w:p>
        </w:tc>
      </w:tr>
      <w:tr w:rsidR="00A05509">
        <w:trPr>
          <w:trHeight w:val="270"/>
          <w:jc w:val="center"/>
        </w:trPr>
        <w:tc>
          <w:tcPr>
            <w:tcW w:w="520" w:type="dxa"/>
            <w:vAlign w:val="center"/>
          </w:tcPr>
          <w:p w:rsidR="00A05509" w:rsidRDefault="00A05509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520" w:type="dxa"/>
            <w:vMerge/>
            <w:vAlign w:val="center"/>
          </w:tcPr>
          <w:p w:rsidR="00A05509" w:rsidRDefault="00A05509">
            <w:pPr>
              <w:jc w:val="center"/>
            </w:pPr>
          </w:p>
        </w:tc>
        <w:tc>
          <w:tcPr>
            <w:tcW w:w="1022" w:type="dxa"/>
            <w:vMerge/>
            <w:vAlign w:val="center"/>
          </w:tcPr>
          <w:p w:rsidR="00A05509" w:rsidRDefault="00A05509">
            <w:pPr>
              <w:jc w:val="left"/>
            </w:pPr>
          </w:p>
        </w:tc>
        <w:tc>
          <w:tcPr>
            <w:tcW w:w="1984" w:type="dxa"/>
            <w:vAlign w:val="center"/>
          </w:tcPr>
          <w:p w:rsidR="00A05509" w:rsidRDefault="00A05509">
            <w:pPr>
              <w:jc w:val="left"/>
            </w:pPr>
          </w:p>
        </w:tc>
        <w:tc>
          <w:tcPr>
            <w:tcW w:w="881" w:type="dxa"/>
            <w:vAlign w:val="center"/>
          </w:tcPr>
          <w:p w:rsidR="00A05509" w:rsidRDefault="00782CC6"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993" w:type="dxa"/>
            <w:vAlign w:val="center"/>
          </w:tcPr>
          <w:p w:rsidR="00A05509" w:rsidRDefault="00A05509">
            <w:pPr>
              <w:jc w:val="center"/>
            </w:pPr>
          </w:p>
        </w:tc>
        <w:tc>
          <w:tcPr>
            <w:tcW w:w="992" w:type="dxa"/>
            <w:vAlign w:val="center"/>
          </w:tcPr>
          <w:p w:rsidR="00A05509" w:rsidRDefault="00A05509">
            <w:pPr>
              <w:jc w:val="center"/>
            </w:pPr>
          </w:p>
        </w:tc>
        <w:tc>
          <w:tcPr>
            <w:tcW w:w="850" w:type="dxa"/>
            <w:vAlign w:val="center"/>
          </w:tcPr>
          <w:p w:rsidR="00A05509" w:rsidRDefault="00A05509">
            <w:pPr>
              <w:jc w:val="center"/>
            </w:pPr>
          </w:p>
        </w:tc>
        <w:tc>
          <w:tcPr>
            <w:tcW w:w="851" w:type="dxa"/>
            <w:vAlign w:val="center"/>
          </w:tcPr>
          <w:p w:rsidR="00A05509" w:rsidRDefault="00A05509">
            <w:pPr>
              <w:jc w:val="center"/>
            </w:pPr>
          </w:p>
        </w:tc>
      </w:tr>
      <w:tr w:rsidR="00A05509">
        <w:trPr>
          <w:trHeight w:val="270"/>
          <w:jc w:val="center"/>
        </w:trPr>
        <w:tc>
          <w:tcPr>
            <w:tcW w:w="520" w:type="dxa"/>
            <w:vAlign w:val="center"/>
          </w:tcPr>
          <w:p w:rsidR="00A05509" w:rsidRDefault="00A05509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520" w:type="dxa"/>
            <w:vMerge/>
            <w:vAlign w:val="center"/>
          </w:tcPr>
          <w:p w:rsidR="00A05509" w:rsidRDefault="00A05509">
            <w:pPr>
              <w:jc w:val="center"/>
            </w:pPr>
          </w:p>
        </w:tc>
        <w:tc>
          <w:tcPr>
            <w:tcW w:w="1022" w:type="dxa"/>
            <w:vMerge/>
            <w:vAlign w:val="center"/>
          </w:tcPr>
          <w:p w:rsidR="00A05509" w:rsidRDefault="00A05509">
            <w:pPr>
              <w:jc w:val="left"/>
            </w:pPr>
          </w:p>
        </w:tc>
        <w:tc>
          <w:tcPr>
            <w:tcW w:w="1984" w:type="dxa"/>
            <w:vAlign w:val="center"/>
          </w:tcPr>
          <w:p w:rsidR="00A05509" w:rsidRDefault="00A05509">
            <w:pPr>
              <w:jc w:val="left"/>
            </w:pPr>
          </w:p>
        </w:tc>
        <w:tc>
          <w:tcPr>
            <w:tcW w:w="881" w:type="dxa"/>
            <w:vAlign w:val="center"/>
          </w:tcPr>
          <w:p w:rsidR="00A05509" w:rsidRDefault="00782CC6"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993" w:type="dxa"/>
            <w:vAlign w:val="center"/>
          </w:tcPr>
          <w:p w:rsidR="00A05509" w:rsidRDefault="00A05509">
            <w:pPr>
              <w:jc w:val="center"/>
            </w:pPr>
          </w:p>
        </w:tc>
        <w:tc>
          <w:tcPr>
            <w:tcW w:w="992" w:type="dxa"/>
            <w:vAlign w:val="center"/>
          </w:tcPr>
          <w:p w:rsidR="00A05509" w:rsidRDefault="00A05509">
            <w:pPr>
              <w:jc w:val="center"/>
            </w:pPr>
          </w:p>
        </w:tc>
        <w:tc>
          <w:tcPr>
            <w:tcW w:w="850" w:type="dxa"/>
            <w:vAlign w:val="center"/>
          </w:tcPr>
          <w:p w:rsidR="00A05509" w:rsidRDefault="00A05509">
            <w:pPr>
              <w:jc w:val="center"/>
            </w:pPr>
          </w:p>
        </w:tc>
        <w:tc>
          <w:tcPr>
            <w:tcW w:w="851" w:type="dxa"/>
            <w:vAlign w:val="center"/>
          </w:tcPr>
          <w:p w:rsidR="00A05509" w:rsidRDefault="00A05509">
            <w:pPr>
              <w:jc w:val="center"/>
            </w:pPr>
          </w:p>
        </w:tc>
      </w:tr>
      <w:tr w:rsidR="00A05509">
        <w:trPr>
          <w:trHeight w:val="420"/>
          <w:jc w:val="center"/>
        </w:trPr>
        <w:tc>
          <w:tcPr>
            <w:tcW w:w="520" w:type="dxa"/>
            <w:vAlign w:val="center"/>
          </w:tcPr>
          <w:p w:rsidR="00A05509" w:rsidRDefault="00A05509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520" w:type="dxa"/>
            <w:vMerge/>
            <w:vAlign w:val="center"/>
          </w:tcPr>
          <w:p w:rsidR="00A05509" w:rsidRDefault="00A05509">
            <w:pPr>
              <w:jc w:val="center"/>
            </w:pPr>
          </w:p>
        </w:tc>
        <w:tc>
          <w:tcPr>
            <w:tcW w:w="1022" w:type="dxa"/>
            <w:vMerge w:val="restart"/>
            <w:vAlign w:val="center"/>
          </w:tcPr>
          <w:p w:rsidR="00A05509" w:rsidRDefault="008F1BB6">
            <w:pPr>
              <w:jc w:val="left"/>
            </w:pPr>
            <w:r>
              <w:rPr>
                <w:rFonts w:hint="eastAsia"/>
              </w:rPr>
              <w:t>网站协议</w:t>
            </w:r>
          </w:p>
        </w:tc>
        <w:tc>
          <w:tcPr>
            <w:tcW w:w="1984" w:type="dxa"/>
            <w:vAlign w:val="center"/>
          </w:tcPr>
          <w:p w:rsidR="00A05509" w:rsidRDefault="00A05509">
            <w:pPr>
              <w:jc w:val="left"/>
            </w:pPr>
          </w:p>
        </w:tc>
        <w:tc>
          <w:tcPr>
            <w:tcW w:w="881" w:type="dxa"/>
            <w:vAlign w:val="center"/>
          </w:tcPr>
          <w:p w:rsidR="00A05509" w:rsidRDefault="00A05509"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993" w:type="dxa"/>
            <w:vAlign w:val="center"/>
          </w:tcPr>
          <w:p w:rsidR="00A05509" w:rsidRDefault="00A05509">
            <w:pPr>
              <w:jc w:val="center"/>
            </w:pPr>
          </w:p>
        </w:tc>
        <w:tc>
          <w:tcPr>
            <w:tcW w:w="992" w:type="dxa"/>
            <w:vAlign w:val="center"/>
          </w:tcPr>
          <w:p w:rsidR="00A05509" w:rsidRDefault="00A05509">
            <w:pPr>
              <w:jc w:val="center"/>
            </w:pPr>
          </w:p>
        </w:tc>
        <w:tc>
          <w:tcPr>
            <w:tcW w:w="850" w:type="dxa"/>
            <w:vAlign w:val="center"/>
          </w:tcPr>
          <w:p w:rsidR="00A05509" w:rsidRDefault="00A05509">
            <w:pPr>
              <w:jc w:val="center"/>
            </w:pPr>
          </w:p>
        </w:tc>
        <w:tc>
          <w:tcPr>
            <w:tcW w:w="851" w:type="dxa"/>
            <w:vAlign w:val="center"/>
          </w:tcPr>
          <w:p w:rsidR="00A05509" w:rsidRDefault="00A05509">
            <w:pPr>
              <w:jc w:val="center"/>
            </w:pPr>
          </w:p>
        </w:tc>
      </w:tr>
      <w:tr w:rsidR="00A05509">
        <w:trPr>
          <w:trHeight w:val="630"/>
          <w:jc w:val="center"/>
        </w:trPr>
        <w:tc>
          <w:tcPr>
            <w:tcW w:w="520" w:type="dxa"/>
            <w:vAlign w:val="center"/>
          </w:tcPr>
          <w:p w:rsidR="00A05509" w:rsidRDefault="00A05509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520" w:type="dxa"/>
            <w:vMerge/>
            <w:vAlign w:val="center"/>
          </w:tcPr>
          <w:p w:rsidR="00A05509" w:rsidRDefault="00A05509">
            <w:pPr>
              <w:jc w:val="center"/>
            </w:pPr>
          </w:p>
        </w:tc>
        <w:tc>
          <w:tcPr>
            <w:tcW w:w="1022" w:type="dxa"/>
            <w:vMerge/>
            <w:vAlign w:val="center"/>
          </w:tcPr>
          <w:p w:rsidR="00A05509" w:rsidRDefault="00A05509">
            <w:pPr>
              <w:jc w:val="left"/>
            </w:pPr>
          </w:p>
        </w:tc>
        <w:tc>
          <w:tcPr>
            <w:tcW w:w="1984" w:type="dxa"/>
            <w:vAlign w:val="center"/>
          </w:tcPr>
          <w:p w:rsidR="00A05509" w:rsidRDefault="00A05509">
            <w:pPr>
              <w:jc w:val="left"/>
            </w:pPr>
          </w:p>
        </w:tc>
        <w:tc>
          <w:tcPr>
            <w:tcW w:w="881" w:type="dxa"/>
            <w:vAlign w:val="center"/>
          </w:tcPr>
          <w:p w:rsidR="00A05509" w:rsidRDefault="00A05509">
            <w:pPr>
              <w:jc w:val="center"/>
            </w:pPr>
          </w:p>
        </w:tc>
        <w:tc>
          <w:tcPr>
            <w:tcW w:w="993" w:type="dxa"/>
            <w:vAlign w:val="center"/>
          </w:tcPr>
          <w:p w:rsidR="00A05509" w:rsidRDefault="00A05509">
            <w:pPr>
              <w:jc w:val="center"/>
            </w:pPr>
          </w:p>
        </w:tc>
        <w:tc>
          <w:tcPr>
            <w:tcW w:w="992" w:type="dxa"/>
            <w:vAlign w:val="center"/>
          </w:tcPr>
          <w:p w:rsidR="00A05509" w:rsidRDefault="00A05509">
            <w:pPr>
              <w:jc w:val="center"/>
            </w:pPr>
          </w:p>
        </w:tc>
        <w:tc>
          <w:tcPr>
            <w:tcW w:w="850" w:type="dxa"/>
            <w:vAlign w:val="center"/>
          </w:tcPr>
          <w:p w:rsidR="00A05509" w:rsidRDefault="00A05509">
            <w:pPr>
              <w:jc w:val="center"/>
            </w:pPr>
          </w:p>
        </w:tc>
        <w:tc>
          <w:tcPr>
            <w:tcW w:w="851" w:type="dxa"/>
            <w:vAlign w:val="center"/>
          </w:tcPr>
          <w:p w:rsidR="00A05509" w:rsidRDefault="00A05509">
            <w:pPr>
              <w:jc w:val="center"/>
            </w:pPr>
          </w:p>
        </w:tc>
      </w:tr>
      <w:tr w:rsidR="00A05509">
        <w:trPr>
          <w:trHeight w:val="270"/>
          <w:jc w:val="center"/>
        </w:trPr>
        <w:tc>
          <w:tcPr>
            <w:tcW w:w="520" w:type="dxa"/>
            <w:vAlign w:val="center"/>
          </w:tcPr>
          <w:p w:rsidR="00A05509" w:rsidRDefault="00A05509"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520" w:type="dxa"/>
            <w:vMerge w:val="restart"/>
            <w:vAlign w:val="center"/>
          </w:tcPr>
          <w:p w:rsidR="00A05509" w:rsidRDefault="00A05509">
            <w:pPr>
              <w:jc w:val="center"/>
            </w:pPr>
          </w:p>
        </w:tc>
        <w:tc>
          <w:tcPr>
            <w:tcW w:w="1022" w:type="dxa"/>
            <w:vMerge w:val="restart"/>
            <w:vAlign w:val="center"/>
          </w:tcPr>
          <w:p w:rsidR="00A05509" w:rsidRDefault="00A05509">
            <w:pPr>
              <w:jc w:val="left"/>
            </w:pPr>
          </w:p>
        </w:tc>
        <w:tc>
          <w:tcPr>
            <w:tcW w:w="1984" w:type="dxa"/>
            <w:vAlign w:val="center"/>
          </w:tcPr>
          <w:p w:rsidR="00A05509" w:rsidRDefault="00A05509">
            <w:pPr>
              <w:jc w:val="left"/>
            </w:pPr>
          </w:p>
        </w:tc>
        <w:tc>
          <w:tcPr>
            <w:tcW w:w="881" w:type="dxa"/>
            <w:vAlign w:val="center"/>
          </w:tcPr>
          <w:p w:rsidR="00A05509" w:rsidRDefault="00A05509">
            <w:pPr>
              <w:jc w:val="center"/>
            </w:pPr>
          </w:p>
        </w:tc>
        <w:tc>
          <w:tcPr>
            <w:tcW w:w="993" w:type="dxa"/>
            <w:vAlign w:val="center"/>
          </w:tcPr>
          <w:p w:rsidR="00A05509" w:rsidRDefault="00A05509"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992" w:type="dxa"/>
            <w:vAlign w:val="center"/>
          </w:tcPr>
          <w:p w:rsidR="00A05509" w:rsidRDefault="00A05509">
            <w:pPr>
              <w:jc w:val="center"/>
            </w:pPr>
          </w:p>
        </w:tc>
        <w:tc>
          <w:tcPr>
            <w:tcW w:w="850" w:type="dxa"/>
            <w:vAlign w:val="center"/>
          </w:tcPr>
          <w:p w:rsidR="00A05509" w:rsidRDefault="00A05509">
            <w:pPr>
              <w:jc w:val="center"/>
            </w:pPr>
          </w:p>
        </w:tc>
        <w:tc>
          <w:tcPr>
            <w:tcW w:w="851" w:type="dxa"/>
            <w:vAlign w:val="center"/>
          </w:tcPr>
          <w:p w:rsidR="00A05509" w:rsidRDefault="00A05509">
            <w:pPr>
              <w:jc w:val="center"/>
            </w:pPr>
          </w:p>
        </w:tc>
      </w:tr>
      <w:tr w:rsidR="00A05509">
        <w:trPr>
          <w:trHeight w:val="420"/>
          <w:jc w:val="center"/>
        </w:trPr>
        <w:tc>
          <w:tcPr>
            <w:tcW w:w="520" w:type="dxa"/>
            <w:vAlign w:val="center"/>
          </w:tcPr>
          <w:p w:rsidR="00A05509" w:rsidRDefault="00A05509">
            <w:pPr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520" w:type="dxa"/>
            <w:vMerge/>
            <w:vAlign w:val="center"/>
          </w:tcPr>
          <w:p w:rsidR="00A05509" w:rsidRDefault="00A05509">
            <w:pPr>
              <w:jc w:val="center"/>
            </w:pPr>
          </w:p>
        </w:tc>
        <w:tc>
          <w:tcPr>
            <w:tcW w:w="1022" w:type="dxa"/>
            <w:vMerge/>
            <w:vAlign w:val="center"/>
          </w:tcPr>
          <w:p w:rsidR="00A05509" w:rsidRDefault="00A05509">
            <w:pPr>
              <w:jc w:val="left"/>
            </w:pPr>
          </w:p>
        </w:tc>
        <w:tc>
          <w:tcPr>
            <w:tcW w:w="1984" w:type="dxa"/>
            <w:vAlign w:val="center"/>
          </w:tcPr>
          <w:p w:rsidR="00A05509" w:rsidRDefault="00A05509">
            <w:pPr>
              <w:jc w:val="left"/>
            </w:pPr>
          </w:p>
        </w:tc>
        <w:tc>
          <w:tcPr>
            <w:tcW w:w="881" w:type="dxa"/>
            <w:vAlign w:val="center"/>
          </w:tcPr>
          <w:p w:rsidR="00A05509" w:rsidRDefault="00A05509">
            <w:pPr>
              <w:jc w:val="center"/>
            </w:pPr>
          </w:p>
        </w:tc>
        <w:tc>
          <w:tcPr>
            <w:tcW w:w="993" w:type="dxa"/>
            <w:vAlign w:val="center"/>
          </w:tcPr>
          <w:p w:rsidR="00A05509" w:rsidRDefault="00A05509"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992" w:type="dxa"/>
            <w:vAlign w:val="center"/>
          </w:tcPr>
          <w:p w:rsidR="00A05509" w:rsidRDefault="00A05509">
            <w:pPr>
              <w:jc w:val="center"/>
            </w:pPr>
          </w:p>
        </w:tc>
        <w:tc>
          <w:tcPr>
            <w:tcW w:w="850" w:type="dxa"/>
            <w:vAlign w:val="center"/>
          </w:tcPr>
          <w:p w:rsidR="00A05509" w:rsidRDefault="00A05509">
            <w:pPr>
              <w:jc w:val="center"/>
            </w:pPr>
          </w:p>
        </w:tc>
        <w:tc>
          <w:tcPr>
            <w:tcW w:w="851" w:type="dxa"/>
            <w:vAlign w:val="center"/>
          </w:tcPr>
          <w:p w:rsidR="00A05509" w:rsidRDefault="00A05509">
            <w:pPr>
              <w:jc w:val="center"/>
            </w:pPr>
          </w:p>
        </w:tc>
      </w:tr>
      <w:tr w:rsidR="00A05509">
        <w:trPr>
          <w:trHeight w:val="420"/>
          <w:jc w:val="center"/>
        </w:trPr>
        <w:tc>
          <w:tcPr>
            <w:tcW w:w="520" w:type="dxa"/>
            <w:vAlign w:val="center"/>
          </w:tcPr>
          <w:p w:rsidR="00A05509" w:rsidRDefault="00A05509">
            <w:pPr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520" w:type="dxa"/>
            <w:vMerge/>
            <w:vAlign w:val="center"/>
          </w:tcPr>
          <w:p w:rsidR="00A05509" w:rsidRDefault="00A05509">
            <w:pPr>
              <w:jc w:val="center"/>
            </w:pPr>
          </w:p>
        </w:tc>
        <w:tc>
          <w:tcPr>
            <w:tcW w:w="1022" w:type="dxa"/>
            <w:vMerge/>
            <w:vAlign w:val="center"/>
          </w:tcPr>
          <w:p w:rsidR="00A05509" w:rsidRDefault="00A05509">
            <w:pPr>
              <w:jc w:val="left"/>
            </w:pPr>
          </w:p>
        </w:tc>
        <w:tc>
          <w:tcPr>
            <w:tcW w:w="1984" w:type="dxa"/>
            <w:vAlign w:val="center"/>
          </w:tcPr>
          <w:p w:rsidR="00A05509" w:rsidRDefault="00A05509">
            <w:pPr>
              <w:jc w:val="left"/>
            </w:pPr>
          </w:p>
        </w:tc>
        <w:tc>
          <w:tcPr>
            <w:tcW w:w="881" w:type="dxa"/>
            <w:vAlign w:val="center"/>
          </w:tcPr>
          <w:p w:rsidR="00A05509" w:rsidRDefault="00A05509">
            <w:pPr>
              <w:jc w:val="center"/>
            </w:pPr>
          </w:p>
        </w:tc>
        <w:tc>
          <w:tcPr>
            <w:tcW w:w="993" w:type="dxa"/>
            <w:vAlign w:val="center"/>
          </w:tcPr>
          <w:p w:rsidR="00A05509" w:rsidRDefault="00A05509"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992" w:type="dxa"/>
            <w:vAlign w:val="center"/>
          </w:tcPr>
          <w:p w:rsidR="00A05509" w:rsidRDefault="00A05509">
            <w:pPr>
              <w:jc w:val="center"/>
            </w:pPr>
          </w:p>
        </w:tc>
        <w:tc>
          <w:tcPr>
            <w:tcW w:w="850" w:type="dxa"/>
            <w:vAlign w:val="center"/>
          </w:tcPr>
          <w:p w:rsidR="00A05509" w:rsidRDefault="00A05509">
            <w:pPr>
              <w:jc w:val="center"/>
            </w:pPr>
          </w:p>
        </w:tc>
        <w:tc>
          <w:tcPr>
            <w:tcW w:w="851" w:type="dxa"/>
            <w:vAlign w:val="center"/>
          </w:tcPr>
          <w:p w:rsidR="00A05509" w:rsidRDefault="00A05509">
            <w:pPr>
              <w:jc w:val="center"/>
            </w:pPr>
            <w:r>
              <w:rPr>
                <w:rFonts w:hint="eastAsia"/>
              </w:rPr>
              <w:t>√</w:t>
            </w:r>
          </w:p>
        </w:tc>
      </w:tr>
      <w:tr w:rsidR="00A05509">
        <w:trPr>
          <w:trHeight w:val="420"/>
          <w:jc w:val="center"/>
        </w:trPr>
        <w:tc>
          <w:tcPr>
            <w:tcW w:w="520" w:type="dxa"/>
            <w:vAlign w:val="center"/>
          </w:tcPr>
          <w:p w:rsidR="00A05509" w:rsidRDefault="00A05509">
            <w:pPr>
              <w:jc w:val="center"/>
            </w:pPr>
            <w:r>
              <w:rPr>
                <w:rFonts w:hint="eastAsia"/>
              </w:rPr>
              <w:t>19</w:t>
            </w:r>
          </w:p>
        </w:tc>
        <w:tc>
          <w:tcPr>
            <w:tcW w:w="520" w:type="dxa"/>
            <w:vMerge/>
            <w:vAlign w:val="center"/>
          </w:tcPr>
          <w:p w:rsidR="00A05509" w:rsidRDefault="00A05509">
            <w:pPr>
              <w:jc w:val="center"/>
            </w:pPr>
          </w:p>
        </w:tc>
        <w:tc>
          <w:tcPr>
            <w:tcW w:w="1022" w:type="dxa"/>
            <w:vMerge/>
            <w:vAlign w:val="center"/>
          </w:tcPr>
          <w:p w:rsidR="00A05509" w:rsidRDefault="00A05509">
            <w:pPr>
              <w:jc w:val="left"/>
            </w:pPr>
          </w:p>
        </w:tc>
        <w:tc>
          <w:tcPr>
            <w:tcW w:w="1984" w:type="dxa"/>
            <w:vAlign w:val="center"/>
          </w:tcPr>
          <w:p w:rsidR="00A05509" w:rsidRDefault="00A05509">
            <w:pPr>
              <w:jc w:val="left"/>
            </w:pPr>
          </w:p>
        </w:tc>
        <w:tc>
          <w:tcPr>
            <w:tcW w:w="881" w:type="dxa"/>
            <w:vAlign w:val="center"/>
          </w:tcPr>
          <w:p w:rsidR="00A05509" w:rsidRDefault="00A05509">
            <w:pPr>
              <w:jc w:val="center"/>
            </w:pPr>
          </w:p>
        </w:tc>
        <w:tc>
          <w:tcPr>
            <w:tcW w:w="993" w:type="dxa"/>
            <w:vAlign w:val="center"/>
          </w:tcPr>
          <w:p w:rsidR="00A05509" w:rsidRDefault="00A05509">
            <w:pPr>
              <w:jc w:val="center"/>
            </w:pPr>
          </w:p>
        </w:tc>
        <w:tc>
          <w:tcPr>
            <w:tcW w:w="992" w:type="dxa"/>
            <w:vAlign w:val="center"/>
          </w:tcPr>
          <w:p w:rsidR="00A05509" w:rsidRDefault="00A05509"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850" w:type="dxa"/>
            <w:vAlign w:val="center"/>
          </w:tcPr>
          <w:p w:rsidR="00A05509" w:rsidRDefault="00A05509"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851" w:type="dxa"/>
            <w:vAlign w:val="center"/>
          </w:tcPr>
          <w:p w:rsidR="00A05509" w:rsidRDefault="00A05509">
            <w:pPr>
              <w:jc w:val="center"/>
            </w:pPr>
          </w:p>
        </w:tc>
      </w:tr>
      <w:tr w:rsidR="006659B9">
        <w:trPr>
          <w:trHeight w:val="270"/>
          <w:jc w:val="center"/>
        </w:trPr>
        <w:tc>
          <w:tcPr>
            <w:tcW w:w="520" w:type="dxa"/>
            <w:vAlign w:val="center"/>
          </w:tcPr>
          <w:p w:rsidR="006659B9" w:rsidRDefault="006659B9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520" w:type="dxa"/>
            <w:vMerge/>
            <w:vAlign w:val="center"/>
          </w:tcPr>
          <w:p w:rsidR="006659B9" w:rsidRDefault="006659B9">
            <w:pPr>
              <w:jc w:val="center"/>
            </w:pPr>
          </w:p>
        </w:tc>
        <w:tc>
          <w:tcPr>
            <w:tcW w:w="1022" w:type="dxa"/>
            <w:vMerge w:val="restart"/>
            <w:vAlign w:val="center"/>
          </w:tcPr>
          <w:p w:rsidR="006659B9" w:rsidRDefault="006659B9">
            <w:pPr>
              <w:jc w:val="left"/>
            </w:pPr>
          </w:p>
        </w:tc>
        <w:tc>
          <w:tcPr>
            <w:tcW w:w="1984" w:type="dxa"/>
            <w:vAlign w:val="center"/>
          </w:tcPr>
          <w:p w:rsidR="006659B9" w:rsidRDefault="006659B9">
            <w:pPr>
              <w:jc w:val="left"/>
            </w:pPr>
          </w:p>
        </w:tc>
        <w:tc>
          <w:tcPr>
            <w:tcW w:w="881" w:type="dxa"/>
            <w:vAlign w:val="center"/>
          </w:tcPr>
          <w:p w:rsidR="006659B9" w:rsidRDefault="006659B9">
            <w:pPr>
              <w:jc w:val="center"/>
            </w:pPr>
          </w:p>
        </w:tc>
        <w:tc>
          <w:tcPr>
            <w:tcW w:w="993" w:type="dxa"/>
            <w:vAlign w:val="center"/>
          </w:tcPr>
          <w:p w:rsidR="006659B9" w:rsidRDefault="006659B9"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992" w:type="dxa"/>
            <w:vAlign w:val="center"/>
          </w:tcPr>
          <w:p w:rsidR="006659B9" w:rsidRDefault="006659B9">
            <w:pPr>
              <w:jc w:val="center"/>
            </w:pPr>
          </w:p>
        </w:tc>
        <w:tc>
          <w:tcPr>
            <w:tcW w:w="850" w:type="dxa"/>
            <w:vAlign w:val="center"/>
          </w:tcPr>
          <w:p w:rsidR="006659B9" w:rsidRDefault="006659B9">
            <w:pPr>
              <w:jc w:val="center"/>
            </w:pPr>
          </w:p>
        </w:tc>
        <w:tc>
          <w:tcPr>
            <w:tcW w:w="851" w:type="dxa"/>
            <w:vAlign w:val="center"/>
          </w:tcPr>
          <w:p w:rsidR="006659B9" w:rsidRDefault="006659B9">
            <w:pPr>
              <w:jc w:val="center"/>
            </w:pPr>
          </w:p>
        </w:tc>
      </w:tr>
      <w:tr w:rsidR="006659B9">
        <w:trPr>
          <w:trHeight w:val="270"/>
          <w:jc w:val="center"/>
        </w:trPr>
        <w:tc>
          <w:tcPr>
            <w:tcW w:w="520" w:type="dxa"/>
            <w:vAlign w:val="center"/>
          </w:tcPr>
          <w:p w:rsidR="006659B9" w:rsidRDefault="006659B9">
            <w:pPr>
              <w:jc w:val="center"/>
            </w:pPr>
            <w:r>
              <w:rPr>
                <w:rFonts w:hint="eastAsia"/>
              </w:rPr>
              <w:t>22</w:t>
            </w:r>
          </w:p>
        </w:tc>
        <w:tc>
          <w:tcPr>
            <w:tcW w:w="520" w:type="dxa"/>
            <w:vMerge/>
            <w:vAlign w:val="center"/>
          </w:tcPr>
          <w:p w:rsidR="006659B9" w:rsidRDefault="006659B9">
            <w:pPr>
              <w:jc w:val="center"/>
            </w:pPr>
          </w:p>
        </w:tc>
        <w:tc>
          <w:tcPr>
            <w:tcW w:w="1022" w:type="dxa"/>
            <w:vMerge/>
            <w:vAlign w:val="center"/>
          </w:tcPr>
          <w:p w:rsidR="006659B9" w:rsidRDefault="006659B9">
            <w:pPr>
              <w:jc w:val="left"/>
            </w:pPr>
          </w:p>
        </w:tc>
        <w:tc>
          <w:tcPr>
            <w:tcW w:w="1984" w:type="dxa"/>
            <w:vAlign w:val="center"/>
          </w:tcPr>
          <w:p w:rsidR="006659B9" w:rsidRDefault="006659B9">
            <w:pPr>
              <w:jc w:val="left"/>
            </w:pPr>
          </w:p>
        </w:tc>
        <w:tc>
          <w:tcPr>
            <w:tcW w:w="881" w:type="dxa"/>
            <w:vAlign w:val="center"/>
          </w:tcPr>
          <w:p w:rsidR="006659B9" w:rsidRDefault="006659B9">
            <w:pPr>
              <w:jc w:val="center"/>
            </w:pPr>
          </w:p>
        </w:tc>
        <w:tc>
          <w:tcPr>
            <w:tcW w:w="993" w:type="dxa"/>
            <w:vAlign w:val="center"/>
          </w:tcPr>
          <w:p w:rsidR="006659B9" w:rsidRDefault="006659B9"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992" w:type="dxa"/>
            <w:vAlign w:val="center"/>
          </w:tcPr>
          <w:p w:rsidR="006659B9" w:rsidRDefault="006659B9">
            <w:pPr>
              <w:jc w:val="center"/>
            </w:pPr>
          </w:p>
        </w:tc>
        <w:tc>
          <w:tcPr>
            <w:tcW w:w="850" w:type="dxa"/>
            <w:vAlign w:val="center"/>
          </w:tcPr>
          <w:p w:rsidR="006659B9" w:rsidRDefault="006659B9">
            <w:pPr>
              <w:jc w:val="center"/>
            </w:pPr>
          </w:p>
        </w:tc>
        <w:tc>
          <w:tcPr>
            <w:tcW w:w="851" w:type="dxa"/>
            <w:vAlign w:val="center"/>
          </w:tcPr>
          <w:p w:rsidR="006659B9" w:rsidRDefault="006659B9">
            <w:pPr>
              <w:jc w:val="center"/>
            </w:pPr>
          </w:p>
        </w:tc>
      </w:tr>
      <w:tr w:rsidR="006659B9">
        <w:trPr>
          <w:trHeight w:val="270"/>
          <w:jc w:val="center"/>
        </w:trPr>
        <w:tc>
          <w:tcPr>
            <w:tcW w:w="520" w:type="dxa"/>
            <w:vAlign w:val="center"/>
          </w:tcPr>
          <w:p w:rsidR="006659B9" w:rsidRDefault="006659B9">
            <w:pPr>
              <w:jc w:val="center"/>
            </w:pPr>
            <w:r>
              <w:rPr>
                <w:rFonts w:hint="eastAsia"/>
              </w:rPr>
              <w:t>23</w:t>
            </w:r>
          </w:p>
        </w:tc>
        <w:tc>
          <w:tcPr>
            <w:tcW w:w="520" w:type="dxa"/>
            <w:vMerge/>
            <w:vAlign w:val="center"/>
          </w:tcPr>
          <w:p w:rsidR="006659B9" w:rsidRDefault="006659B9">
            <w:pPr>
              <w:jc w:val="center"/>
            </w:pPr>
          </w:p>
        </w:tc>
        <w:tc>
          <w:tcPr>
            <w:tcW w:w="1022" w:type="dxa"/>
            <w:vMerge/>
            <w:vAlign w:val="center"/>
          </w:tcPr>
          <w:p w:rsidR="006659B9" w:rsidRDefault="006659B9">
            <w:pPr>
              <w:jc w:val="left"/>
            </w:pPr>
          </w:p>
        </w:tc>
        <w:tc>
          <w:tcPr>
            <w:tcW w:w="1984" w:type="dxa"/>
            <w:vAlign w:val="center"/>
          </w:tcPr>
          <w:p w:rsidR="006659B9" w:rsidRDefault="006659B9">
            <w:pPr>
              <w:jc w:val="left"/>
            </w:pPr>
          </w:p>
        </w:tc>
        <w:tc>
          <w:tcPr>
            <w:tcW w:w="881" w:type="dxa"/>
            <w:vAlign w:val="center"/>
          </w:tcPr>
          <w:p w:rsidR="006659B9" w:rsidRDefault="006659B9">
            <w:pPr>
              <w:jc w:val="center"/>
            </w:pPr>
          </w:p>
        </w:tc>
        <w:tc>
          <w:tcPr>
            <w:tcW w:w="993" w:type="dxa"/>
            <w:vAlign w:val="center"/>
          </w:tcPr>
          <w:p w:rsidR="006659B9" w:rsidRDefault="006659B9">
            <w:pPr>
              <w:jc w:val="center"/>
            </w:pPr>
          </w:p>
        </w:tc>
        <w:tc>
          <w:tcPr>
            <w:tcW w:w="992" w:type="dxa"/>
            <w:vAlign w:val="center"/>
          </w:tcPr>
          <w:p w:rsidR="006659B9" w:rsidRDefault="006659B9"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850" w:type="dxa"/>
            <w:vAlign w:val="center"/>
          </w:tcPr>
          <w:p w:rsidR="006659B9" w:rsidRDefault="006659B9"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851" w:type="dxa"/>
            <w:vAlign w:val="center"/>
          </w:tcPr>
          <w:p w:rsidR="006659B9" w:rsidRDefault="006659B9">
            <w:pPr>
              <w:jc w:val="center"/>
            </w:pPr>
          </w:p>
        </w:tc>
      </w:tr>
      <w:tr w:rsidR="006659B9">
        <w:trPr>
          <w:trHeight w:val="270"/>
          <w:jc w:val="center"/>
        </w:trPr>
        <w:tc>
          <w:tcPr>
            <w:tcW w:w="520" w:type="dxa"/>
            <w:vAlign w:val="center"/>
          </w:tcPr>
          <w:p w:rsidR="006659B9" w:rsidRDefault="006659B9">
            <w:pPr>
              <w:jc w:val="center"/>
            </w:pPr>
          </w:p>
        </w:tc>
        <w:tc>
          <w:tcPr>
            <w:tcW w:w="520" w:type="dxa"/>
            <w:vMerge/>
            <w:vAlign w:val="center"/>
          </w:tcPr>
          <w:p w:rsidR="006659B9" w:rsidRDefault="006659B9">
            <w:pPr>
              <w:jc w:val="center"/>
            </w:pPr>
          </w:p>
        </w:tc>
        <w:tc>
          <w:tcPr>
            <w:tcW w:w="1022" w:type="dxa"/>
            <w:vMerge/>
            <w:vAlign w:val="center"/>
          </w:tcPr>
          <w:p w:rsidR="006659B9" w:rsidRDefault="006659B9">
            <w:pPr>
              <w:jc w:val="left"/>
            </w:pPr>
          </w:p>
        </w:tc>
        <w:tc>
          <w:tcPr>
            <w:tcW w:w="1984" w:type="dxa"/>
            <w:vAlign w:val="center"/>
          </w:tcPr>
          <w:p w:rsidR="006659B9" w:rsidRDefault="006659B9">
            <w:pPr>
              <w:jc w:val="left"/>
            </w:pPr>
          </w:p>
        </w:tc>
        <w:tc>
          <w:tcPr>
            <w:tcW w:w="881" w:type="dxa"/>
            <w:vAlign w:val="center"/>
          </w:tcPr>
          <w:p w:rsidR="006659B9" w:rsidRDefault="006659B9">
            <w:pPr>
              <w:jc w:val="center"/>
            </w:pPr>
          </w:p>
        </w:tc>
        <w:tc>
          <w:tcPr>
            <w:tcW w:w="993" w:type="dxa"/>
            <w:vAlign w:val="center"/>
          </w:tcPr>
          <w:p w:rsidR="006659B9" w:rsidRDefault="006659B9">
            <w:pPr>
              <w:jc w:val="center"/>
            </w:pPr>
          </w:p>
        </w:tc>
        <w:tc>
          <w:tcPr>
            <w:tcW w:w="992" w:type="dxa"/>
            <w:vAlign w:val="center"/>
          </w:tcPr>
          <w:p w:rsidR="006659B9" w:rsidRDefault="006659B9">
            <w:pPr>
              <w:jc w:val="center"/>
            </w:pPr>
          </w:p>
        </w:tc>
        <w:tc>
          <w:tcPr>
            <w:tcW w:w="850" w:type="dxa"/>
            <w:vAlign w:val="center"/>
          </w:tcPr>
          <w:p w:rsidR="006659B9" w:rsidRDefault="006659B9">
            <w:pPr>
              <w:jc w:val="center"/>
            </w:pPr>
          </w:p>
        </w:tc>
        <w:tc>
          <w:tcPr>
            <w:tcW w:w="851" w:type="dxa"/>
            <w:vAlign w:val="center"/>
          </w:tcPr>
          <w:p w:rsidR="006659B9" w:rsidRDefault="006659B9">
            <w:pPr>
              <w:jc w:val="center"/>
            </w:pPr>
          </w:p>
        </w:tc>
      </w:tr>
      <w:tr w:rsidR="001C7EAF">
        <w:trPr>
          <w:trHeight w:val="420"/>
          <w:jc w:val="center"/>
        </w:trPr>
        <w:tc>
          <w:tcPr>
            <w:tcW w:w="520" w:type="dxa"/>
            <w:vAlign w:val="center"/>
          </w:tcPr>
          <w:p w:rsidR="001C7EAF" w:rsidRDefault="001C7EAF">
            <w:pPr>
              <w:jc w:val="center"/>
            </w:pPr>
            <w:r>
              <w:rPr>
                <w:rFonts w:hint="eastAsia"/>
              </w:rPr>
              <w:t>24</w:t>
            </w:r>
          </w:p>
        </w:tc>
        <w:tc>
          <w:tcPr>
            <w:tcW w:w="520" w:type="dxa"/>
            <w:vMerge/>
            <w:vAlign w:val="center"/>
          </w:tcPr>
          <w:p w:rsidR="001C7EAF" w:rsidRDefault="001C7EAF">
            <w:pPr>
              <w:jc w:val="center"/>
            </w:pPr>
          </w:p>
        </w:tc>
        <w:tc>
          <w:tcPr>
            <w:tcW w:w="1022" w:type="dxa"/>
            <w:vMerge w:val="restart"/>
            <w:vAlign w:val="center"/>
          </w:tcPr>
          <w:p w:rsidR="001C7EAF" w:rsidRDefault="001C7EAF">
            <w:pPr>
              <w:jc w:val="left"/>
            </w:pPr>
          </w:p>
        </w:tc>
        <w:tc>
          <w:tcPr>
            <w:tcW w:w="1984" w:type="dxa"/>
            <w:vAlign w:val="center"/>
          </w:tcPr>
          <w:p w:rsidR="001C7EAF" w:rsidRDefault="001C7EAF">
            <w:pPr>
              <w:jc w:val="left"/>
            </w:pPr>
          </w:p>
        </w:tc>
        <w:tc>
          <w:tcPr>
            <w:tcW w:w="881" w:type="dxa"/>
            <w:vAlign w:val="center"/>
          </w:tcPr>
          <w:p w:rsidR="001C7EAF" w:rsidRDefault="001C7EAF">
            <w:pPr>
              <w:jc w:val="center"/>
            </w:pPr>
          </w:p>
        </w:tc>
        <w:tc>
          <w:tcPr>
            <w:tcW w:w="993" w:type="dxa"/>
            <w:vAlign w:val="center"/>
          </w:tcPr>
          <w:p w:rsidR="001C7EAF" w:rsidRDefault="001C7EAF"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992" w:type="dxa"/>
            <w:vAlign w:val="center"/>
          </w:tcPr>
          <w:p w:rsidR="001C7EAF" w:rsidRDefault="001C7EAF">
            <w:pPr>
              <w:jc w:val="center"/>
            </w:pPr>
          </w:p>
        </w:tc>
        <w:tc>
          <w:tcPr>
            <w:tcW w:w="850" w:type="dxa"/>
            <w:vAlign w:val="center"/>
          </w:tcPr>
          <w:p w:rsidR="001C7EAF" w:rsidRDefault="001C7EAF">
            <w:pPr>
              <w:jc w:val="center"/>
            </w:pPr>
          </w:p>
        </w:tc>
        <w:tc>
          <w:tcPr>
            <w:tcW w:w="851" w:type="dxa"/>
            <w:vAlign w:val="center"/>
          </w:tcPr>
          <w:p w:rsidR="001C7EAF" w:rsidRDefault="001C7EAF">
            <w:pPr>
              <w:jc w:val="center"/>
            </w:pPr>
          </w:p>
        </w:tc>
      </w:tr>
      <w:tr w:rsidR="001C7EAF">
        <w:trPr>
          <w:trHeight w:val="420"/>
          <w:jc w:val="center"/>
        </w:trPr>
        <w:tc>
          <w:tcPr>
            <w:tcW w:w="520" w:type="dxa"/>
            <w:vAlign w:val="center"/>
          </w:tcPr>
          <w:p w:rsidR="001C7EAF" w:rsidRDefault="001C7EAF">
            <w:pPr>
              <w:jc w:val="center"/>
            </w:pPr>
            <w:r>
              <w:rPr>
                <w:rFonts w:hint="eastAsia"/>
              </w:rPr>
              <w:t>25</w:t>
            </w:r>
          </w:p>
        </w:tc>
        <w:tc>
          <w:tcPr>
            <w:tcW w:w="520" w:type="dxa"/>
            <w:vMerge/>
            <w:vAlign w:val="center"/>
          </w:tcPr>
          <w:p w:rsidR="001C7EAF" w:rsidRDefault="001C7EAF">
            <w:pPr>
              <w:jc w:val="center"/>
            </w:pPr>
          </w:p>
        </w:tc>
        <w:tc>
          <w:tcPr>
            <w:tcW w:w="1022" w:type="dxa"/>
            <w:vMerge/>
            <w:vAlign w:val="center"/>
          </w:tcPr>
          <w:p w:rsidR="001C7EAF" w:rsidRDefault="001C7EAF">
            <w:pPr>
              <w:jc w:val="left"/>
            </w:pPr>
          </w:p>
        </w:tc>
        <w:tc>
          <w:tcPr>
            <w:tcW w:w="1984" w:type="dxa"/>
            <w:vAlign w:val="center"/>
          </w:tcPr>
          <w:p w:rsidR="001C7EAF" w:rsidRDefault="001C7EAF">
            <w:pPr>
              <w:jc w:val="left"/>
            </w:pPr>
          </w:p>
        </w:tc>
        <w:tc>
          <w:tcPr>
            <w:tcW w:w="881" w:type="dxa"/>
            <w:vAlign w:val="center"/>
          </w:tcPr>
          <w:p w:rsidR="001C7EAF" w:rsidRDefault="001C7EAF">
            <w:pPr>
              <w:jc w:val="center"/>
            </w:pPr>
          </w:p>
        </w:tc>
        <w:tc>
          <w:tcPr>
            <w:tcW w:w="993" w:type="dxa"/>
            <w:vAlign w:val="center"/>
          </w:tcPr>
          <w:p w:rsidR="001C7EAF" w:rsidRDefault="001C7EAF"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992" w:type="dxa"/>
            <w:vAlign w:val="center"/>
          </w:tcPr>
          <w:p w:rsidR="001C7EAF" w:rsidRDefault="001C7EAF">
            <w:pPr>
              <w:jc w:val="center"/>
            </w:pPr>
          </w:p>
        </w:tc>
        <w:tc>
          <w:tcPr>
            <w:tcW w:w="850" w:type="dxa"/>
            <w:vAlign w:val="center"/>
          </w:tcPr>
          <w:p w:rsidR="001C7EAF" w:rsidRDefault="001C7EAF">
            <w:pPr>
              <w:jc w:val="center"/>
            </w:pPr>
          </w:p>
        </w:tc>
        <w:tc>
          <w:tcPr>
            <w:tcW w:w="851" w:type="dxa"/>
            <w:vAlign w:val="center"/>
          </w:tcPr>
          <w:p w:rsidR="001C7EAF" w:rsidRDefault="001C7EAF">
            <w:pPr>
              <w:jc w:val="center"/>
            </w:pPr>
          </w:p>
        </w:tc>
      </w:tr>
      <w:tr w:rsidR="001C7EAF">
        <w:trPr>
          <w:trHeight w:val="420"/>
          <w:jc w:val="center"/>
        </w:trPr>
        <w:tc>
          <w:tcPr>
            <w:tcW w:w="520" w:type="dxa"/>
            <w:vAlign w:val="center"/>
          </w:tcPr>
          <w:p w:rsidR="001C7EAF" w:rsidRDefault="001C7EAF">
            <w:pPr>
              <w:jc w:val="center"/>
            </w:pPr>
            <w:r>
              <w:rPr>
                <w:rFonts w:hint="eastAsia"/>
              </w:rPr>
              <w:t>26</w:t>
            </w:r>
          </w:p>
        </w:tc>
        <w:tc>
          <w:tcPr>
            <w:tcW w:w="520" w:type="dxa"/>
            <w:vMerge/>
            <w:vAlign w:val="center"/>
          </w:tcPr>
          <w:p w:rsidR="001C7EAF" w:rsidRDefault="001C7EAF">
            <w:pPr>
              <w:jc w:val="center"/>
            </w:pPr>
          </w:p>
        </w:tc>
        <w:tc>
          <w:tcPr>
            <w:tcW w:w="1022" w:type="dxa"/>
            <w:vMerge/>
            <w:vAlign w:val="center"/>
          </w:tcPr>
          <w:p w:rsidR="001C7EAF" w:rsidRDefault="001C7EAF">
            <w:pPr>
              <w:jc w:val="left"/>
            </w:pPr>
          </w:p>
        </w:tc>
        <w:tc>
          <w:tcPr>
            <w:tcW w:w="1984" w:type="dxa"/>
            <w:vAlign w:val="center"/>
          </w:tcPr>
          <w:p w:rsidR="001C7EAF" w:rsidRDefault="001C7EAF">
            <w:pPr>
              <w:jc w:val="left"/>
            </w:pPr>
          </w:p>
        </w:tc>
        <w:tc>
          <w:tcPr>
            <w:tcW w:w="881" w:type="dxa"/>
            <w:vAlign w:val="center"/>
          </w:tcPr>
          <w:p w:rsidR="001C7EAF" w:rsidRDefault="001C7EAF">
            <w:pPr>
              <w:jc w:val="center"/>
            </w:pPr>
          </w:p>
        </w:tc>
        <w:tc>
          <w:tcPr>
            <w:tcW w:w="993" w:type="dxa"/>
            <w:vAlign w:val="center"/>
          </w:tcPr>
          <w:p w:rsidR="001C7EAF" w:rsidRDefault="001C7EAF"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992" w:type="dxa"/>
            <w:vAlign w:val="center"/>
          </w:tcPr>
          <w:p w:rsidR="001C7EAF" w:rsidRDefault="001C7EAF">
            <w:pPr>
              <w:jc w:val="center"/>
            </w:pPr>
          </w:p>
        </w:tc>
        <w:tc>
          <w:tcPr>
            <w:tcW w:w="850" w:type="dxa"/>
            <w:vAlign w:val="center"/>
          </w:tcPr>
          <w:p w:rsidR="001C7EAF" w:rsidRDefault="001C7EAF">
            <w:pPr>
              <w:jc w:val="center"/>
            </w:pPr>
          </w:p>
        </w:tc>
        <w:tc>
          <w:tcPr>
            <w:tcW w:w="851" w:type="dxa"/>
            <w:vAlign w:val="center"/>
          </w:tcPr>
          <w:p w:rsidR="001C7EAF" w:rsidRDefault="001C7EAF">
            <w:pPr>
              <w:jc w:val="center"/>
            </w:pPr>
          </w:p>
        </w:tc>
      </w:tr>
      <w:tr w:rsidR="001C7EAF">
        <w:trPr>
          <w:trHeight w:val="420"/>
          <w:jc w:val="center"/>
        </w:trPr>
        <w:tc>
          <w:tcPr>
            <w:tcW w:w="520" w:type="dxa"/>
            <w:vAlign w:val="center"/>
          </w:tcPr>
          <w:p w:rsidR="001C7EAF" w:rsidRDefault="001C7EAF">
            <w:pPr>
              <w:jc w:val="center"/>
            </w:pPr>
            <w:r>
              <w:rPr>
                <w:rFonts w:hint="eastAsia"/>
              </w:rPr>
              <w:t>27</w:t>
            </w:r>
          </w:p>
        </w:tc>
        <w:tc>
          <w:tcPr>
            <w:tcW w:w="520" w:type="dxa"/>
            <w:vMerge/>
            <w:vAlign w:val="center"/>
          </w:tcPr>
          <w:p w:rsidR="001C7EAF" w:rsidRDefault="001C7EAF">
            <w:pPr>
              <w:jc w:val="center"/>
            </w:pPr>
          </w:p>
        </w:tc>
        <w:tc>
          <w:tcPr>
            <w:tcW w:w="1022" w:type="dxa"/>
            <w:vMerge/>
            <w:vAlign w:val="center"/>
          </w:tcPr>
          <w:p w:rsidR="001C7EAF" w:rsidRDefault="001C7EAF">
            <w:pPr>
              <w:jc w:val="left"/>
            </w:pPr>
          </w:p>
        </w:tc>
        <w:tc>
          <w:tcPr>
            <w:tcW w:w="1984" w:type="dxa"/>
            <w:vAlign w:val="center"/>
          </w:tcPr>
          <w:p w:rsidR="001C7EAF" w:rsidRDefault="001C7EAF">
            <w:pPr>
              <w:jc w:val="left"/>
            </w:pPr>
          </w:p>
        </w:tc>
        <w:tc>
          <w:tcPr>
            <w:tcW w:w="881" w:type="dxa"/>
            <w:vAlign w:val="center"/>
          </w:tcPr>
          <w:p w:rsidR="001C7EAF" w:rsidRDefault="001C7EAF">
            <w:pPr>
              <w:jc w:val="center"/>
            </w:pPr>
          </w:p>
        </w:tc>
        <w:tc>
          <w:tcPr>
            <w:tcW w:w="993" w:type="dxa"/>
            <w:vAlign w:val="center"/>
          </w:tcPr>
          <w:p w:rsidR="001C7EAF" w:rsidRDefault="001C7EAF">
            <w:pPr>
              <w:jc w:val="center"/>
            </w:pPr>
          </w:p>
        </w:tc>
        <w:tc>
          <w:tcPr>
            <w:tcW w:w="992" w:type="dxa"/>
            <w:vAlign w:val="center"/>
          </w:tcPr>
          <w:p w:rsidR="001C7EAF" w:rsidRDefault="001C7EAF"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850" w:type="dxa"/>
            <w:vAlign w:val="center"/>
          </w:tcPr>
          <w:p w:rsidR="001C7EAF" w:rsidRDefault="001C7EAF"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851" w:type="dxa"/>
            <w:vAlign w:val="center"/>
          </w:tcPr>
          <w:p w:rsidR="001C7EAF" w:rsidRDefault="001C7EAF">
            <w:pPr>
              <w:jc w:val="center"/>
            </w:pPr>
          </w:p>
        </w:tc>
      </w:tr>
      <w:tr w:rsidR="001C7EAF">
        <w:trPr>
          <w:trHeight w:val="420"/>
          <w:jc w:val="center"/>
        </w:trPr>
        <w:tc>
          <w:tcPr>
            <w:tcW w:w="520" w:type="dxa"/>
            <w:vAlign w:val="center"/>
          </w:tcPr>
          <w:p w:rsidR="001C7EAF" w:rsidRDefault="001C7EAF">
            <w:pPr>
              <w:jc w:val="center"/>
            </w:pPr>
            <w:r>
              <w:rPr>
                <w:rFonts w:hint="eastAsia"/>
              </w:rPr>
              <w:t>28</w:t>
            </w:r>
          </w:p>
        </w:tc>
        <w:tc>
          <w:tcPr>
            <w:tcW w:w="520" w:type="dxa"/>
            <w:vMerge/>
            <w:vAlign w:val="center"/>
          </w:tcPr>
          <w:p w:rsidR="001C7EAF" w:rsidRDefault="001C7EAF">
            <w:pPr>
              <w:jc w:val="center"/>
            </w:pPr>
          </w:p>
        </w:tc>
        <w:tc>
          <w:tcPr>
            <w:tcW w:w="1022" w:type="dxa"/>
            <w:vMerge/>
            <w:vAlign w:val="center"/>
          </w:tcPr>
          <w:p w:rsidR="001C7EAF" w:rsidRDefault="001C7EAF">
            <w:pPr>
              <w:jc w:val="left"/>
            </w:pPr>
          </w:p>
        </w:tc>
        <w:tc>
          <w:tcPr>
            <w:tcW w:w="1984" w:type="dxa"/>
            <w:vAlign w:val="center"/>
          </w:tcPr>
          <w:p w:rsidR="001C7EAF" w:rsidRDefault="001C7EAF">
            <w:pPr>
              <w:jc w:val="left"/>
            </w:pPr>
          </w:p>
        </w:tc>
        <w:tc>
          <w:tcPr>
            <w:tcW w:w="881" w:type="dxa"/>
            <w:vAlign w:val="center"/>
          </w:tcPr>
          <w:p w:rsidR="001C7EAF" w:rsidRDefault="001C7EAF">
            <w:pPr>
              <w:jc w:val="center"/>
            </w:pPr>
          </w:p>
        </w:tc>
        <w:tc>
          <w:tcPr>
            <w:tcW w:w="993" w:type="dxa"/>
            <w:vAlign w:val="center"/>
          </w:tcPr>
          <w:p w:rsidR="001C7EAF" w:rsidRDefault="001C7EAF">
            <w:pPr>
              <w:jc w:val="center"/>
            </w:pPr>
          </w:p>
        </w:tc>
        <w:tc>
          <w:tcPr>
            <w:tcW w:w="992" w:type="dxa"/>
            <w:vAlign w:val="center"/>
          </w:tcPr>
          <w:p w:rsidR="001C7EAF" w:rsidRDefault="001C7EAF"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850" w:type="dxa"/>
            <w:vAlign w:val="center"/>
          </w:tcPr>
          <w:p w:rsidR="001C7EAF" w:rsidRDefault="001C7EAF"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851" w:type="dxa"/>
            <w:vAlign w:val="center"/>
          </w:tcPr>
          <w:p w:rsidR="001C7EAF" w:rsidRDefault="001C7EAF">
            <w:pPr>
              <w:jc w:val="center"/>
            </w:pPr>
          </w:p>
        </w:tc>
      </w:tr>
      <w:tr w:rsidR="001C7EAF">
        <w:trPr>
          <w:trHeight w:val="420"/>
          <w:jc w:val="center"/>
        </w:trPr>
        <w:tc>
          <w:tcPr>
            <w:tcW w:w="520" w:type="dxa"/>
            <w:vAlign w:val="center"/>
          </w:tcPr>
          <w:p w:rsidR="001C7EAF" w:rsidRDefault="001C7EAF">
            <w:pPr>
              <w:jc w:val="center"/>
            </w:pPr>
          </w:p>
        </w:tc>
        <w:tc>
          <w:tcPr>
            <w:tcW w:w="520" w:type="dxa"/>
            <w:vAlign w:val="center"/>
          </w:tcPr>
          <w:p w:rsidR="001C7EAF" w:rsidRDefault="001C7EAF">
            <w:pPr>
              <w:jc w:val="center"/>
            </w:pPr>
          </w:p>
        </w:tc>
        <w:tc>
          <w:tcPr>
            <w:tcW w:w="1022" w:type="dxa"/>
            <w:vMerge/>
            <w:vAlign w:val="center"/>
          </w:tcPr>
          <w:p w:rsidR="001C7EAF" w:rsidRDefault="001C7EAF">
            <w:pPr>
              <w:jc w:val="left"/>
            </w:pPr>
          </w:p>
        </w:tc>
        <w:tc>
          <w:tcPr>
            <w:tcW w:w="1984" w:type="dxa"/>
            <w:vAlign w:val="center"/>
          </w:tcPr>
          <w:p w:rsidR="001C7EAF" w:rsidRDefault="001C7EAF">
            <w:pPr>
              <w:jc w:val="left"/>
            </w:pPr>
          </w:p>
        </w:tc>
        <w:tc>
          <w:tcPr>
            <w:tcW w:w="881" w:type="dxa"/>
            <w:vAlign w:val="center"/>
          </w:tcPr>
          <w:p w:rsidR="001C7EAF" w:rsidRDefault="001C7EAF">
            <w:pPr>
              <w:jc w:val="center"/>
            </w:pPr>
          </w:p>
        </w:tc>
        <w:tc>
          <w:tcPr>
            <w:tcW w:w="993" w:type="dxa"/>
            <w:vAlign w:val="center"/>
          </w:tcPr>
          <w:p w:rsidR="001C7EAF" w:rsidRDefault="001C7EAF">
            <w:pPr>
              <w:jc w:val="center"/>
            </w:pPr>
          </w:p>
        </w:tc>
        <w:tc>
          <w:tcPr>
            <w:tcW w:w="992" w:type="dxa"/>
            <w:vAlign w:val="center"/>
          </w:tcPr>
          <w:p w:rsidR="001C7EAF" w:rsidRDefault="001C7EAF">
            <w:pPr>
              <w:jc w:val="center"/>
            </w:pPr>
          </w:p>
        </w:tc>
        <w:tc>
          <w:tcPr>
            <w:tcW w:w="850" w:type="dxa"/>
            <w:vAlign w:val="center"/>
          </w:tcPr>
          <w:p w:rsidR="001C7EAF" w:rsidRDefault="001C7EAF"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851" w:type="dxa"/>
            <w:vAlign w:val="center"/>
          </w:tcPr>
          <w:p w:rsidR="001C7EAF" w:rsidRDefault="001C7EAF">
            <w:pPr>
              <w:jc w:val="center"/>
            </w:pPr>
          </w:p>
        </w:tc>
      </w:tr>
      <w:tr w:rsidR="00A05509">
        <w:trPr>
          <w:trHeight w:val="840"/>
          <w:jc w:val="center"/>
        </w:trPr>
        <w:tc>
          <w:tcPr>
            <w:tcW w:w="520" w:type="dxa"/>
            <w:vAlign w:val="center"/>
          </w:tcPr>
          <w:p w:rsidR="00A05509" w:rsidRDefault="00A05509">
            <w:pPr>
              <w:jc w:val="center"/>
            </w:pPr>
            <w:r>
              <w:rPr>
                <w:rFonts w:hint="eastAsia"/>
              </w:rPr>
              <w:t>29</w:t>
            </w:r>
          </w:p>
        </w:tc>
        <w:tc>
          <w:tcPr>
            <w:tcW w:w="520" w:type="dxa"/>
            <w:vMerge w:val="restart"/>
            <w:vAlign w:val="center"/>
          </w:tcPr>
          <w:p w:rsidR="00A05509" w:rsidRDefault="00A05509">
            <w:pPr>
              <w:jc w:val="center"/>
            </w:pPr>
          </w:p>
        </w:tc>
        <w:tc>
          <w:tcPr>
            <w:tcW w:w="1022" w:type="dxa"/>
            <w:vMerge w:val="restart"/>
            <w:vAlign w:val="center"/>
          </w:tcPr>
          <w:p w:rsidR="00A05509" w:rsidRDefault="00A05509">
            <w:pPr>
              <w:jc w:val="left"/>
            </w:pPr>
          </w:p>
        </w:tc>
        <w:tc>
          <w:tcPr>
            <w:tcW w:w="1984" w:type="dxa"/>
            <w:vAlign w:val="center"/>
          </w:tcPr>
          <w:p w:rsidR="00A05509" w:rsidRDefault="00A05509">
            <w:pPr>
              <w:jc w:val="left"/>
            </w:pPr>
          </w:p>
        </w:tc>
        <w:tc>
          <w:tcPr>
            <w:tcW w:w="881" w:type="dxa"/>
            <w:vAlign w:val="center"/>
          </w:tcPr>
          <w:p w:rsidR="00A05509" w:rsidRDefault="00A05509">
            <w:pPr>
              <w:jc w:val="center"/>
            </w:pPr>
          </w:p>
        </w:tc>
        <w:tc>
          <w:tcPr>
            <w:tcW w:w="993" w:type="dxa"/>
            <w:vAlign w:val="center"/>
          </w:tcPr>
          <w:p w:rsidR="00A05509" w:rsidRDefault="00A05509">
            <w:pPr>
              <w:jc w:val="center"/>
            </w:pPr>
          </w:p>
        </w:tc>
        <w:tc>
          <w:tcPr>
            <w:tcW w:w="992" w:type="dxa"/>
            <w:vAlign w:val="center"/>
          </w:tcPr>
          <w:p w:rsidR="00A05509" w:rsidRDefault="00A05509"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850" w:type="dxa"/>
            <w:vAlign w:val="center"/>
          </w:tcPr>
          <w:p w:rsidR="00A05509" w:rsidRDefault="00A05509">
            <w:pPr>
              <w:jc w:val="center"/>
            </w:pPr>
          </w:p>
        </w:tc>
        <w:tc>
          <w:tcPr>
            <w:tcW w:w="851" w:type="dxa"/>
            <w:vAlign w:val="center"/>
          </w:tcPr>
          <w:p w:rsidR="00A05509" w:rsidRDefault="00A05509">
            <w:pPr>
              <w:jc w:val="center"/>
            </w:pPr>
          </w:p>
        </w:tc>
      </w:tr>
      <w:tr w:rsidR="00A05509">
        <w:trPr>
          <w:trHeight w:val="840"/>
          <w:jc w:val="center"/>
        </w:trPr>
        <w:tc>
          <w:tcPr>
            <w:tcW w:w="520" w:type="dxa"/>
            <w:vAlign w:val="center"/>
          </w:tcPr>
          <w:p w:rsidR="00A05509" w:rsidRDefault="00A05509">
            <w:pPr>
              <w:jc w:val="center"/>
            </w:pPr>
            <w:r>
              <w:rPr>
                <w:rFonts w:hint="eastAsia"/>
              </w:rPr>
              <w:lastRenderedPageBreak/>
              <w:t>30</w:t>
            </w:r>
          </w:p>
        </w:tc>
        <w:tc>
          <w:tcPr>
            <w:tcW w:w="520" w:type="dxa"/>
            <w:vMerge/>
            <w:vAlign w:val="center"/>
          </w:tcPr>
          <w:p w:rsidR="00A05509" w:rsidRDefault="00A05509">
            <w:pPr>
              <w:jc w:val="center"/>
            </w:pPr>
          </w:p>
        </w:tc>
        <w:tc>
          <w:tcPr>
            <w:tcW w:w="1022" w:type="dxa"/>
            <w:vMerge/>
            <w:vAlign w:val="center"/>
          </w:tcPr>
          <w:p w:rsidR="00A05509" w:rsidRDefault="00A05509">
            <w:pPr>
              <w:jc w:val="left"/>
            </w:pPr>
          </w:p>
        </w:tc>
        <w:tc>
          <w:tcPr>
            <w:tcW w:w="1984" w:type="dxa"/>
            <w:vAlign w:val="center"/>
          </w:tcPr>
          <w:p w:rsidR="00A05509" w:rsidRDefault="00A05509" w:rsidP="00047143">
            <w:pPr>
              <w:jc w:val="left"/>
            </w:pPr>
          </w:p>
        </w:tc>
        <w:tc>
          <w:tcPr>
            <w:tcW w:w="881" w:type="dxa"/>
            <w:vAlign w:val="center"/>
          </w:tcPr>
          <w:p w:rsidR="00A05509" w:rsidRDefault="00A05509">
            <w:pPr>
              <w:jc w:val="center"/>
            </w:pPr>
          </w:p>
        </w:tc>
        <w:tc>
          <w:tcPr>
            <w:tcW w:w="993" w:type="dxa"/>
            <w:vAlign w:val="center"/>
          </w:tcPr>
          <w:p w:rsidR="00A05509" w:rsidRDefault="00A05509">
            <w:pPr>
              <w:jc w:val="center"/>
            </w:pPr>
          </w:p>
        </w:tc>
        <w:tc>
          <w:tcPr>
            <w:tcW w:w="992" w:type="dxa"/>
            <w:vAlign w:val="center"/>
          </w:tcPr>
          <w:p w:rsidR="00A05509" w:rsidRDefault="00A05509">
            <w:pPr>
              <w:jc w:val="center"/>
            </w:pPr>
          </w:p>
        </w:tc>
        <w:tc>
          <w:tcPr>
            <w:tcW w:w="850" w:type="dxa"/>
            <w:vAlign w:val="center"/>
          </w:tcPr>
          <w:p w:rsidR="00A05509" w:rsidRDefault="00A05509"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851" w:type="dxa"/>
            <w:vAlign w:val="center"/>
          </w:tcPr>
          <w:p w:rsidR="00A05509" w:rsidRDefault="00A05509">
            <w:pPr>
              <w:jc w:val="center"/>
            </w:pPr>
          </w:p>
        </w:tc>
      </w:tr>
      <w:tr w:rsidR="00A05509">
        <w:trPr>
          <w:trHeight w:val="1260"/>
          <w:jc w:val="center"/>
        </w:trPr>
        <w:tc>
          <w:tcPr>
            <w:tcW w:w="520" w:type="dxa"/>
            <w:vAlign w:val="center"/>
          </w:tcPr>
          <w:p w:rsidR="00A05509" w:rsidRDefault="00A05509">
            <w:pPr>
              <w:jc w:val="center"/>
            </w:pPr>
            <w:r>
              <w:rPr>
                <w:rFonts w:hint="eastAsia"/>
              </w:rPr>
              <w:t>31</w:t>
            </w:r>
          </w:p>
        </w:tc>
        <w:tc>
          <w:tcPr>
            <w:tcW w:w="520" w:type="dxa"/>
            <w:vMerge/>
            <w:vAlign w:val="center"/>
          </w:tcPr>
          <w:p w:rsidR="00A05509" w:rsidRDefault="00A05509">
            <w:pPr>
              <w:jc w:val="center"/>
            </w:pPr>
          </w:p>
        </w:tc>
        <w:tc>
          <w:tcPr>
            <w:tcW w:w="1022" w:type="dxa"/>
            <w:vMerge/>
            <w:vAlign w:val="center"/>
          </w:tcPr>
          <w:p w:rsidR="00A05509" w:rsidRDefault="00A05509">
            <w:pPr>
              <w:jc w:val="left"/>
            </w:pPr>
          </w:p>
        </w:tc>
        <w:tc>
          <w:tcPr>
            <w:tcW w:w="1984" w:type="dxa"/>
            <w:vAlign w:val="center"/>
          </w:tcPr>
          <w:p w:rsidR="00A05509" w:rsidRDefault="00A05509">
            <w:pPr>
              <w:jc w:val="left"/>
            </w:pPr>
          </w:p>
        </w:tc>
        <w:tc>
          <w:tcPr>
            <w:tcW w:w="881" w:type="dxa"/>
            <w:vAlign w:val="center"/>
          </w:tcPr>
          <w:p w:rsidR="00A05509" w:rsidRDefault="00A05509">
            <w:pPr>
              <w:jc w:val="center"/>
            </w:pPr>
          </w:p>
        </w:tc>
        <w:tc>
          <w:tcPr>
            <w:tcW w:w="993" w:type="dxa"/>
            <w:vAlign w:val="center"/>
          </w:tcPr>
          <w:p w:rsidR="00A05509" w:rsidRDefault="00A05509">
            <w:pPr>
              <w:jc w:val="center"/>
            </w:pPr>
          </w:p>
        </w:tc>
        <w:tc>
          <w:tcPr>
            <w:tcW w:w="992" w:type="dxa"/>
            <w:vAlign w:val="center"/>
          </w:tcPr>
          <w:p w:rsidR="00A05509" w:rsidRDefault="00A05509">
            <w:pPr>
              <w:jc w:val="center"/>
            </w:pPr>
          </w:p>
        </w:tc>
        <w:tc>
          <w:tcPr>
            <w:tcW w:w="850" w:type="dxa"/>
            <w:vAlign w:val="center"/>
          </w:tcPr>
          <w:p w:rsidR="00A05509" w:rsidRDefault="00A05509"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851" w:type="dxa"/>
            <w:vAlign w:val="center"/>
          </w:tcPr>
          <w:p w:rsidR="00A05509" w:rsidRDefault="00A05509">
            <w:pPr>
              <w:jc w:val="center"/>
            </w:pPr>
          </w:p>
        </w:tc>
      </w:tr>
      <w:tr w:rsidR="00A05509">
        <w:trPr>
          <w:trHeight w:val="1260"/>
          <w:jc w:val="center"/>
        </w:trPr>
        <w:tc>
          <w:tcPr>
            <w:tcW w:w="520" w:type="dxa"/>
            <w:vAlign w:val="center"/>
          </w:tcPr>
          <w:p w:rsidR="00A05509" w:rsidRDefault="00A05509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520" w:type="dxa"/>
            <w:vMerge/>
            <w:vAlign w:val="center"/>
          </w:tcPr>
          <w:p w:rsidR="00A05509" w:rsidRDefault="00A05509">
            <w:pPr>
              <w:jc w:val="center"/>
            </w:pPr>
          </w:p>
        </w:tc>
        <w:tc>
          <w:tcPr>
            <w:tcW w:w="1022" w:type="dxa"/>
            <w:vMerge/>
            <w:vAlign w:val="center"/>
          </w:tcPr>
          <w:p w:rsidR="00A05509" w:rsidRDefault="00A05509">
            <w:pPr>
              <w:jc w:val="left"/>
            </w:pPr>
          </w:p>
        </w:tc>
        <w:tc>
          <w:tcPr>
            <w:tcW w:w="1984" w:type="dxa"/>
            <w:vAlign w:val="center"/>
          </w:tcPr>
          <w:p w:rsidR="00A05509" w:rsidRDefault="00A05509">
            <w:pPr>
              <w:jc w:val="left"/>
            </w:pPr>
          </w:p>
        </w:tc>
        <w:tc>
          <w:tcPr>
            <w:tcW w:w="881" w:type="dxa"/>
            <w:vAlign w:val="center"/>
          </w:tcPr>
          <w:p w:rsidR="00A05509" w:rsidRDefault="00A05509">
            <w:pPr>
              <w:jc w:val="center"/>
            </w:pPr>
          </w:p>
        </w:tc>
        <w:tc>
          <w:tcPr>
            <w:tcW w:w="993" w:type="dxa"/>
            <w:vAlign w:val="center"/>
          </w:tcPr>
          <w:p w:rsidR="00A05509" w:rsidRDefault="00A05509">
            <w:pPr>
              <w:jc w:val="center"/>
            </w:pPr>
          </w:p>
        </w:tc>
        <w:tc>
          <w:tcPr>
            <w:tcW w:w="992" w:type="dxa"/>
            <w:vAlign w:val="center"/>
          </w:tcPr>
          <w:p w:rsidR="00A05509" w:rsidRDefault="00A05509"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850" w:type="dxa"/>
            <w:vAlign w:val="center"/>
          </w:tcPr>
          <w:p w:rsidR="00A05509" w:rsidRDefault="00A05509"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851" w:type="dxa"/>
            <w:vAlign w:val="center"/>
          </w:tcPr>
          <w:p w:rsidR="00A05509" w:rsidRDefault="00A05509">
            <w:pPr>
              <w:jc w:val="center"/>
            </w:pPr>
          </w:p>
        </w:tc>
      </w:tr>
      <w:tr w:rsidR="00A05509">
        <w:trPr>
          <w:trHeight w:val="420"/>
          <w:jc w:val="center"/>
        </w:trPr>
        <w:tc>
          <w:tcPr>
            <w:tcW w:w="520" w:type="dxa"/>
            <w:vAlign w:val="center"/>
          </w:tcPr>
          <w:p w:rsidR="00A05509" w:rsidRDefault="00A05509">
            <w:pPr>
              <w:jc w:val="center"/>
            </w:pPr>
            <w:r>
              <w:rPr>
                <w:rFonts w:hint="eastAsia"/>
              </w:rPr>
              <w:t>33</w:t>
            </w:r>
          </w:p>
        </w:tc>
        <w:tc>
          <w:tcPr>
            <w:tcW w:w="520" w:type="dxa"/>
            <w:vMerge/>
            <w:vAlign w:val="center"/>
          </w:tcPr>
          <w:p w:rsidR="00A05509" w:rsidRDefault="00A05509">
            <w:pPr>
              <w:jc w:val="center"/>
            </w:pPr>
          </w:p>
        </w:tc>
        <w:tc>
          <w:tcPr>
            <w:tcW w:w="1022" w:type="dxa"/>
            <w:vAlign w:val="center"/>
          </w:tcPr>
          <w:p w:rsidR="00A05509" w:rsidRDefault="00A05509">
            <w:pPr>
              <w:jc w:val="left"/>
            </w:pPr>
          </w:p>
        </w:tc>
        <w:tc>
          <w:tcPr>
            <w:tcW w:w="1984" w:type="dxa"/>
            <w:vAlign w:val="center"/>
          </w:tcPr>
          <w:p w:rsidR="00A05509" w:rsidRDefault="00A05509">
            <w:pPr>
              <w:jc w:val="left"/>
            </w:pPr>
          </w:p>
        </w:tc>
        <w:tc>
          <w:tcPr>
            <w:tcW w:w="881" w:type="dxa"/>
            <w:vAlign w:val="center"/>
          </w:tcPr>
          <w:p w:rsidR="00A05509" w:rsidRDefault="00A05509">
            <w:pPr>
              <w:jc w:val="center"/>
            </w:pPr>
          </w:p>
        </w:tc>
        <w:tc>
          <w:tcPr>
            <w:tcW w:w="993" w:type="dxa"/>
            <w:vAlign w:val="center"/>
          </w:tcPr>
          <w:p w:rsidR="00A05509" w:rsidRDefault="00A05509">
            <w:pPr>
              <w:jc w:val="center"/>
            </w:pPr>
          </w:p>
        </w:tc>
        <w:tc>
          <w:tcPr>
            <w:tcW w:w="992" w:type="dxa"/>
            <w:vAlign w:val="center"/>
          </w:tcPr>
          <w:p w:rsidR="00A05509" w:rsidRDefault="00A05509"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850" w:type="dxa"/>
            <w:vAlign w:val="center"/>
          </w:tcPr>
          <w:p w:rsidR="00A05509" w:rsidRDefault="00A05509">
            <w:pPr>
              <w:jc w:val="center"/>
            </w:pPr>
          </w:p>
        </w:tc>
        <w:tc>
          <w:tcPr>
            <w:tcW w:w="851" w:type="dxa"/>
            <w:vAlign w:val="center"/>
          </w:tcPr>
          <w:p w:rsidR="00A05509" w:rsidRDefault="00A05509">
            <w:pPr>
              <w:jc w:val="center"/>
            </w:pPr>
          </w:p>
        </w:tc>
      </w:tr>
      <w:tr w:rsidR="00A05509">
        <w:trPr>
          <w:trHeight w:val="270"/>
          <w:jc w:val="center"/>
        </w:trPr>
        <w:tc>
          <w:tcPr>
            <w:tcW w:w="520" w:type="dxa"/>
            <w:vAlign w:val="center"/>
          </w:tcPr>
          <w:p w:rsidR="00A05509" w:rsidRDefault="00A05509">
            <w:pPr>
              <w:jc w:val="center"/>
            </w:pPr>
            <w:r>
              <w:rPr>
                <w:rFonts w:hint="eastAsia"/>
              </w:rPr>
              <w:t>35</w:t>
            </w:r>
          </w:p>
        </w:tc>
        <w:tc>
          <w:tcPr>
            <w:tcW w:w="520" w:type="dxa"/>
            <w:vMerge/>
            <w:vAlign w:val="center"/>
          </w:tcPr>
          <w:p w:rsidR="00A05509" w:rsidRDefault="00A05509">
            <w:pPr>
              <w:jc w:val="center"/>
            </w:pPr>
          </w:p>
        </w:tc>
        <w:tc>
          <w:tcPr>
            <w:tcW w:w="1022" w:type="dxa"/>
            <w:vMerge w:val="restart"/>
            <w:vAlign w:val="center"/>
          </w:tcPr>
          <w:p w:rsidR="00A05509" w:rsidRDefault="00A05509">
            <w:pPr>
              <w:jc w:val="left"/>
            </w:pPr>
          </w:p>
        </w:tc>
        <w:tc>
          <w:tcPr>
            <w:tcW w:w="1984" w:type="dxa"/>
            <w:vAlign w:val="center"/>
          </w:tcPr>
          <w:p w:rsidR="00A05509" w:rsidRDefault="00A05509">
            <w:pPr>
              <w:jc w:val="left"/>
            </w:pPr>
          </w:p>
        </w:tc>
        <w:tc>
          <w:tcPr>
            <w:tcW w:w="881" w:type="dxa"/>
            <w:vAlign w:val="center"/>
          </w:tcPr>
          <w:p w:rsidR="00A05509" w:rsidRDefault="00A05509">
            <w:pPr>
              <w:jc w:val="center"/>
            </w:pPr>
          </w:p>
        </w:tc>
        <w:tc>
          <w:tcPr>
            <w:tcW w:w="993" w:type="dxa"/>
            <w:vAlign w:val="center"/>
          </w:tcPr>
          <w:p w:rsidR="00A05509" w:rsidRDefault="00A05509">
            <w:pPr>
              <w:jc w:val="center"/>
            </w:pPr>
          </w:p>
        </w:tc>
        <w:tc>
          <w:tcPr>
            <w:tcW w:w="992" w:type="dxa"/>
            <w:vAlign w:val="center"/>
          </w:tcPr>
          <w:p w:rsidR="00A05509" w:rsidRDefault="00A05509"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850" w:type="dxa"/>
            <w:vAlign w:val="center"/>
          </w:tcPr>
          <w:p w:rsidR="00A05509" w:rsidRDefault="00A05509">
            <w:pPr>
              <w:jc w:val="center"/>
            </w:pPr>
          </w:p>
        </w:tc>
        <w:tc>
          <w:tcPr>
            <w:tcW w:w="851" w:type="dxa"/>
            <w:vAlign w:val="center"/>
          </w:tcPr>
          <w:p w:rsidR="00A05509" w:rsidRDefault="00A05509">
            <w:pPr>
              <w:jc w:val="center"/>
            </w:pPr>
          </w:p>
        </w:tc>
      </w:tr>
      <w:tr w:rsidR="00A05509">
        <w:trPr>
          <w:trHeight w:val="270"/>
          <w:jc w:val="center"/>
        </w:trPr>
        <w:tc>
          <w:tcPr>
            <w:tcW w:w="520" w:type="dxa"/>
            <w:vAlign w:val="center"/>
          </w:tcPr>
          <w:p w:rsidR="00A05509" w:rsidRDefault="00A05509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520" w:type="dxa"/>
            <w:vMerge/>
            <w:vAlign w:val="center"/>
          </w:tcPr>
          <w:p w:rsidR="00A05509" w:rsidRDefault="00A05509">
            <w:pPr>
              <w:jc w:val="center"/>
            </w:pPr>
          </w:p>
        </w:tc>
        <w:tc>
          <w:tcPr>
            <w:tcW w:w="1022" w:type="dxa"/>
            <w:vMerge/>
            <w:vAlign w:val="center"/>
          </w:tcPr>
          <w:p w:rsidR="00A05509" w:rsidRDefault="00A05509">
            <w:pPr>
              <w:jc w:val="left"/>
            </w:pPr>
          </w:p>
        </w:tc>
        <w:tc>
          <w:tcPr>
            <w:tcW w:w="1984" w:type="dxa"/>
            <w:vAlign w:val="center"/>
          </w:tcPr>
          <w:p w:rsidR="00A05509" w:rsidRDefault="00A05509">
            <w:pPr>
              <w:jc w:val="left"/>
            </w:pPr>
          </w:p>
        </w:tc>
        <w:tc>
          <w:tcPr>
            <w:tcW w:w="881" w:type="dxa"/>
            <w:vAlign w:val="center"/>
          </w:tcPr>
          <w:p w:rsidR="00A05509" w:rsidRDefault="00047143"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993" w:type="dxa"/>
            <w:vAlign w:val="center"/>
          </w:tcPr>
          <w:p w:rsidR="00A05509" w:rsidRDefault="00A05509">
            <w:pPr>
              <w:jc w:val="center"/>
            </w:pPr>
          </w:p>
        </w:tc>
        <w:tc>
          <w:tcPr>
            <w:tcW w:w="992" w:type="dxa"/>
            <w:vAlign w:val="center"/>
          </w:tcPr>
          <w:p w:rsidR="00A05509" w:rsidRDefault="00A05509">
            <w:pPr>
              <w:jc w:val="center"/>
            </w:pPr>
          </w:p>
        </w:tc>
        <w:tc>
          <w:tcPr>
            <w:tcW w:w="850" w:type="dxa"/>
            <w:vAlign w:val="center"/>
          </w:tcPr>
          <w:p w:rsidR="00A05509" w:rsidRDefault="00A05509">
            <w:pPr>
              <w:jc w:val="center"/>
            </w:pPr>
          </w:p>
        </w:tc>
        <w:tc>
          <w:tcPr>
            <w:tcW w:w="851" w:type="dxa"/>
            <w:vAlign w:val="center"/>
          </w:tcPr>
          <w:p w:rsidR="00A05509" w:rsidRDefault="00A05509">
            <w:pPr>
              <w:jc w:val="center"/>
            </w:pPr>
          </w:p>
        </w:tc>
      </w:tr>
      <w:tr w:rsidR="00A05509">
        <w:trPr>
          <w:trHeight w:val="420"/>
          <w:jc w:val="center"/>
        </w:trPr>
        <w:tc>
          <w:tcPr>
            <w:tcW w:w="520" w:type="dxa"/>
            <w:vAlign w:val="center"/>
          </w:tcPr>
          <w:p w:rsidR="00A05509" w:rsidRDefault="00A05509">
            <w:pPr>
              <w:jc w:val="center"/>
            </w:pPr>
            <w:r>
              <w:rPr>
                <w:rFonts w:hint="eastAsia"/>
              </w:rPr>
              <w:t>38</w:t>
            </w:r>
          </w:p>
        </w:tc>
        <w:tc>
          <w:tcPr>
            <w:tcW w:w="520" w:type="dxa"/>
            <w:vMerge w:val="restart"/>
            <w:vAlign w:val="center"/>
          </w:tcPr>
          <w:p w:rsidR="00A05509" w:rsidRDefault="00A05509">
            <w:pPr>
              <w:jc w:val="center"/>
            </w:pPr>
          </w:p>
        </w:tc>
        <w:tc>
          <w:tcPr>
            <w:tcW w:w="1022" w:type="dxa"/>
            <w:vMerge w:val="restart"/>
            <w:vAlign w:val="center"/>
          </w:tcPr>
          <w:p w:rsidR="00A05509" w:rsidRDefault="00A05509">
            <w:pPr>
              <w:jc w:val="left"/>
            </w:pPr>
          </w:p>
        </w:tc>
        <w:tc>
          <w:tcPr>
            <w:tcW w:w="1984" w:type="dxa"/>
            <w:vAlign w:val="center"/>
          </w:tcPr>
          <w:p w:rsidR="00A05509" w:rsidRDefault="00A05509">
            <w:pPr>
              <w:jc w:val="left"/>
            </w:pPr>
          </w:p>
        </w:tc>
        <w:tc>
          <w:tcPr>
            <w:tcW w:w="881" w:type="dxa"/>
            <w:vAlign w:val="center"/>
          </w:tcPr>
          <w:p w:rsidR="00A05509" w:rsidRDefault="00A05509"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993" w:type="dxa"/>
            <w:vAlign w:val="center"/>
          </w:tcPr>
          <w:p w:rsidR="00A05509" w:rsidRDefault="00A05509"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992" w:type="dxa"/>
            <w:vAlign w:val="center"/>
          </w:tcPr>
          <w:p w:rsidR="00A05509" w:rsidRDefault="00A05509">
            <w:pPr>
              <w:jc w:val="center"/>
            </w:pPr>
          </w:p>
        </w:tc>
        <w:tc>
          <w:tcPr>
            <w:tcW w:w="850" w:type="dxa"/>
            <w:vAlign w:val="center"/>
          </w:tcPr>
          <w:p w:rsidR="00A05509" w:rsidRDefault="00A05509"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851" w:type="dxa"/>
            <w:vAlign w:val="center"/>
          </w:tcPr>
          <w:p w:rsidR="00A05509" w:rsidRDefault="00A05509">
            <w:pPr>
              <w:jc w:val="center"/>
            </w:pPr>
            <w:r>
              <w:rPr>
                <w:rFonts w:hint="eastAsia"/>
              </w:rPr>
              <w:t>√</w:t>
            </w:r>
          </w:p>
        </w:tc>
      </w:tr>
      <w:tr w:rsidR="00A05509">
        <w:trPr>
          <w:trHeight w:val="270"/>
          <w:jc w:val="center"/>
        </w:trPr>
        <w:tc>
          <w:tcPr>
            <w:tcW w:w="520" w:type="dxa"/>
            <w:vAlign w:val="center"/>
          </w:tcPr>
          <w:p w:rsidR="00A05509" w:rsidRDefault="00A05509">
            <w:pPr>
              <w:jc w:val="center"/>
            </w:pPr>
            <w:r>
              <w:rPr>
                <w:rFonts w:hint="eastAsia"/>
              </w:rPr>
              <w:t>39</w:t>
            </w:r>
          </w:p>
        </w:tc>
        <w:tc>
          <w:tcPr>
            <w:tcW w:w="520" w:type="dxa"/>
            <w:vMerge/>
            <w:vAlign w:val="center"/>
          </w:tcPr>
          <w:p w:rsidR="00A05509" w:rsidRDefault="00A05509">
            <w:pPr>
              <w:jc w:val="center"/>
            </w:pPr>
          </w:p>
        </w:tc>
        <w:tc>
          <w:tcPr>
            <w:tcW w:w="1022" w:type="dxa"/>
            <w:vMerge/>
            <w:vAlign w:val="center"/>
          </w:tcPr>
          <w:p w:rsidR="00A05509" w:rsidRDefault="00A05509">
            <w:pPr>
              <w:jc w:val="left"/>
            </w:pPr>
          </w:p>
        </w:tc>
        <w:tc>
          <w:tcPr>
            <w:tcW w:w="1984" w:type="dxa"/>
            <w:vAlign w:val="center"/>
          </w:tcPr>
          <w:p w:rsidR="00A05509" w:rsidRDefault="00A05509">
            <w:pPr>
              <w:jc w:val="left"/>
            </w:pPr>
          </w:p>
        </w:tc>
        <w:tc>
          <w:tcPr>
            <w:tcW w:w="881" w:type="dxa"/>
            <w:vAlign w:val="center"/>
          </w:tcPr>
          <w:p w:rsidR="00A05509" w:rsidRDefault="00A05509"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993" w:type="dxa"/>
            <w:vAlign w:val="center"/>
          </w:tcPr>
          <w:p w:rsidR="00A05509" w:rsidRDefault="00A05509"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992" w:type="dxa"/>
            <w:vAlign w:val="center"/>
          </w:tcPr>
          <w:p w:rsidR="00A05509" w:rsidRDefault="00A05509">
            <w:pPr>
              <w:jc w:val="center"/>
            </w:pPr>
          </w:p>
        </w:tc>
        <w:tc>
          <w:tcPr>
            <w:tcW w:w="850" w:type="dxa"/>
            <w:vAlign w:val="center"/>
          </w:tcPr>
          <w:p w:rsidR="00A05509" w:rsidRDefault="00A05509"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851" w:type="dxa"/>
            <w:vAlign w:val="center"/>
          </w:tcPr>
          <w:p w:rsidR="00A05509" w:rsidRDefault="00A05509">
            <w:pPr>
              <w:jc w:val="center"/>
            </w:pPr>
            <w:r>
              <w:rPr>
                <w:rFonts w:hint="eastAsia"/>
              </w:rPr>
              <w:t>√</w:t>
            </w:r>
          </w:p>
        </w:tc>
      </w:tr>
      <w:tr w:rsidR="00A05509">
        <w:trPr>
          <w:trHeight w:val="270"/>
          <w:jc w:val="center"/>
        </w:trPr>
        <w:tc>
          <w:tcPr>
            <w:tcW w:w="520" w:type="dxa"/>
            <w:vAlign w:val="center"/>
          </w:tcPr>
          <w:p w:rsidR="00A05509" w:rsidRDefault="00A05509">
            <w:pPr>
              <w:jc w:val="center"/>
            </w:pPr>
          </w:p>
        </w:tc>
        <w:tc>
          <w:tcPr>
            <w:tcW w:w="520" w:type="dxa"/>
            <w:vMerge/>
            <w:vAlign w:val="center"/>
          </w:tcPr>
          <w:p w:rsidR="00A05509" w:rsidRDefault="00A05509">
            <w:pPr>
              <w:jc w:val="center"/>
            </w:pPr>
          </w:p>
        </w:tc>
        <w:tc>
          <w:tcPr>
            <w:tcW w:w="1022" w:type="dxa"/>
            <w:vMerge/>
            <w:vAlign w:val="center"/>
          </w:tcPr>
          <w:p w:rsidR="00A05509" w:rsidRDefault="00A05509">
            <w:pPr>
              <w:jc w:val="left"/>
            </w:pPr>
          </w:p>
        </w:tc>
        <w:tc>
          <w:tcPr>
            <w:tcW w:w="1984" w:type="dxa"/>
            <w:vAlign w:val="center"/>
          </w:tcPr>
          <w:p w:rsidR="00A05509" w:rsidRDefault="00A05509">
            <w:pPr>
              <w:jc w:val="left"/>
            </w:pPr>
          </w:p>
        </w:tc>
        <w:tc>
          <w:tcPr>
            <w:tcW w:w="881" w:type="dxa"/>
            <w:vAlign w:val="center"/>
          </w:tcPr>
          <w:p w:rsidR="00A05509" w:rsidRDefault="00A05509"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993" w:type="dxa"/>
            <w:vAlign w:val="center"/>
          </w:tcPr>
          <w:p w:rsidR="00A05509" w:rsidRDefault="00A05509"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992" w:type="dxa"/>
            <w:vAlign w:val="center"/>
          </w:tcPr>
          <w:p w:rsidR="00A05509" w:rsidRDefault="00A05509">
            <w:pPr>
              <w:jc w:val="center"/>
            </w:pPr>
          </w:p>
        </w:tc>
        <w:tc>
          <w:tcPr>
            <w:tcW w:w="850" w:type="dxa"/>
            <w:vAlign w:val="center"/>
          </w:tcPr>
          <w:p w:rsidR="00A05509" w:rsidRDefault="00A05509"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851" w:type="dxa"/>
            <w:vAlign w:val="center"/>
          </w:tcPr>
          <w:p w:rsidR="00A05509" w:rsidRDefault="00A05509">
            <w:pPr>
              <w:jc w:val="center"/>
            </w:pPr>
            <w:r>
              <w:rPr>
                <w:rFonts w:hint="eastAsia"/>
              </w:rPr>
              <w:t>√</w:t>
            </w:r>
          </w:p>
        </w:tc>
      </w:tr>
      <w:tr w:rsidR="00A05509">
        <w:trPr>
          <w:trHeight w:val="420"/>
          <w:jc w:val="center"/>
        </w:trPr>
        <w:tc>
          <w:tcPr>
            <w:tcW w:w="520" w:type="dxa"/>
            <w:vAlign w:val="center"/>
          </w:tcPr>
          <w:p w:rsidR="00A05509" w:rsidRDefault="00A05509">
            <w:pPr>
              <w:jc w:val="center"/>
            </w:pPr>
            <w:r>
              <w:rPr>
                <w:rFonts w:hint="eastAsia"/>
              </w:rPr>
              <w:t>40</w:t>
            </w:r>
          </w:p>
        </w:tc>
        <w:tc>
          <w:tcPr>
            <w:tcW w:w="520" w:type="dxa"/>
            <w:vMerge/>
            <w:vAlign w:val="center"/>
          </w:tcPr>
          <w:p w:rsidR="00A05509" w:rsidRDefault="00A05509">
            <w:pPr>
              <w:jc w:val="center"/>
            </w:pPr>
          </w:p>
        </w:tc>
        <w:tc>
          <w:tcPr>
            <w:tcW w:w="1022" w:type="dxa"/>
            <w:vMerge w:val="restart"/>
            <w:vAlign w:val="center"/>
          </w:tcPr>
          <w:p w:rsidR="00A05509" w:rsidRDefault="00A05509">
            <w:pPr>
              <w:jc w:val="left"/>
            </w:pPr>
          </w:p>
        </w:tc>
        <w:tc>
          <w:tcPr>
            <w:tcW w:w="1984" w:type="dxa"/>
            <w:vAlign w:val="center"/>
          </w:tcPr>
          <w:p w:rsidR="00A05509" w:rsidRDefault="00A05509">
            <w:pPr>
              <w:jc w:val="left"/>
            </w:pPr>
          </w:p>
        </w:tc>
        <w:tc>
          <w:tcPr>
            <w:tcW w:w="881" w:type="dxa"/>
            <w:vAlign w:val="center"/>
          </w:tcPr>
          <w:p w:rsidR="00A05509" w:rsidRPr="008C0F37" w:rsidRDefault="00A05509"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993" w:type="dxa"/>
            <w:vAlign w:val="center"/>
          </w:tcPr>
          <w:p w:rsidR="00A05509" w:rsidRDefault="00A05509"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992" w:type="dxa"/>
            <w:vAlign w:val="center"/>
          </w:tcPr>
          <w:p w:rsidR="00A05509" w:rsidRDefault="00E10FD9"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850" w:type="dxa"/>
            <w:vAlign w:val="center"/>
          </w:tcPr>
          <w:p w:rsidR="00A05509" w:rsidRDefault="00A05509"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851" w:type="dxa"/>
            <w:vAlign w:val="center"/>
          </w:tcPr>
          <w:p w:rsidR="00A05509" w:rsidRDefault="00A05509">
            <w:pPr>
              <w:jc w:val="center"/>
            </w:pPr>
          </w:p>
        </w:tc>
      </w:tr>
      <w:tr w:rsidR="00A05509">
        <w:trPr>
          <w:trHeight w:val="270"/>
          <w:jc w:val="center"/>
        </w:trPr>
        <w:tc>
          <w:tcPr>
            <w:tcW w:w="520" w:type="dxa"/>
            <w:vAlign w:val="center"/>
          </w:tcPr>
          <w:p w:rsidR="00A05509" w:rsidRDefault="00A05509">
            <w:pPr>
              <w:jc w:val="center"/>
            </w:pPr>
            <w:r>
              <w:rPr>
                <w:rFonts w:hint="eastAsia"/>
              </w:rPr>
              <w:t>41</w:t>
            </w:r>
          </w:p>
        </w:tc>
        <w:tc>
          <w:tcPr>
            <w:tcW w:w="520" w:type="dxa"/>
            <w:vMerge/>
            <w:vAlign w:val="center"/>
          </w:tcPr>
          <w:p w:rsidR="00A05509" w:rsidRDefault="00A05509">
            <w:pPr>
              <w:jc w:val="center"/>
            </w:pPr>
          </w:p>
        </w:tc>
        <w:tc>
          <w:tcPr>
            <w:tcW w:w="1022" w:type="dxa"/>
            <w:vMerge/>
            <w:vAlign w:val="center"/>
          </w:tcPr>
          <w:p w:rsidR="00A05509" w:rsidRDefault="00A05509">
            <w:pPr>
              <w:jc w:val="left"/>
            </w:pPr>
          </w:p>
        </w:tc>
        <w:tc>
          <w:tcPr>
            <w:tcW w:w="1984" w:type="dxa"/>
            <w:vAlign w:val="center"/>
          </w:tcPr>
          <w:p w:rsidR="00A05509" w:rsidRDefault="00A05509">
            <w:pPr>
              <w:jc w:val="left"/>
            </w:pPr>
          </w:p>
        </w:tc>
        <w:tc>
          <w:tcPr>
            <w:tcW w:w="881" w:type="dxa"/>
            <w:vAlign w:val="center"/>
          </w:tcPr>
          <w:p w:rsidR="00A05509" w:rsidRDefault="003E5B65"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993" w:type="dxa"/>
            <w:vAlign w:val="center"/>
          </w:tcPr>
          <w:p w:rsidR="00A05509" w:rsidRDefault="003E5B65"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992" w:type="dxa"/>
            <w:vAlign w:val="center"/>
          </w:tcPr>
          <w:p w:rsidR="00A05509" w:rsidRDefault="003E5B65"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850" w:type="dxa"/>
            <w:vAlign w:val="center"/>
          </w:tcPr>
          <w:p w:rsidR="00A05509" w:rsidRDefault="003E5B65"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851" w:type="dxa"/>
            <w:vAlign w:val="center"/>
          </w:tcPr>
          <w:p w:rsidR="00A05509" w:rsidRDefault="003E5B65">
            <w:pPr>
              <w:jc w:val="center"/>
            </w:pPr>
            <w:r>
              <w:rPr>
                <w:rFonts w:hint="eastAsia"/>
              </w:rPr>
              <w:t>√</w:t>
            </w:r>
          </w:p>
        </w:tc>
      </w:tr>
      <w:tr w:rsidR="00A05509">
        <w:trPr>
          <w:trHeight w:val="270"/>
          <w:jc w:val="center"/>
        </w:trPr>
        <w:tc>
          <w:tcPr>
            <w:tcW w:w="520" w:type="dxa"/>
            <w:vAlign w:val="center"/>
          </w:tcPr>
          <w:p w:rsidR="00A05509" w:rsidRDefault="00A05509">
            <w:pPr>
              <w:jc w:val="center"/>
            </w:pPr>
            <w:r>
              <w:rPr>
                <w:rFonts w:hint="eastAsia"/>
              </w:rPr>
              <w:t>42</w:t>
            </w:r>
          </w:p>
        </w:tc>
        <w:tc>
          <w:tcPr>
            <w:tcW w:w="520" w:type="dxa"/>
            <w:vMerge/>
            <w:vAlign w:val="center"/>
          </w:tcPr>
          <w:p w:rsidR="00A05509" w:rsidRDefault="00A05509">
            <w:pPr>
              <w:jc w:val="center"/>
            </w:pPr>
          </w:p>
        </w:tc>
        <w:tc>
          <w:tcPr>
            <w:tcW w:w="1022" w:type="dxa"/>
            <w:vMerge w:val="restart"/>
            <w:vAlign w:val="center"/>
          </w:tcPr>
          <w:p w:rsidR="00A05509" w:rsidRDefault="00A05509">
            <w:pPr>
              <w:jc w:val="left"/>
            </w:pPr>
          </w:p>
        </w:tc>
        <w:tc>
          <w:tcPr>
            <w:tcW w:w="1984" w:type="dxa"/>
            <w:vAlign w:val="center"/>
          </w:tcPr>
          <w:p w:rsidR="00A05509" w:rsidRDefault="00A05509">
            <w:pPr>
              <w:jc w:val="left"/>
            </w:pPr>
          </w:p>
        </w:tc>
        <w:tc>
          <w:tcPr>
            <w:tcW w:w="881" w:type="dxa"/>
            <w:vAlign w:val="center"/>
          </w:tcPr>
          <w:p w:rsidR="00A05509" w:rsidRDefault="00E10FD9"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993" w:type="dxa"/>
            <w:vAlign w:val="center"/>
          </w:tcPr>
          <w:p w:rsidR="00A05509" w:rsidRDefault="00A05509">
            <w:pPr>
              <w:jc w:val="center"/>
            </w:pPr>
          </w:p>
        </w:tc>
        <w:tc>
          <w:tcPr>
            <w:tcW w:w="992" w:type="dxa"/>
            <w:vAlign w:val="center"/>
          </w:tcPr>
          <w:p w:rsidR="00A05509" w:rsidRDefault="00A05509"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850" w:type="dxa"/>
            <w:vAlign w:val="center"/>
          </w:tcPr>
          <w:p w:rsidR="00A05509" w:rsidRDefault="00A05509"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851" w:type="dxa"/>
            <w:vAlign w:val="center"/>
          </w:tcPr>
          <w:p w:rsidR="00A05509" w:rsidRDefault="00A05509">
            <w:pPr>
              <w:jc w:val="center"/>
            </w:pPr>
            <w:r>
              <w:rPr>
                <w:rFonts w:hint="eastAsia"/>
              </w:rPr>
              <w:t>√</w:t>
            </w:r>
          </w:p>
        </w:tc>
      </w:tr>
      <w:tr w:rsidR="00A05509">
        <w:trPr>
          <w:trHeight w:val="420"/>
          <w:jc w:val="center"/>
        </w:trPr>
        <w:tc>
          <w:tcPr>
            <w:tcW w:w="520" w:type="dxa"/>
            <w:vAlign w:val="center"/>
          </w:tcPr>
          <w:p w:rsidR="00A05509" w:rsidRDefault="00A05509">
            <w:pPr>
              <w:jc w:val="center"/>
            </w:pPr>
            <w:r>
              <w:rPr>
                <w:rFonts w:hint="eastAsia"/>
              </w:rPr>
              <w:t>43</w:t>
            </w:r>
          </w:p>
        </w:tc>
        <w:tc>
          <w:tcPr>
            <w:tcW w:w="520" w:type="dxa"/>
            <w:vMerge/>
            <w:vAlign w:val="center"/>
          </w:tcPr>
          <w:p w:rsidR="00A05509" w:rsidRDefault="00A05509">
            <w:pPr>
              <w:jc w:val="center"/>
            </w:pPr>
          </w:p>
        </w:tc>
        <w:tc>
          <w:tcPr>
            <w:tcW w:w="1022" w:type="dxa"/>
            <w:vMerge/>
            <w:vAlign w:val="center"/>
          </w:tcPr>
          <w:p w:rsidR="00A05509" w:rsidRDefault="00A05509">
            <w:pPr>
              <w:jc w:val="left"/>
            </w:pPr>
          </w:p>
        </w:tc>
        <w:tc>
          <w:tcPr>
            <w:tcW w:w="1984" w:type="dxa"/>
            <w:vAlign w:val="center"/>
          </w:tcPr>
          <w:p w:rsidR="00A05509" w:rsidRDefault="00A05509">
            <w:pPr>
              <w:jc w:val="left"/>
            </w:pPr>
          </w:p>
        </w:tc>
        <w:tc>
          <w:tcPr>
            <w:tcW w:w="881" w:type="dxa"/>
            <w:vAlign w:val="center"/>
          </w:tcPr>
          <w:p w:rsidR="00A05509" w:rsidRDefault="00E10FD9"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993" w:type="dxa"/>
            <w:vAlign w:val="center"/>
          </w:tcPr>
          <w:p w:rsidR="00A05509" w:rsidRDefault="00A05509">
            <w:pPr>
              <w:jc w:val="center"/>
            </w:pPr>
          </w:p>
        </w:tc>
        <w:tc>
          <w:tcPr>
            <w:tcW w:w="992" w:type="dxa"/>
            <w:vAlign w:val="center"/>
          </w:tcPr>
          <w:p w:rsidR="00A05509" w:rsidRDefault="00A05509"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850" w:type="dxa"/>
            <w:vAlign w:val="center"/>
          </w:tcPr>
          <w:p w:rsidR="00A05509" w:rsidRDefault="00A05509"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851" w:type="dxa"/>
            <w:vAlign w:val="center"/>
          </w:tcPr>
          <w:p w:rsidR="00A05509" w:rsidRDefault="00A05509">
            <w:pPr>
              <w:jc w:val="center"/>
            </w:pPr>
            <w:r>
              <w:rPr>
                <w:rFonts w:hint="eastAsia"/>
              </w:rPr>
              <w:t>√</w:t>
            </w:r>
          </w:p>
        </w:tc>
      </w:tr>
      <w:tr w:rsidR="00A05509">
        <w:trPr>
          <w:trHeight w:val="420"/>
          <w:jc w:val="center"/>
        </w:trPr>
        <w:tc>
          <w:tcPr>
            <w:tcW w:w="520" w:type="dxa"/>
            <w:vAlign w:val="center"/>
          </w:tcPr>
          <w:p w:rsidR="00A05509" w:rsidRDefault="00A05509">
            <w:pPr>
              <w:jc w:val="center"/>
            </w:pPr>
            <w:r>
              <w:rPr>
                <w:rFonts w:hint="eastAsia"/>
              </w:rPr>
              <w:t>44</w:t>
            </w:r>
          </w:p>
        </w:tc>
        <w:tc>
          <w:tcPr>
            <w:tcW w:w="520" w:type="dxa"/>
            <w:vMerge/>
            <w:vAlign w:val="center"/>
          </w:tcPr>
          <w:p w:rsidR="00A05509" w:rsidRDefault="00A05509">
            <w:pPr>
              <w:jc w:val="center"/>
            </w:pPr>
          </w:p>
        </w:tc>
        <w:tc>
          <w:tcPr>
            <w:tcW w:w="1022" w:type="dxa"/>
            <w:vMerge/>
            <w:vAlign w:val="center"/>
          </w:tcPr>
          <w:p w:rsidR="00A05509" w:rsidRDefault="00A05509">
            <w:pPr>
              <w:jc w:val="left"/>
            </w:pPr>
          </w:p>
        </w:tc>
        <w:tc>
          <w:tcPr>
            <w:tcW w:w="1984" w:type="dxa"/>
            <w:vAlign w:val="center"/>
          </w:tcPr>
          <w:p w:rsidR="00A05509" w:rsidRDefault="00A05509">
            <w:pPr>
              <w:jc w:val="left"/>
            </w:pPr>
          </w:p>
        </w:tc>
        <w:tc>
          <w:tcPr>
            <w:tcW w:w="881" w:type="dxa"/>
            <w:vAlign w:val="center"/>
          </w:tcPr>
          <w:p w:rsidR="00A05509" w:rsidRDefault="00E10FD9"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993" w:type="dxa"/>
            <w:vAlign w:val="center"/>
          </w:tcPr>
          <w:p w:rsidR="00A05509" w:rsidRDefault="00A05509">
            <w:pPr>
              <w:jc w:val="center"/>
            </w:pPr>
          </w:p>
        </w:tc>
        <w:tc>
          <w:tcPr>
            <w:tcW w:w="992" w:type="dxa"/>
            <w:vAlign w:val="center"/>
          </w:tcPr>
          <w:p w:rsidR="00A05509" w:rsidRDefault="00A05509"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850" w:type="dxa"/>
            <w:vAlign w:val="center"/>
          </w:tcPr>
          <w:p w:rsidR="00A05509" w:rsidRDefault="00A05509"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851" w:type="dxa"/>
            <w:vAlign w:val="center"/>
          </w:tcPr>
          <w:p w:rsidR="00A05509" w:rsidRDefault="00A05509">
            <w:pPr>
              <w:jc w:val="center"/>
            </w:pPr>
            <w:r>
              <w:rPr>
                <w:rFonts w:hint="eastAsia"/>
              </w:rPr>
              <w:t>√</w:t>
            </w:r>
          </w:p>
        </w:tc>
      </w:tr>
    </w:tbl>
    <w:p w:rsidR="00165359" w:rsidRDefault="00165359"/>
    <w:p w:rsidR="00165359" w:rsidRDefault="00D30D7C">
      <w:pPr>
        <w:pStyle w:val="1"/>
        <w:numPr>
          <w:ilvl w:val="0"/>
          <w:numId w:val="1"/>
        </w:numPr>
        <w:rPr>
          <w:rFonts w:ascii="Arial" w:hAnsi="Arial" w:cs="Arial"/>
        </w:rPr>
      </w:pPr>
      <w:bookmarkStart w:id="25" w:name="_Toc426032820"/>
      <w:bookmarkStart w:id="26" w:name="_Toc521941972"/>
      <w:r>
        <w:rPr>
          <w:rFonts w:ascii="Arial" w:hAnsi="Arial" w:cs="Arial" w:hint="eastAsia"/>
        </w:rPr>
        <w:t>系统</w:t>
      </w:r>
      <w:r>
        <w:rPr>
          <w:rFonts w:ascii="Arial" w:hAnsi="Arial" w:cs="Arial"/>
        </w:rPr>
        <w:t>概述</w:t>
      </w:r>
      <w:bookmarkEnd w:id="25"/>
      <w:bookmarkEnd w:id="26"/>
    </w:p>
    <w:p w:rsidR="00165359" w:rsidRDefault="00D30D7C">
      <w:pPr>
        <w:pStyle w:val="2"/>
        <w:numPr>
          <w:ilvl w:val="1"/>
          <w:numId w:val="1"/>
        </w:numPr>
      </w:pPr>
      <w:bookmarkStart w:id="27" w:name="_Toc256980046"/>
      <w:bookmarkStart w:id="28" w:name="_Toc426032821"/>
      <w:bookmarkStart w:id="29" w:name="_Toc521941973"/>
      <w:r>
        <w:t>目标</w:t>
      </w:r>
      <w:bookmarkEnd w:id="27"/>
      <w:bookmarkEnd w:id="28"/>
      <w:bookmarkEnd w:id="29"/>
    </w:p>
    <w:p w:rsidR="00165359" w:rsidRDefault="00D30D7C" w:rsidP="005033C4">
      <w:pPr>
        <w:pStyle w:val="infoblue"/>
        <w:spacing w:before="0" w:beforeAutospacing="0" w:afterLines="50" w:after="156" w:afterAutospacing="0"/>
        <w:ind w:firstLine="420"/>
        <w:rPr>
          <w:rFonts w:ascii="Arial" w:hAnsi="Arial" w:cs="Arial"/>
          <w:i w:val="0"/>
          <w:color w:val="auto"/>
        </w:rPr>
      </w:pPr>
      <w:r>
        <w:rPr>
          <w:rFonts w:ascii="Arial" w:hAnsi="Arial" w:cs="Arial" w:hint="eastAsia"/>
          <w:i w:val="0"/>
          <w:color w:val="auto"/>
        </w:rPr>
        <w:t>实现</w:t>
      </w:r>
      <w:r w:rsidR="00C510B6">
        <w:rPr>
          <w:rFonts w:ascii="Arial" w:hAnsi="Arial" w:cs="Arial" w:hint="eastAsia"/>
          <w:i w:val="0"/>
          <w:color w:val="auto"/>
        </w:rPr>
        <w:t>商家与买家实现线上商品展示与交流</w:t>
      </w:r>
      <w:r w:rsidR="00C510B6">
        <w:rPr>
          <w:rFonts w:ascii="Arial" w:hAnsi="Arial" w:cs="Arial" w:hint="eastAsia"/>
          <w:i w:val="0"/>
          <w:color w:val="auto"/>
        </w:rPr>
        <w:t xml:space="preserve"> </w:t>
      </w:r>
      <w:r w:rsidR="00C510B6">
        <w:rPr>
          <w:rFonts w:ascii="Arial" w:hAnsi="Arial" w:cs="Arial" w:hint="eastAsia"/>
          <w:i w:val="0"/>
          <w:color w:val="auto"/>
        </w:rPr>
        <w:t>线上交易</w:t>
      </w:r>
      <w:r w:rsidR="00C510B6">
        <w:rPr>
          <w:rFonts w:ascii="Arial" w:hAnsi="Arial" w:cs="Arial" w:hint="eastAsia"/>
          <w:i w:val="0"/>
          <w:color w:val="auto"/>
        </w:rPr>
        <w:t xml:space="preserve"> </w:t>
      </w:r>
      <w:r w:rsidR="00C510B6">
        <w:rPr>
          <w:rFonts w:ascii="Arial" w:hAnsi="Arial" w:cs="Arial" w:hint="eastAsia"/>
          <w:i w:val="0"/>
          <w:color w:val="auto"/>
        </w:rPr>
        <w:t>线上售后</w:t>
      </w:r>
      <w:r w:rsidR="00C510B6">
        <w:rPr>
          <w:rFonts w:ascii="Arial" w:hAnsi="Arial" w:cs="Arial" w:hint="eastAsia"/>
          <w:i w:val="0"/>
          <w:color w:val="auto"/>
        </w:rPr>
        <w:t xml:space="preserve"> </w:t>
      </w:r>
      <w:r w:rsidR="00C510B6">
        <w:rPr>
          <w:rFonts w:ascii="Arial" w:hAnsi="Arial" w:cs="Arial" w:hint="eastAsia"/>
          <w:i w:val="0"/>
          <w:color w:val="auto"/>
        </w:rPr>
        <w:t>商品营销</w:t>
      </w:r>
      <w:r w:rsidR="00C510B6">
        <w:rPr>
          <w:rFonts w:ascii="Arial" w:hAnsi="Arial" w:cs="Arial" w:hint="eastAsia"/>
          <w:i w:val="0"/>
          <w:color w:val="auto"/>
        </w:rPr>
        <w:t xml:space="preserve"> </w:t>
      </w:r>
      <w:r w:rsidR="00C510B6">
        <w:rPr>
          <w:rFonts w:ascii="Arial" w:hAnsi="Arial" w:cs="Arial" w:hint="eastAsia"/>
          <w:i w:val="0"/>
          <w:color w:val="auto"/>
        </w:rPr>
        <w:t>商品管理</w:t>
      </w:r>
      <w:r w:rsidR="00C510B6">
        <w:rPr>
          <w:rFonts w:ascii="Arial" w:hAnsi="Arial" w:cs="Arial" w:hint="eastAsia"/>
          <w:i w:val="0"/>
          <w:color w:val="auto"/>
        </w:rPr>
        <w:t xml:space="preserve"> </w:t>
      </w:r>
      <w:r w:rsidR="00C510B6">
        <w:rPr>
          <w:rFonts w:ascii="Arial" w:hAnsi="Arial" w:cs="Arial"/>
          <w:i w:val="0"/>
          <w:color w:val="auto"/>
        </w:rPr>
        <w:t xml:space="preserve"> </w:t>
      </w:r>
      <w:r w:rsidR="00C510B6">
        <w:rPr>
          <w:rFonts w:ascii="Arial" w:hAnsi="Arial" w:cs="Arial" w:hint="eastAsia"/>
          <w:i w:val="0"/>
          <w:color w:val="auto"/>
        </w:rPr>
        <w:t>系统统计等等一系列线上操作</w:t>
      </w:r>
      <w:r w:rsidR="007B49DA">
        <w:rPr>
          <w:rFonts w:ascii="Arial" w:hAnsi="Arial" w:cs="Arial" w:hint="eastAsia"/>
          <w:i w:val="0"/>
          <w:color w:val="auto"/>
        </w:rPr>
        <w:t xml:space="preserve"> </w:t>
      </w:r>
      <w:r w:rsidR="007B49DA">
        <w:rPr>
          <w:rFonts w:ascii="Arial" w:hAnsi="Arial" w:cs="Arial"/>
          <w:i w:val="0"/>
          <w:color w:val="auto"/>
        </w:rPr>
        <w:t xml:space="preserve"> </w:t>
      </w:r>
      <w:r w:rsidR="007B49DA">
        <w:rPr>
          <w:rFonts w:ascii="Arial" w:hAnsi="Arial" w:cs="Arial" w:hint="eastAsia"/>
          <w:i w:val="0"/>
          <w:color w:val="auto"/>
        </w:rPr>
        <w:t>平台可进行后台管理</w:t>
      </w:r>
      <w:r w:rsidR="007B49DA">
        <w:rPr>
          <w:rFonts w:ascii="Arial" w:hAnsi="Arial" w:cs="Arial" w:hint="eastAsia"/>
          <w:i w:val="0"/>
          <w:color w:val="auto"/>
        </w:rPr>
        <w:t xml:space="preserve"> </w:t>
      </w:r>
      <w:r w:rsidR="007B49DA">
        <w:rPr>
          <w:rFonts w:ascii="Arial" w:hAnsi="Arial" w:cs="Arial" w:hint="eastAsia"/>
          <w:i w:val="0"/>
          <w:color w:val="auto"/>
        </w:rPr>
        <w:t>操作</w:t>
      </w:r>
      <w:r w:rsidR="007B49DA">
        <w:rPr>
          <w:rFonts w:ascii="Arial" w:hAnsi="Arial" w:cs="Arial" w:hint="eastAsia"/>
          <w:i w:val="0"/>
          <w:color w:val="auto"/>
        </w:rPr>
        <w:t xml:space="preserve"> </w:t>
      </w:r>
      <w:r w:rsidR="007B49DA">
        <w:rPr>
          <w:rFonts w:ascii="Arial" w:hAnsi="Arial" w:cs="Arial" w:hint="eastAsia"/>
          <w:i w:val="0"/>
          <w:color w:val="auto"/>
        </w:rPr>
        <w:t>定制</w:t>
      </w:r>
      <w:r w:rsidR="007B49DA">
        <w:rPr>
          <w:rFonts w:ascii="Arial" w:hAnsi="Arial" w:cs="Arial" w:hint="eastAsia"/>
          <w:i w:val="0"/>
          <w:color w:val="auto"/>
        </w:rPr>
        <w:t xml:space="preserve"> </w:t>
      </w:r>
      <w:r w:rsidR="007B49DA">
        <w:rPr>
          <w:rFonts w:ascii="Arial" w:hAnsi="Arial" w:cs="Arial" w:hint="eastAsia"/>
          <w:i w:val="0"/>
          <w:color w:val="auto"/>
        </w:rPr>
        <w:t>维护等一系列系统管理和操作。</w:t>
      </w:r>
    </w:p>
    <w:p w:rsidR="00165359" w:rsidRDefault="00D30D7C">
      <w:pPr>
        <w:pStyle w:val="2"/>
        <w:numPr>
          <w:ilvl w:val="1"/>
          <w:numId w:val="1"/>
        </w:numPr>
      </w:pPr>
      <w:bookmarkStart w:id="30" w:name="_Toc426032822"/>
      <w:bookmarkStart w:id="31" w:name="_Toc521941974"/>
      <w:r>
        <w:t>总体</w:t>
      </w:r>
      <w:r>
        <w:rPr>
          <w:rFonts w:hint="eastAsia"/>
        </w:rPr>
        <w:t>业务</w:t>
      </w:r>
      <w:r>
        <w:t>流程</w:t>
      </w:r>
      <w:bookmarkEnd w:id="30"/>
      <w:bookmarkEnd w:id="31"/>
    </w:p>
    <w:p w:rsidR="004616A3" w:rsidRPr="002B0EE9" w:rsidRDefault="004616A3" w:rsidP="002B0EE9">
      <w:pPr>
        <w:widowControl/>
        <w:jc w:val="left"/>
        <w:rPr>
          <w:rFonts w:ascii="宋体" w:hAnsi="宋体" w:cs="宋体"/>
          <w:kern w:val="0"/>
          <w:sz w:val="24"/>
        </w:rPr>
      </w:pPr>
      <w:r w:rsidRPr="004616A3">
        <w:rPr>
          <w:noProof/>
        </w:rPr>
        <w:drawing>
          <wp:inline distT="0" distB="0" distL="0" distR="0">
            <wp:extent cx="6010275" cy="1480820"/>
            <wp:effectExtent l="0" t="0" r="0" b="0"/>
            <wp:docPr id="3" name="图片 3" descr="C:\Users\Administrator\Documents\Tencent Files\3003379810\Image\C2C\DL1XH@_NSKMB$7PMH`B@96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ocuments\Tencent Files\3003379810\Image\C2C\DL1XH@_NSKMB$7PMH`B@96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1008" cy="1488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5359" w:rsidRDefault="00165359">
      <w:pPr>
        <w:pStyle w:val="infoblue"/>
        <w:spacing w:before="0" w:beforeAutospacing="0" w:afterLines="50" w:after="156" w:afterAutospacing="0"/>
        <w:ind w:firstLineChars="0" w:firstLine="0"/>
        <w:rPr>
          <w:rFonts w:ascii="Arial" w:hAnsi="Arial" w:cs="Arial"/>
          <w:i w:val="0"/>
          <w:color w:val="auto"/>
        </w:rPr>
      </w:pPr>
    </w:p>
    <w:p w:rsidR="00165359" w:rsidRDefault="00D30D7C">
      <w:pPr>
        <w:pStyle w:val="2"/>
        <w:numPr>
          <w:ilvl w:val="1"/>
          <w:numId w:val="1"/>
        </w:numPr>
      </w:pPr>
      <w:bookmarkStart w:id="32" w:name="_Toc426032823"/>
      <w:bookmarkStart w:id="33" w:name="_Toc521941975"/>
      <w:r>
        <w:t>功能</w:t>
      </w:r>
      <w:r>
        <w:rPr>
          <w:rFonts w:hint="eastAsia"/>
        </w:rPr>
        <w:t>列表</w:t>
      </w:r>
      <w:bookmarkEnd w:id="32"/>
      <w:bookmarkEnd w:id="33"/>
    </w:p>
    <w:p w:rsidR="00165359" w:rsidRDefault="00D30D7C">
      <w:pPr>
        <w:widowControl/>
        <w:jc w:val="left"/>
      </w:pPr>
      <w:r>
        <w:br w:type="page"/>
      </w:r>
    </w:p>
    <w:tbl>
      <w:tblPr>
        <w:tblW w:w="85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1134"/>
        <w:gridCol w:w="1559"/>
        <w:gridCol w:w="2410"/>
        <w:gridCol w:w="2608"/>
      </w:tblGrid>
      <w:tr w:rsidR="00165359">
        <w:trPr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65359" w:rsidRDefault="00D30D7C">
            <w:pPr>
              <w:autoSpaceDE w:val="0"/>
              <w:adjustRightInd w:val="0"/>
              <w:snapToGrid w:val="0"/>
              <w:jc w:val="center"/>
              <w:rPr>
                <w:rFonts w:ascii="宋体" w:hAnsi="宋体" w:cs="宋体"/>
                <w:b/>
              </w:rPr>
            </w:pPr>
            <w:r>
              <w:rPr>
                <w:rFonts w:ascii="宋体" w:hAnsi="宋体" w:hint="eastAsia"/>
                <w:b/>
              </w:rPr>
              <w:lastRenderedPageBreak/>
              <w:t>序号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65359" w:rsidRDefault="00D30D7C">
            <w:pPr>
              <w:autoSpaceDE w:val="0"/>
              <w:adjustRightInd w:val="0"/>
              <w:snapToGrid w:val="0"/>
              <w:jc w:val="center"/>
              <w:rPr>
                <w:rFonts w:ascii="宋体" w:hAnsi="宋体" w:cs="宋体"/>
                <w:b/>
              </w:rPr>
            </w:pPr>
            <w:r>
              <w:rPr>
                <w:rFonts w:ascii="宋体" w:hAnsi="宋体" w:hint="eastAsia"/>
                <w:b/>
              </w:rPr>
              <w:t>模块名称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65359" w:rsidRDefault="00D30D7C">
            <w:pPr>
              <w:autoSpaceDE w:val="0"/>
              <w:adjustRightInd w:val="0"/>
              <w:snapToGrid w:val="0"/>
              <w:jc w:val="center"/>
              <w:rPr>
                <w:rFonts w:ascii="宋体" w:hAnsi="宋体" w:cs="宋体"/>
                <w:b/>
              </w:rPr>
            </w:pPr>
            <w:r>
              <w:rPr>
                <w:rFonts w:ascii="宋体" w:hAnsi="宋体" w:hint="eastAsia"/>
                <w:b/>
              </w:rPr>
              <w:t>子模块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65359" w:rsidRDefault="00D30D7C">
            <w:pPr>
              <w:autoSpaceDE w:val="0"/>
              <w:adjustRightInd w:val="0"/>
              <w:snapToGrid w:val="0"/>
              <w:jc w:val="center"/>
              <w:rPr>
                <w:rFonts w:ascii="宋体" w:hAnsi="宋体" w:cs="宋体"/>
                <w:b/>
              </w:rPr>
            </w:pPr>
            <w:r>
              <w:rPr>
                <w:rFonts w:ascii="宋体" w:hAnsi="宋体" w:hint="eastAsia"/>
                <w:b/>
              </w:rPr>
              <w:t>功能</w:t>
            </w:r>
          </w:p>
        </w:tc>
        <w:tc>
          <w:tcPr>
            <w:tcW w:w="2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65359" w:rsidRDefault="00D30D7C">
            <w:pPr>
              <w:autoSpaceDE w:val="0"/>
              <w:adjustRightInd w:val="0"/>
              <w:snapToGrid w:val="0"/>
              <w:jc w:val="center"/>
              <w:rPr>
                <w:rFonts w:ascii="宋体" w:hAnsi="宋体" w:cs="宋体"/>
                <w:b/>
              </w:rPr>
            </w:pPr>
            <w:r>
              <w:rPr>
                <w:rFonts w:ascii="宋体" w:hAnsi="宋体" w:hint="eastAsia"/>
                <w:b/>
              </w:rPr>
              <w:t>功能描述</w:t>
            </w:r>
          </w:p>
        </w:tc>
      </w:tr>
      <w:tr w:rsidR="00D3296A">
        <w:trPr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296A" w:rsidRDefault="00D3296A">
            <w:pPr>
              <w:autoSpaceDE w:val="0"/>
              <w:adjustRightInd w:val="0"/>
              <w:snapToGrid w:val="0"/>
              <w:jc w:val="center"/>
              <w:rPr>
                <w:rFonts w:ascii="宋体" w:hAnsi="宋体" w:cs="宋体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296A" w:rsidRDefault="002B4E1A">
            <w:pPr>
              <w:autoSpaceDE w:val="0"/>
              <w:adjustRightInd w:val="0"/>
              <w:snapToGrid w:val="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</w:rPr>
              <w:t>买家</w:t>
            </w:r>
            <w:r w:rsidR="00D3296A">
              <w:rPr>
                <w:rFonts w:ascii="宋体" w:hAnsi="宋体" w:hint="eastAsia"/>
              </w:rPr>
              <w:t>管理</w:t>
            </w:r>
          </w:p>
        </w:tc>
        <w:tc>
          <w:tcPr>
            <w:tcW w:w="155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3296A" w:rsidRDefault="00B974C1">
            <w:pPr>
              <w:autoSpaceDE w:val="0"/>
              <w:adjustRightInd w:val="0"/>
              <w:snapToGrid w:val="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登录注册管理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296A" w:rsidRDefault="00D3296A">
            <w:pPr>
              <w:autoSpaceDE w:val="0"/>
              <w:adjustRightInd w:val="0"/>
              <w:snapToGrid w:val="0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</w:rPr>
              <w:t>下载目标客户名单模板</w:t>
            </w:r>
          </w:p>
        </w:tc>
        <w:tc>
          <w:tcPr>
            <w:tcW w:w="2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296A" w:rsidRDefault="00D3296A">
            <w:pPr>
              <w:autoSpaceDE w:val="0"/>
              <w:adjustRightInd w:val="0"/>
              <w:snapToGrid w:val="0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</w:rPr>
              <w:t>客群管理岗</w:t>
            </w:r>
          </w:p>
        </w:tc>
      </w:tr>
      <w:tr w:rsidR="00D3296A">
        <w:trPr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296A" w:rsidRDefault="00D3296A">
            <w:pPr>
              <w:autoSpaceDE w:val="0"/>
              <w:adjustRightInd w:val="0"/>
              <w:snapToGrid w:val="0"/>
              <w:jc w:val="center"/>
              <w:rPr>
                <w:rFonts w:ascii="宋体" w:hAnsi="宋体" w:cs="宋体"/>
              </w:rPr>
            </w:pP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296A" w:rsidRDefault="00D3296A">
            <w:pPr>
              <w:widowControl/>
              <w:adjustRightInd w:val="0"/>
              <w:snapToGrid w:val="0"/>
              <w:jc w:val="center"/>
              <w:rPr>
                <w:rFonts w:ascii="宋体" w:hAnsi="宋体" w:cs="宋体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3296A" w:rsidRDefault="00D3296A">
            <w:pPr>
              <w:autoSpaceDE w:val="0"/>
              <w:adjustRightInd w:val="0"/>
              <w:snapToGrid w:val="0"/>
              <w:jc w:val="center"/>
              <w:rPr>
                <w:rFonts w:ascii="宋体" w:hAnsi="宋体" w:cs="宋体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296A" w:rsidRDefault="00D3296A">
            <w:pPr>
              <w:autoSpaceDE w:val="0"/>
              <w:adjustRightInd w:val="0"/>
              <w:snapToGrid w:val="0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</w:rPr>
              <w:t>发起营销项目</w:t>
            </w:r>
          </w:p>
        </w:tc>
        <w:tc>
          <w:tcPr>
            <w:tcW w:w="2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296A" w:rsidRDefault="00D3296A">
            <w:pPr>
              <w:autoSpaceDE w:val="0"/>
              <w:adjustRightInd w:val="0"/>
              <w:snapToGrid w:val="0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</w:rPr>
              <w:t>填写营销项目名称、说明，设定发布时间等</w:t>
            </w:r>
          </w:p>
        </w:tc>
      </w:tr>
      <w:tr w:rsidR="00D3296A">
        <w:trPr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296A" w:rsidRDefault="00D3296A">
            <w:pPr>
              <w:autoSpaceDE w:val="0"/>
              <w:adjustRightInd w:val="0"/>
              <w:snapToGrid w:val="0"/>
              <w:jc w:val="center"/>
              <w:rPr>
                <w:rFonts w:ascii="宋体" w:hAnsi="宋体" w:cs="宋体"/>
              </w:rPr>
            </w:pP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296A" w:rsidRDefault="00D3296A">
            <w:pPr>
              <w:widowControl/>
              <w:adjustRightInd w:val="0"/>
              <w:snapToGrid w:val="0"/>
              <w:jc w:val="center"/>
              <w:rPr>
                <w:rFonts w:ascii="宋体" w:hAnsi="宋体" w:cs="宋体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3296A" w:rsidRDefault="00D3296A">
            <w:pPr>
              <w:autoSpaceDE w:val="0"/>
              <w:adjustRightInd w:val="0"/>
              <w:snapToGrid w:val="0"/>
              <w:jc w:val="center"/>
              <w:rPr>
                <w:rFonts w:ascii="宋体" w:hAnsi="宋体" w:cs="宋体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296A" w:rsidRDefault="00D3296A">
            <w:pPr>
              <w:autoSpaceDE w:val="0"/>
              <w:adjustRightInd w:val="0"/>
              <w:snapToGrid w:val="0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</w:rPr>
              <w:t>上传目标客户名单</w:t>
            </w:r>
          </w:p>
        </w:tc>
        <w:tc>
          <w:tcPr>
            <w:tcW w:w="2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296A" w:rsidRDefault="00D3296A">
            <w:pPr>
              <w:autoSpaceDE w:val="0"/>
              <w:adjustRightInd w:val="0"/>
              <w:snapToGrid w:val="0"/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</w:rPr>
              <w:t>必选功能</w:t>
            </w:r>
          </w:p>
        </w:tc>
      </w:tr>
      <w:tr w:rsidR="00D3296A">
        <w:trPr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296A" w:rsidRDefault="00D3296A">
            <w:pPr>
              <w:autoSpaceDE w:val="0"/>
              <w:adjustRightInd w:val="0"/>
              <w:snapToGrid w:val="0"/>
              <w:jc w:val="center"/>
              <w:rPr>
                <w:rFonts w:ascii="宋体" w:hAnsi="宋体"/>
              </w:rPr>
            </w:pP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296A" w:rsidRDefault="00D3296A">
            <w:pPr>
              <w:widowControl/>
              <w:adjustRightInd w:val="0"/>
              <w:snapToGrid w:val="0"/>
              <w:jc w:val="center"/>
              <w:rPr>
                <w:rFonts w:ascii="宋体" w:hAnsi="宋体" w:cs="宋体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3296A" w:rsidRDefault="00D3296A">
            <w:pPr>
              <w:autoSpaceDE w:val="0"/>
              <w:adjustRightInd w:val="0"/>
              <w:snapToGrid w:val="0"/>
              <w:jc w:val="center"/>
              <w:rPr>
                <w:rFonts w:ascii="宋体" w:hAnsi="宋体" w:cs="宋体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296A" w:rsidRDefault="00D3296A">
            <w:pPr>
              <w:autoSpaceDE w:val="0"/>
              <w:adjustRightInd w:val="0"/>
              <w:snapToGrid w:val="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上传营销支持资料</w:t>
            </w:r>
          </w:p>
        </w:tc>
        <w:tc>
          <w:tcPr>
            <w:tcW w:w="2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296A" w:rsidRDefault="00D3296A">
            <w:pPr>
              <w:autoSpaceDE w:val="0"/>
              <w:adjustRightInd w:val="0"/>
              <w:snapToGrid w:val="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可选功能</w:t>
            </w:r>
          </w:p>
        </w:tc>
      </w:tr>
      <w:tr w:rsidR="00D3296A">
        <w:trPr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296A" w:rsidRDefault="00D3296A">
            <w:pPr>
              <w:autoSpaceDE w:val="0"/>
              <w:adjustRightInd w:val="0"/>
              <w:snapToGrid w:val="0"/>
              <w:jc w:val="center"/>
              <w:rPr>
                <w:rFonts w:ascii="宋体" w:hAnsi="宋体"/>
              </w:rPr>
            </w:pP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296A" w:rsidRDefault="00D3296A">
            <w:pPr>
              <w:widowControl/>
              <w:adjustRightInd w:val="0"/>
              <w:snapToGrid w:val="0"/>
              <w:jc w:val="center"/>
              <w:rPr>
                <w:rFonts w:ascii="宋体" w:hAnsi="宋体" w:cs="宋体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3296A" w:rsidRDefault="00D3296A">
            <w:pPr>
              <w:autoSpaceDE w:val="0"/>
              <w:adjustRightInd w:val="0"/>
              <w:snapToGrid w:val="0"/>
              <w:jc w:val="center"/>
              <w:rPr>
                <w:rFonts w:ascii="宋体" w:hAnsi="宋体" w:cs="宋体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296A" w:rsidRDefault="00D3296A">
            <w:pPr>
              <w:autoSpaceDE w:val="0"/>
              <w:adjustRightInd w:val="0"/>
              <w:snapToGrid w:val="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填写营销支持人员信息</w:t>
            </w:r>
          </w:p>
        </w:tc>
        <w:tc>
          <w:tcPr>
            <w:tcW w:w="2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296A" w:rsidRPr="00A65998" w:rsidRDefault="00D3296A">
            <w:pPr>
              <w:autoSpaceDE w:val="0"/>
              <w:adjustRightInd w:val="0"/>
              <w:snapToGrid w:val="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必选项，营销项目发起人默认为营销支持人员之一</w:t>
            </w:r>
          </w:p>
        </w:tc>
      </w:tr>
      <w:tr w:rsidR="00D3296A">
        <w:trPr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296A" w:rsidRDefault="00D3296A">
            <w:pPr>
              <w:autoSpaceDE w:val="0"/>
              <w:adjustRightInd w:val="0"/>
              <w:snapToGrid w:val="0"/>
              <w:jc w:val="center"/>
              <w:rPr>
                <w:rFonts w:ascii="宋体" w:hAnsi="宋体"/>
              </w:rPr>
            </w:pP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296A" w:rsidRDefault="00D3296A">
            <w:pPr>
              <w:widowControl/>
              <w:adjustRightInd w:val="0"/>
              <w:snapToGrid w:val="0"/>
              <w:jc w:val="center"/>
              <w:rPr>
                <w:rFonts w:ascii="宋体" w:hAnsi="宋体" w:cs="宋体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3296A" w:rsidRDefault="00D3296A">
            <w:pPr>
              <w:autoSpaceDE w:val="0"/>
              <w:adjustRightInd w:val="0"/>
              <w:snapToGrid w:val="0"/>
              <w:jc w:val="center"/>
              <w:rPr>
                <w:rFonts w:ascii="宋体" w:hAnsi="宋体" w:cs="宋体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296A" w:rsidRDefault="00D3296A">
            <w:pPr>
              <w:autoSpaceDE w:val="0"/>
              <w:adjustRightInd w:val="0"/>
              <w:snapToGrid w:val="0"/>
              <w:jc w:val="left"/>
              <w:rPr>
                <w:rFonts w:ascii="宋体" w:hAnsi="宋体"/>
              </w:rPr>
            </w:pPr>
          </w:p>
        </w:tc>
        <w:tc>
          <w:tcPr>
            <w:tcW w:w="2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296A" w:rsidRDefault="00D3296A">
            <w:pPr>
              <w:autoSpaceDE w:val="0"/>
              <w:adjustRightInd w:val="0"/>
              <w:snapToGrid w:val="0"/>
              <w:jc w:val="left"/>
              <w:rPr>
                <w:rFonts w:ascii="宋体" w:hAnsi="宋体"/>
              </w:rPr>
            </w:pPr>
          </w:p>
        </w:tc>
      </w:tr>
      <w:tr w:rsidR="00D3296A">
        <w:trPr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296A" w:rsidRDefault="00D3296A">
            <w:pPr>
              <w:autoSpaceDE w:val="0"/>
              <w:adjustRightInd w:val="0"/>
              <w:snapToGrid w:val="0"/>
              <w:jc w:val="center"/>
              <w:rPr>
                <w:rFonts w:ascii="宋体" w:hAnsi="宋体"/>
              </w:rPr>
            </w:pP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296A" w:rsidRDefault="00D3296A">
            <w:pPr>
              <w:widowControl/>
              <w:adjustRightInd w:val="0"/>
              <w:snapToGrid w:val="0"/>
              <w:jc w:val="center"/>
              <w:rPr>
                <w:rFonts w:ascii="宋体" w:hAnsi="宋体" w:cs="宋体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3296A" w:rsidRDefault="00D3296A">
            <w:pPr>
              <w:autoSpaceDE w:val="0"/>
              <w:adjustRightInd w:val="0"/>
              <w:snapToGrid w:val="0"/>
              <w:jc w:val="center"/>
              <w:rPr>
                <w:rFonts w:ascii="宋体" w:hAnsi="宋体" w:cs="宋体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296A" w:rsidRDefault="00D3296A">
            <w:pPr>
              <w:autoSpaceDE w:val="0"/>
              <w:adjustRightInd w:val="0"/>
              <w:snapToGrid w:val="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编辑发布通知内容和通知时间</w:t>
            </w:r>
          </w:p>
        </w:tc>
        <w:tc>
          <w:tcPr>
            <w:tcW w:w="2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296A" w:rsidRDefault="00D3296A">
            <w:pPr>
              <w:autoSpaceDE w:val="0"/>
              <w:adjustRightInd w:val="0"/>
              <w:snapToGrid w:val="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名单发布预先通知，可选功能</w:t>
            </w:r>
          </w:p>
        </w:tc>
      </w:tr>
      <w:tr w:rsidR="00D3296A">
        <w:trPr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296A" w:rsidRDefault="00D3296A">
            <w:pPr>
              <w:autoSpaceDE w:val="0"/>
              <w:adjustRightInd w:val="0"/>
              <w:snapToGrid w:val="0"/>
              <w:jc w:val="center"/>
              <w:rPr>
                <w:rFonts w:ascii="宋体" w:hAnsi="宋体"/>
              </w:rPr>
            </w:pP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296A" w:rsidRDefault="00D3296A">
            <w:pPr>
              <w:widowControl/>
              <w:adjustRightInd w:val="0"/>
              <w:snapToGrid w:val="0"/>
              <w:jc w:val="center"/>
              <w:rPr>
                <w:rFonts w:ascii="宋体" w:hAnsi="宋体" w:cs="宋体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3296A" w:rsidRDefault="00D3296A">
            <w:pPr>
              <w:autoSpaceDE w:val="0"/>
              <w:adjustRightInd w:val="0"/>
              <w:snapToGrid w:val="0"/>
              <w:jc w:val="center"/>
              <w:rPr>
                <w:rFonts w:ascii="宋体" w:hAnsi="宋体" w:cs="宋体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296A" w:rsidRDefault="00D3296A">
            <w:pPr>
              <w:autoSpaceDE w:val="0"/>
              <w:adjustRightInd w:val="0"/>
              <w:snapToGrid w:val="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编辑目标客户名单认领截止时间和分配截止时间</w:t>
            </w:r>
          </w:p>
        </w:tc>
        <w:tc>
          <w:tcPr>
            <w:tcW w:w="2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296A" w:rsidRPr="00A65998" w:rsidRDefault="00D3296A">
            <w:pPr>
              <w:autoSpaceDE w:val="0"/>
              <w:adjustRightInd w:val="0"/>
              <w:snapToGrid w:val="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名单发布时间至认领截止时间；认领截止时间至分配截止时间</w:t>
            </w:r>
          </w:p>
        </w:tc>
      </w:tr>
      <w:tr w:rsidR="00D3296A" w:rsidTr="00417CD2">
        <w:trPr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296A" w:rsidRDefault="00D3296A">
            <w:pPr>
              <w:autoSpaceDE w:val="0"/>
              <w:adjustRightInd w:val="0"/>
              <w:snapToGrid w:val="0"/>
              <w:jc w:val="center"/>
              <w:rPr>
                <w:rFonts w:ascii="宋体" w:hAnsi="宋体"/>
              </w:rPr>
            </w:pP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296A" w:rsidRDefault="00D3296A">
            <w:pPr>
              <w:widowControl/>
              <w:adjustRightInd w:val="0"/>
              <w:snapToGrid w:val="0"/>
              <w:jc w:val="center"/>
              <w:rPr>
                <w:rFonts w:ascii="宋体" w:hAnsi="宋体" w:cs="宋体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3296A" w:rsidRDefault="00D3296A">
            <w:pPr>
              <w:autoSpaceDE w:val="0"/>
              <w:adjustRightInd w:val="0"/>
              <w:snapToGrid w:val="0"/>
              <w:jc w:val="center"/>
              <w:rPr>
                <w:rFonts w:ascii="宋体" w:hAnsi="宋体" w:cs="宋体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296A" w:rsidRDefault="00D3296A">
            <w:pPr>
              <w:autoSpaceDE w:val="0"/>
              <w:adjustRightInd w:val="0"/>
              <w:snapToGrid w:val="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查看名单接收信息</w:t>
            </w:r>
          </w:p>
        </w:tc>
        <w:tc>
          <w:tcPr>
            <w:tcW w:w="2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296A" w:rsidRDefault="00D3296A">
            <w:pPr>
              <w:autoSpaceDE w:val="0"/>
              <w:adjustRightInd w:val="0"/>
              <w:snapToGrid w:val="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名单推送用户数、已打开名单用户数、打开时间等</w:t>
            </w:r>
          </w:p>
        </w:tc>
      </w:tr>
      <w:tr w:rsidR="00D3296A">
        <w:trPr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296A" w:rsidRDefault="00D3296A">
            <w:pPr>
              <w:autoSpaceDE w:val="0"/>
              <w:adjustRightInd w:val="0"/>
              <w:snapToGrid w:val="0"/>
              <w:jc w:val="center"/>
              <w:rPr>
                <w:rFonts w:ascii="宋体" w:hAnsi="宋体"/>
              </w:rPr>
            </w:pP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296A" w:rsidRDefault="00D3296A">
            <w:pPr>
              <w:widowControl/>
              <w:adjustRightInd w:val="0"/>
              <w:snapToGrid w:val="0"/>
              <w:jc w:val="center"/>
              <w:rPr>
                <w:rFonts w:ascii="宋体" w:hAnsi="宋体" w:cs="宋体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296A" w:rsidRDefault="00D3296A">
            <w:pPr>
              <w:autoSpaceDE w:val="0"/>
              <w:adjustRightInd w:val="0"/>
              <w:snapToGrid w:val="0"/>
              <w:jc w:val="center"/>
              <w:rPr>
                <w:rFonts w:ascii="宋体" w:hAnsi="宋体" w:cs="宋体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296A" w:rsidRDefault="00D3296A">
            <w:pPr>
              <w:autoSpaceDE w:val="0"/>
              <w:adjustRightInd w:val="0"/>
              <w:snapToGrid w:val="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确认名单客户认领结果，查看名单客户分配结果</w:t>
            </w:r>
          </w:p>
        </w:tc>
        <w:tc>
          <w:tcPr>
            <w:tcW w:w="2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296A" w:rsidRPr="00D3296A" w:rsidRDefault="00D3296A">
            <w:pPr>
              <w:autoSpaceDE w:val="0"/>
              <w:adjustRightInd w:val="0"/>
              <w:snapToGrid w:val="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确认权限为客群管理岗</w:t>
            </w:r>
          </w:p>
        </w:tc>
      </w:tr>
      <w:tr w:rsidR="00165359">
        <w:trPr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5359" w:rsidRDefault="00165359">
            <w:pPr>
              <w:autoSpaceDE w:val="0"/>
              <w:adjustRightInd w:val="0"/>
              <w:snapToGrid w:val="0"/>
              <w:jc w:val="center"/>
              <w:rPr>
                <w:rFonts w:ascii="宋体" w:hAnsi="宋体" w:cs="宋体"/>
              </w:rPr>
            </w:pP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5359" w:rsidRDefault="00165359">
            <w:pPr>
              <w:widowControl/>
              <w:adjustRightInd w:val="0"/>
              <w:snapToGrid w:val="0"/>
              <w:jc w:val="center"/>
              <w:rPr>
                <w:rFonts w:ascii="宋体" w:hAnsi="宋体" w:cs="宋体"/>
              </w:rPr>
            </w:pPr>
          </w:p>
        </w:tc>
        <w:tc>
          <w:tcPr>
            <w:tcW w:w="15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5359" w:rsidRDefault="00165359">
            <w:pPr>
              <w:autoSpaceDE w:val="0"/>
              <w:adjustRightInd w:val="0"/>
              <w:snapToGrid w:val="0"/>
              <w:jc w:val="center"/>
              <w:rPr>
                <w:rFonts w:ascii="宋体" w:hAnsi="宋体" w:cs="宋体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5359" w:rsidRDefault="00165359">
            <w:pPr>
              <w:autoSpaceDE w:val="0"/>
              <w:adjustRightInd w:val="0"/>
              <w:snapToGrid w:val="0"/>
              <w:jc w:val="left"/>
              <w:rPr>
                <w:rFonts w:ascii="宋体" w:hAnsi="宋体" w:cs="宋体"/>
              </w:rPr>
            </w:pPr>
          </w:p>
        </w:tc>
        <w:tc>
          <w:tcPr>
            <w:tcW w:w="2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5359" w:rsidRDefault="00165359">
            <w:pPr>
              <w:autoSpaceDE w:val="0"/>
              <w:adjustRightInd w:val="0"/>
              <w:snapToGrid w:val="0"/>
              <w:jc w:val="left"/>
              <w:rPr>
                <w:rFonts w:ascii="宋体" w:hAnsi="宋体" w:cs="宋体"/>
              </w:rPr>
            </w:pPr>
          </w:p>
        </w:tc>
      </w:tr>
      <w:tr w:rsidR="00165359">
        <w:trPr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5359" w:rsidRDefault="00165359">
            <w:pPr>
              <w:autoSpaceDE w:val="0"/>
              <w:adjustRightInd w:val="0"/>
              <w:snapToGrid w:val="0"/>
              <w:jc w:val="center"/>
              <w:rPr>
                <w:rFonts w:ascii="宋体" w:hAnsi="宋体" w:cs="宋体"/>
              </w:rPr>
            </w:pP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5359" w:rsidRDefault="00165359">
            <w:pPr>
              <w:widowControl/>
              <w:adjustRightInd w:val="0"/>
              <w:snapToGrid w:val="0"/>
              <w:jc w:val="center"/>
              <w:rPr>
                <w:rFonts w:ascii="宋体" w:hAnsi="宋体" w:cs="宋体"/>
              </w:rPr>
            </w:pPr>
          </w:p>
        </w:tc>
        <w:tc>
          <w:tcPr>
            <w:tcW w:w="15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5359" w:rsidRDefault="00165359">
            <w:pPr>
              <w:widowControl/>
              <w:adjustRightInd w:val="0"/>
              <w:snapToGrid w:val="0"/>
              <w:jc w:val="center"/>
              <w:rPr>
                <w:rFonts w:ascii="宋体" w:hAnsi="宋体" w:cs="宋体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5359" w:rsidRDefault="00165359">
            <w:pPr>
              <w:autoSpaceDE w:val="0"/>
              <w:adjustRightInd w:val="0"/>
              <w:snapToGrid w:val="0"/>
              <w:jc w:val="left"/>
              <w:rPr>
                <w:rFonts w:ascii="宋体" w:hAnsi="宋体" w:cs="宋体"/>
              </w:rPr>
            </w:pPr>
          </w:p>
        </w:tc>
        <w:tc>
          <w:tcPr>
            <w:tcW w:w="2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5359" w:rsidRDefault="00165359">
            <w:pPr>
              <w:autoSpaceDE w:val="0"/>
              <w:adjustRightInd w:val="0"/>
              <w:snapToGrid w:val="0"/>
              <w:jc w:val="left"/>
              <w:rPr>
                <w:rFonts w:ascii="宋体" w:hAnsi="宋体" w:cs="宋体"/>
              </w:rPr>
            </w:pPr>
          </w:p>
        </w:tc>
      </w:tr>
      <w:tr w:rsidR="00165359">
        <w:trPr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5359" w:rsidRDefault="00165359">
            <w:pPr>
              <w:autoSpaceDE w:val="0"/>
              <w:adjustRightInd w:val="0"/>
              <w:snapToGrid w:val="0"/>
              <w:jc w:val="center"/>
              <w:rPr>
                <w:rFonts w:ascii="宋体" w:hAnsi="宋体" w:cs="宋体"/>
              </w:rPr>
            </w:pP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5359" w:rsidRDefault="00165359">
            <w:pPr>
              <w:widowControl/>
              <w:adjustRightInd w:val="0"/>
              <w:snapToGrid w:val="0"/>
              <w:jc w:val="center"/>
              <w:rPr>
                <w:rFonts w:ascii="宋体" w:hAnsi="宋体" w:cs="宋体"/>
              </w:rPr>
            </w:pPr>
          </w:p>
        </w:tc>
        <w:tc>
          <w:tcPr>
            <w:tcW w:w="15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5359" w:rsidRDefault="00165359">
            <w:pPr>
              <w:widowControl/>
              <w:adjustRightInd w:val="0"/>
              <w:snapToGrid w:val="0"/>
              <w:jc w:val="center"/>
              <w:rPr>
                <w:rFonts w:ascii="宋体" w:hAnsi="宋体" w:cs="宋体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5359" w:rsidRDefault="00165359">
            <w:pPr>
              <w:autoSpaceDE w:val="0"/>
              <w:adjustRightInd w:val="0"/>
              <w:snapToGrid w:val="0"/>
              <w:jc w:val="left"/>
              <w:rPr>
                <w:rFonts w:ascii="宋体" w:hAnsi="宋体" w:cs="宋体"/>
              </w:rPr>
            </w:pPr>
          </w:p>
        </w:tc>
        <w:tc>
          <w:tcPr>
            <w:tcW w:w="2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5359" w:rsidRDefault="00165359">
            <w:pPr>
              <w:autoSpaceDE w:val="0"/>
              <w:adjustRightInd w:val="0"/>
              <w:snapToGrid w:val="0"/>
              <w:jc w:val="left"/>
              <w:rPr>
                <w:rFonts w:ascii="宋体" w:hAnsi="宋体" w:cs="宋体"/>
              </w:rPr>
            </w:pPr>
          </w:p>
        </w:tc>
      </w:tr>
      <w:tr w:rsidR="00165359">
        <w:trPr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5359" w:rsidRDefault="00165359">
            <w:pPr>
              <w:autoSpaceDE w:val="0"/>
              <w:adjustRightInd w:val="0"/>
              <w:snapToGrid w:val="0"/>
              <w:jc w:val="center"/>
              <w:rPr>
                <w:rFonts w:ascii="宋体" w:hAnsi="宋体" w:cs="宋体"/>
              </w:rPr>
            </w:pP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5359" w:rsidRDefault="00165359">
            <w:pPr>
              <w:widowControl/>
              <w:adjustRightInd w:val="0"/>
              <w:snapToGrid w:val="0"/>
              <w:jc w:val="center"/>
              <w:rPr>
                <w:rFonts w:ascii="宋体" w:hAnsi="宋体" w:cs="宋体"/>
              </w:rPr>
            </w:pPr>
          </w:p>
        </w:tc>
        <w:tc>
          <w:tcPr>
            <w:tcW w:w="15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5359" w:rsidRDefault="00165359">
            <w:pPr>
              <w:widowControl/>
              <w:adjustRightInd w:val="0"/>
              <w:snapToGrid w:val="0"/>
              <w:jc w:val="center"/>
              <w:rPr>
                <w:rFonts w:ascii="宋体" w:hAnsi="宋体" w:cs="宋体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5359" w:rsidRDefault="00165359">
            <w:pPr>
              <w:autoSpaceDE w:val="0"/>
              <w:adjustRightInd w:val="0"/>
              <w:snapToGrid w:val="0"/>
              <w:jc w:val="left"/>
              <w:rPr>
                <w:rFonts w:ascii="宋体" w:hAnsi="宋体" w:cs="宋体"/>
              </w:rPr>
            </w:pPr>
          </w:p>
        </w:tc>
        <w:tc>
          <w:tcPr>
            <w:tcW w:w="2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5359" w:rsidRDefault="00165359">
            <w:pPr>
              <w:autoSpaceDE w:val="0"/>
              <w:adjustRightInd w:val="0"/>
              <w:snapToGrid w:val="0"/>
              <w:jc w:val="left"/>
              <w:rPr>
                <w:rFonts w:ascii="宋体" w:hAnsi="宋体" w:cs="宋体"/>
              </w:rPr>
            </w:pPr>
          </w:p>
        </w:tc>
      </w:tr>
      <w:tr w:rsidR="00165359">
        <w:trPr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5359" w:rsidRDefault="00165359">
            <w:pPr>
              <w:autoSpaceDE w:val="0"/>
              <w:adjustRightInd w:val="0"/>
              <w:snapToGrid w:val="0"/>
              <w:jc w:val="center"/>
              <w:rPr>
                <w:rFonts w:ascii="宋体" w:hAnsi="宋体" w:cs="宋体"/>
              </w:rPr>
            </w:pP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5359" w:rsidRDefault="00165359">
            <w:pPr>
              <w:widowControl/>
              <w:adjustRightInd w:val="0"/>
              <w:snapToGrid w:val="0"/>
              <w:jc w:val="center"/>
              <w:rPr>
                <w:rFonts w:ascii="宋体" w:hAnsi="宋体" w:cs="宋体"/>
              </w:rPr>
            </w:pPr>
          </w:p>
        </w:tc>
        <w:tc>
          <w:tcPr>
            <w:tcW w:w="15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5359" w:rsidRDefault="00165359">
            <w:pPr>
              <w:widowControl/>
              <w:adjustRightInd w:val="0"/>
              <w:snapToGrid w:val="0"/>
              <w:jc w:val="center"/>
              <w:rPr>
                <w:rFonts w:ascii="宋体" w:hAnsi="宋体" w:cs="宋体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5359" w:rsidRDefault="00165359">
            <w:pPr>
              <w:autoSpaceDE w:val="0"/>
              <w:adjustRightInd w:val="0"/>
              <w:snapToGrid w:val="0"/>
              <w:jc w:val="left"/>
              <w:rPr>
                <w:rFonts w:ascii="宋体" w:hAnsi="宋体" w:cs="宋体"/>
              </w:rPr>
            </w:pPr>
          </w:p>
        </w:tc>
        <w:tc>
          <w:tcPr>
            <w:tcW w:w="2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5359" w:rsidRDefault="00165359">
            <w:pPr>
              <w:autoSpaceDE w:val="0"/>
              <w:adjustRightInd w:val="0"/>
              <w:snapToGrid w:val="0"/>
              <w:jc w:val="left"/>
              <w:rPr>
                <w:rFonts w:ascii="宋体" w:hAnsi="宋体" w:cs="宋体"/>
              </w:rPr>
            </w:pPr>
          </w:p>
        </w:tc>
      </w:tr>
      <w:tr w:rsidR="00165359">
        <w:trPr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5359" w:rsidRDefault="00165359">
            <w:pPr>
              <w:autoSpaceDE w:val="0"/>
              <w:adjustRightInd w:val="0"/>
              <w:snapToGrid w:val="0"/>
              <w:jc w:val="center"/>
              <w:rPr>
                <w:rFonts w:ascii="宋体" w:hAnsi="宋体" w:cs="宋体"/>
              </w:rPr>
            </w:pP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5359" w:rsidRDefault="00165359">
            <w:pPr>
              <w:widowControl/>
              <w:adjustRightInd w:val="0"/>
              <w:snapToGrid w:val="0"/>
              <w:jc w:val="center"/>
              <w:rPr>
                <w:rFonts w:ascii="宋体" w:hAnsi="宋体" w:cs="宋体"/>
              </w:rPr>
            </w:pPr>
          </w:p>
        </w:tc>
        <w:tc>
          <w:tcPr>
            <w:tcW w:w="15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5359" w:rsidRDefault="00165359">
            <w:pPr>
              <w:autoSpaceDE w:val="0"/>
              <w:adjustRightInd w:val="0"/>
              <w:snapToGrid w:val="0"/>
              <w:jc w:val="center"/>
              <w:rPr>
                <w:rFonts w:ascii="宋体" w:hAnsi="宋体" w:cs="宋体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5359" w:rsidRDefault="00165359">
            <w:pPr>
              <w:autoSpaceDE w:val="0"/>
              <w:adjustRightInd w:val="0"/>
              <w:snapToGrid w:val="0"/>
              <w:jc w:val="left"/>
              <w:rPr>
                <w:rFonts w:ascii="宋体" w:hAnsi="宋体" w:cs="宋体"/>
              </w:rPr>
            </w:pPr>
          </w:p>
        </w:tc>
        <w:tc>
          <w:tcPr>
            <w:tcW w:w="2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5359" w:rsidRDefault="00165359">
            <w:pPr>
              <w:autoSpaceDE w:val="0"/>
              <w:adjustRightInd w:val="0"/>
              <w:snapToGrid w:val="0"/>
              <w:jc w:val="left"/>
              <w:rPr>
                <w:rFonts w:ascii="宋体" w:hAnsi="宋体" w:cs="宋体"/>
              </w:rPr>
            </w:pPr>
          </w:p>
        </w:tc>
      </w:tr>
      <w:tr w:rsidR="00165359">
        <w:trPr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5359" w:rsidRDefault="00165359">
            <w:pPr>
              <w:autoSpaceDE w:val="0"/>
              <w:adjustRightInd w:val="0"/>
              <w:snapToGrid w:val="0"/>
              <w:jc w:val="center"/>
              <w:rPr>
                <w:rFonts w:ascii="宋体" w:hAnsi="宋体"/>
              </w:rPr>
            </w:pP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5359" w:rsidRDefault="00165359">
            <w:pPr>
              <w:widowControl/>
              <w:adjustRightInd w:val="0"/>
              <w:snapToGrid w:val="0"/>
              <w:jc w:val="center"/>
              <w:rPr>
                <w:rFonts w:ascii="宋体" w:hAnsi="宋体" w:cs="宋体"/>
              </w:rPr>
            </w:pPr>
          </w:p>
        </w:tc>
        <w:tc>
          <w:tcPr>
            <w:tcW w:w="15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5359" w:rsidRDefault="00165359">
            <w:pPr>
              <w:autoSpaceDE w:val="0"/>
              <w:adjustRightInd w:val="0"/>
              <w:snapToGrid w:val="0"/>
              <w:jc w:val="center"/>
              <w:rPr>
                <w:rFonts w:ascii="宋体" w:hAnsi="宋体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5359" w:rsidRDefault="00165359">
            <w:pPr>
              <w:autoSpaceDE w:val="0"/>
              <w:adjustRightInd w:val="0"/>
              <w:snapToGrid w:val="0"/>
              <w:jc w:val="left"/>
              <w:rPr>
                <w:rFonts w:ascii="宋体" w:hAnsi="宋体" w:cs="宋体"/>
                <w:color w:val="FF0000"/>
              </w:rPr>
            </w:pPr>
          </w:p>
        </w:tc>
        <w:tc>
          <w:tcPr>
            <w:tcW w:w="2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5359" w:rsidRDefault="00165359">
            <w:pPr>
              <w:autoSpaceDE w:val="0"/>
              <w:adjustRightInd w:val="0"/>
              <w:snapToGrid w:val="0"/>
              <w:jc w:val="left"/>
              <w:rPr>
                <w:rFonts w:ascii="宋体" w:hAnsi="宋体" w:cs="宋体"/>
                <w:color w:val="FF0000"/>
              </w:rPr>
            </w:pPr>
          </w:p>
        </w:tc>
      </w:tr>
      <w:tr w:rsidR="00165359">
        <w:trPr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5359" w:rsidRDefault="00165359">
            <w:pPr>
              <w:autoSpaceDE w:val="0"/>
              <w:adjustRightInd w:val="0"/>
              <w:snapToGrid w:val="0"/>
              <w:jc w:val="center"/>
              <w:rPr>
                <w:rFonts w:ascii="宋体" w:hAnsi="宋体" w:cs="宋体"/>
              </w:rPr>
            </w:pP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5359" w:rsidRDefault="00165359">
            <w:pPr>
              <w:widowControl/>
              <w:adjustRightInd w:val="0"/>
              <w:snapToGrid w:val="0"/>
              <w:jc w:val="center"/>
              <w:rPr>
                <w:rFonts w:ascii="宋体" w:hAnsi="宋体" w:cs="宋体"/>
              </w:rPr>
            </w:pPr>
          </w:p>
        </w:tc>
        <w:tc>
          <w:tcPr>
            <w:tcW w:w="15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5359" w:rsidRDefault="00165359">
            <w:pPr>
              <w:widowControl/>
              <w:adjustRightInd w:val="0"/>
              <w:snapToGrid w:val="0"/>
              <w:jc w:val="center"/>
              <w:rPr>
                <w:rFonts w:ascii="宋体" w:hAnsi="宋体" w:cs="宋体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5359" w:rsidRDefault="00165359">
            <w:pPr>
              <w:autoSpaceDE w:val="0"/>
              <w:adjustRightInd w:val="0"/>
              <w:snapToGrid w:val="0"/>
              <w:jc w:val="left"/>
              <w:rPr>
                <w:rFonts w:ascii="宋体" w:hAnsi="宋体" w:cs="宋体"/>
              </w:rPr>
            </w:pPr>
          </w:p>
        </w:tc>
        <w:tc>
          <w:tcPr>
            <w:tcW w:w="2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5359" w:rsidRDefault="00165359">
            <w:pPr>
              <w:autoSpaceDE w:val="0"/>
              <w:adjustRightInd w:val="0"/>
              <w:snapToGrid w:val="0"/>
              <w:jc w:val="left"/>
              <w:rPr>
                <w:rFonts w:ascii="宋体" w:hAnsi="宋体" w:cs="宋体"/>
              </w:rPr>
            </w:pPr>
          </w:p>
        </w:tc>
      </w:tr>
      <w:tr w:rsidR="00F67D3A">
        <w:trPr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D3A" w:rsidRDefault="00F67D3A">
            <w:pPr>
              <w:autoSpaceDE w:val="0"/>
              <w:adjustRightInd w:val="0"/>
              <w:snapToGrid w:val="0"/>
              <w:jc w:val="center"/>
              <w:rPr>
                <w:rFonts w:ascii="宋体" w:hAnsi="宋体" w:cs="宋体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67D3A" w:rsidRDefault="00C21452">
            <w:pPr>
              <w:autoSpaceDE w:val="0"/>
              <w:adjustRightInd w:val="0"/>
              <w:snapToGrid w:val="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商家管理</w:t>
            </w:r>
          </w:p>
        </w:tc>
        <w:tc>
          <w:tcPr>
            <w:tcW w:w="155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67D3A" w:rsidRDefault="00F67D3A">
            <w:pPr>
              <w:autoSpaceDE w:val="0"/>
              <w:adjustRightInd w:val="0"/>
              <w:snapToGrid w:val="0"/>
              <w:jc w:val="center"/>
              <w:rPr>
                <w:rFonts w:ascii="宋体" w:hAnsi="宋体" w:cs="宋体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D3A" w:rsidRDefault="00F67D3A">
            <w:pPr>
              <w:autoSpaceDE w:val="0"/>
              <w:adjustRightInd w:val="0"/>
              <w:snapToGrid w:val="0"/>
              <w:jc w:val="left"/>
              <w:rPr>
                <w:rFonts w:ascii="宋体" w:hAnsi="宋体" w:cs="宋体"/>
              </w:rPr>
            </w:pPr>
          </w:p>
        </w:tc>
        <w:tc>
          <w:tcPr>
            <w:tcW w:w="2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D3A" w:rsidRDefault="00F67D3A">
            <w:pPr>
              <w:autoSpaceDE w:val="0"/>
              <w:adjustRightInd w:val="0"/>
              <w:snapToGrid w:val="0"/>
              <w:jc w:val="left"/>
              <w:rPr>
                <w:rFonts w:ascii="宋体" w:hAnsi="宋体" w:cs="宋体"/>
              </w:rPr>
            </w:pPr>
          </w:p>
        </w:tc>
      </w:tr>
      <w:tr w:rsidR="00F67D3A">
        <w:trPr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D3A" w:rsidRDefault="00F67D3A">
            <w:pPr>
              <w:autoSpaceDE w:val="0"/>
              <w:adjustRightInd w:val="0"/>
              <w:snapToGrid w:val="0"/>
              <w:jc w:val="center"/>
              <w:rPr>
                <w:rFonts w:ascii="宋体" w:hAnsi="宋体" w:cs="宋体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67D3A" w:rsidRDefault="00F67D3A">
            <w:pPr>
              <w:autoSpaceDE w:val="0"/>
              <w:adjustRightInd w:val="0"/>
              <w:snapToGrid w:val="0"/>
              <w:jc w:val="center"/>
              <w:rPr>
                <w:rFonts w:ascii="宋体" w:hAnsi="宋体" w:cs="宋体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67D3A" w:rsidRDefault="00F67D3A">
            <w:pPr>
              <w:autoSpaceDE w:val="0"/>
              <w:adjustRightInd w:val="0"/>
              <w:snapToGrid w:val="0"/>
              <w:jc w:val="center"/>
              <w:rPr>
                <w:rFonts w:ascii="宋体" w:hAnsi="宋体" w:cs="宋体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D3A" w:rsidRDefault="00F67D3A">
            <w:pPr>
              <w:autoSpaceDE w:val="0"/>
              <w:adjustRightInd w:val="0"/>
              <w:snapToGrid w:val="0"/>
              <w:jc w:val="left"/>
              <w:rPr>
                <w:rFonts w:ascii="宋体" w:hAnsi="宋体" w:cs="宋体"/>
              </w:rPr>
            </w:pPr>
          </w:p>
        </w:tc>
        <w:tc>
          <w:tcPr>
            <w:tcW w:w="2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D3A" w:rsidRDefault="00F67D3A" w:rsidP="00B63B09">
            <w:pPr>
              <w:autoSpaceDE w:val="0"/>
              <w:adjustRightInd w:val="0"/>
              <w:snapToGrid w:val="0"/>
              <w:jc w:val="left"/>
              <w:rPr>
                <w:rFonts w:ascii="宋体" w:hAnsi="宋体" w:cs="宋体"/>
              </w:rPr>
            </w:pPr>
          </w:p>
        </w:tc>
      </w:tr>
      <w:tr w:rsidR="00F67D3A">
        <w:trPr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D3A" w:rsidRDefault="00F67D3A">
            <w:pPr>
              <w:autoSpaceDE w:val="0"/>
              <w:adjustRightInd w:val="0"/>
              <w:snapToGrid w:val="0"/>
              <w:jc w:val="center"/>
              <w:rPr>
                <w:rFonts w:ascii="宋体" w:hAnsi="宋体" w:cs="宋体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67D3A" w:rsidRDefault="00F67D3A">
            <w:pPr>
              <w:autoSpaceDE w:val="0"/>
              <w:adjustRightInd w:val="0"/>
              <w:snapToGrid w:val="0"/>
              <w:jc w:val="center"/>
              <w:rPr>
                <w:rFonts w:ascii="宋体" w:hAnsi="宋体" w:cs="宋体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67D3A" w:rsidRDefault="00F67D3A">
            <w:pPr>
              <w:autoSpaceDE w:val="0"/>
              <w:adjustRightInd w:val="0"/>
              <w:snapToGrid w:val="0"/>
              <w:jc w:val="center"/>
              <w:rPr>
                <w:rFonts w:ascii="宋体" w:hAnsi="宋体" w:cs="宋体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D3A" w:rsidRDefault="00F67D3A">
            <w:pPr>
              <w:autoSpaceDE w:val="0"/>
              <w:adjustRightInd w:val="0"/>
              <w:snapToGrid w:val="0"/>
              <w:jc w:val="left"/>
              <w:rPr>
                <w:rFonts w:ascii="宋体" w:hAnsi="宋体" w:cs="宋体"/>
              </w:rPr>
            </w:pPr>
          </w:p>
        </w:tc>
        <w:tc>
          <w:tcPr>
            <w:tcW w:w="2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D3A" w:rsidRDefault="00F67D3A">
            <w:pPr>
              <w:autoSpaceDE w:val="0"/>
              <w:adjustRightInd w:val="0"/>
              <w:snapToGrid w:val="0"/>
              <w:jc w:val="left"/>
              <w:rPr>
                <w:rFonts w:ascii="宋体" w:hAnsi="宋体" w:cs="宋体"/>
              </w:rPr>
            </w:pPr>
          </w:p>
        </w:tc>
      </w:tr>
      <w:tr w:rsidR="00F67D3A" w:rsidTr="00F53EEA">
        <w:trPr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D3A" w:rsidRDefault="00F67D3A">
            <w:pPr>
              <w:autoSpaceDE w:val="0"/>
              <w:adjustRightInd w:val="0"/>
              <w:snapToGrid w:val="0"/>
              <w:jc w:val="center"/>
              <w:rPr>
                <w:rFonts w:ascii="宋体" w:hAnsi="宋体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67D3A" w:rsidRDefault="00F67D3A">
            <w:pPr>
              <w:autoSpaceDE w:val="0"/>
              <w:adjustRightInd w:val="0"/>
              <w:snapToGrid w:val="0"/>
              <w:jc w:val="center"/>
              <w:rPr>
                <w:rFonts w:ascii="宋体" w:hAnsi="宋体" w:cs="宋体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67D3A" w:rsidRDefault="00F67D3A">
            <w:pPr>
              <w:autoSpaceDE w:val="0"/>
              <w:adjustRightInd w:val="0"/>
              <w:snapToGrid w:val="0"/>
              <w:jc w:val="center"/>
              <w:rPr>
                <w:rFonts w:ascii="宋体" w:hAnsi="宋体" w:cs="宋体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D3A" w:rsidRDefault="00F67D3A">
            <w:pPr>
              <w:autoSpaceDE w:val="0"/>
              <w:adjustRightInd w:val="0"/>
              <w:snapToGrid w:val="0"/>
              <w:jc w:val="left"/>
              <w:rPr>
                <w:rFonts w:ascii="宋体" w:hAnsi="宋体" w:cs="宋体"/>
              </w:rPr>
            </w:pPr>
          </w:p>
        </w:tc>
        <w:tc>
          <w:tcPr>
            <w:tcW w:w="2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D3A" w:rsidRDefault="00F67D3A">
            <w:pPr>
              <w:autoSpaceDE w:val="0"/>
              <w:adjustRightInd w:val="0"/>
              <w:snapToGrid w:val="0"/>
              <w:jc w:val="left"/>
              <w:rPr>
                <w:rFonts w:ascii="宋体" w:hAnsi="宋体" w:cs="宋体"/>
              </w:rPr>
            </w:pPr>
          </w:p>
        </w:tc>
      </w:tr>
      <w:tr w:rsidR="00F67D3A">
        <w:trPr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D3A" w:rsidRDefault="00F67D3A">
            <w:pPr>
              <w:autoSpaceDE w:val="0"/>
              <w:adjustRightInd w:val="0"/>
              <w:snapToGrid w:val="0"/>
              <w:jc w:val="center"/>
              <w:rPr>
                <w:rFonts w:ascii="宋体" w:hAnsi="宋体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67D3A" w:rsidRDefault="00F67D3A">
            <w:pPr>
              <w:autoSpaceDE w:val="0"/>
              <w:adjustRightInd w:val="0"/>
              <w:snapToGrid w:val="0"/>
              <w:jc w:val="center"/>
              <w:rPr>
                <w:rFonts w:ascii="宋体" w:hAnsi="宋体" w:cs="宋体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D3A" w:rsidRDefault="00F67D3A">
            <w:pPr>
              <w:autoSpaceDE w:val="0"/>
              <w:adjustRightInd w:val="0"/>
              <w:snapToGrid w:val="0"/>
              <w:jc w:val="center"/>
              <w:rPr>
                <w:rFonts w:ascii="宋体" w:hAnsi="宋体" w:cs="宋体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D3A" w:rsidRDefault="00F67D3A" w:rsidP="00F67D3A">
            <w:pPr>
              <w:autoSpaceDE w:val="0"/>
              <w:adjustRightInd w:val="0"/>
              <w:snapToGrid w:val="0"/>
              <w:jc w:val="left"/>
              <w:rPr>
                <w:rFonts w:ascii="宋体" w:hAnsi="宋体" w:cs="宋体"/>
              </w:rPr>
            </w:pPr>
          </w:p>
        </w:tc>
        <w:tc>
          <w:tcPr>
            <w:tcW w:w="2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D3A" w:rsidRDefault="00F67D3A">
            <w:pPr>
              <w:autoSpaceDE w:val="0"/>
              <w:adjustRightInd w:val="0"/>
              <w:snapToGrid w:val="0"/>
              <w:jc w:val="left"/>
              <w:rPr>
                <w:rFonts w:ascii="宋体" w:hAnsi="宋体" w:cs="宋体"/>
              </w:rPr>
            </w:pPr>
          </w:p>
        </w:tc>
      </w:tr>
      <w:tr w:rsidR="00FE267E" w:rsidTr="00417CD2">
        <w:trPr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267E" w:rsidRDefault="00FE267E">
            <w:pPr>
              <w:autoSpaceDE w:val="0"/>
              <w:adjustRightInd w:val="0"/>
              <w:snapToGrid w:val="0"/>
              <w:jc w:val="center"/>
              <w:rPr>
                <w:rFonts w:ascii="宋体" w:hAnsi="宋体" w:cs="宋体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E267E" w:rsidRDefault="00FE267E">
            <w:pPr>
              <w:autoSpaceDE w:val="0"/>
              <w:adjustRightInd w:val="0"/>
              <w:snapToGrid w:val="0"/>
              <w:jc w:val="center"/>
              <w:rPr>
                <w:rFonts w:ascii="宋体" w:hAnsi="宋体" w:cs="宋体"/>
              </w:rPr>
            </w:pPr>
          </w:p>
        </w:tc>
        <w:tc>
          <w:tcPr>
            <w:tcW w:w="155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E267E" w:rsidRDefault="00FE267E">
            <w:pPr>
              <w:autoSpaceDE w:val="0"/>
              <w:adjustRightInd w:val="0"/>
              <w:snapToGrid w:val="0"/>
              <w:jc w:val="center"/>
              <w:rPr>
                <w:rFonts w:ascii="宋体" w:hAnsi="宋体" w:cs="宋体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267E" w:rsidRDefault="00FE267E">
            <w:pPr>
              <w:autoSpaceDE w:val="0"/>
              <w:adjustRightInd w:val="0"/>
              <w:snapToGrid w:val="0"/>
              <w:jc w:val="left"/>
              <w:rPr>
                <w:rFonts w:ascii="宋体" w:hAnsi="宋体" w:cs="宋体"/>
              </w:rPr>
            </w:pPr>
          </w:p>
        </w:tc>
        <w:tc>
          <w:tcPr>
            <w:tcW w:w="2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267E" w:rsidRDefault="00FE267E">
            <w:pPr>
              <w:autoSpaceDE w:val="0"/>
              <w:adjustRightInd w:val="0"/>
              <w:snapToGrid w:val="0"/>
              <w:jc w:val="left"/>
              <w:rPr>
                <w:rFonts w:ascii="宋体" w:hAnsi="宋体" w:cs="宋体"/>
              </w:rPr>
            </w:pPr>
          </w:p>
        </w:tc>
      </w:tr>
      <w:tr w:rsidR="00FE267E" w:rsidTr="00417CD2">
        <w:trPr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267E" w:rsidRDefault="00FE267E">
            <w:pPr>
              <w:autoSpaceDE w:val="0"/>
              <w:adjustRightInd w:val="0"/>
              <w:snapToGrid w:val="0"/>
              <w:jc w:val="center"/>
              <w:rPr>
                <w:rFonts w:ascii="宋体" w:hAnsi="宋体" w:cs="宋体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E267E" w:rsidRDefault="00FE267E">
            <w:pPr>
              <w:widowControl/>
              <w:adjustRightInd w:val="0"/>
              <w:snapToGrid w:val="0"/>
              <w:jc w:val="center"/>
              <w:rPr>
                <w:rFonts w:ascii="宋体" w:hAnsi="宋体" w:cs="宋体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E267E" w:rsidRDefault="00FE267E">
            <w:pPr>
              <w:widowControl/>
              <w:adjustRightInd w:val="0"/>
              <w:snapToGrid w:val="0"/>
              <w:jc w:val="center"/>
              <w:rPr>
                <w:rFonts w:ascii="宋体" w:hAnsi="宋体" w:cs="宋体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267E" w:rsidRDefault="00FE267E">
            <w:pPr>
              <w:autoSpaceDE w:val="0"/>
              <w:adjustRightInd w:val="0"/>
              <w:snapToGrid w:val="0"/>
              <w:jc w:val="left"/>
              <w:rPr>
                <w:rFonts w:ascii="宋体" w:hAnsi="宋体" w:cs="宋体"/>
              </w:rPr>
            </w:pPr>
          </w:p>
        </w:tc>
        <w:tc>
          <w:tcPr>
            <w:tcW w:w="2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267E" w:rsidRDefault="00FE267E">
            <w:pPr>
              <w:autoSpaceDE w:val="0"/>
              <w:adjustRightInd w:val="0"/>
              <w:snapToGrid w:val="0"/>
              <w:jc w:val="left"/>
              <w:rPr>
                <w:rFonts w:ascii="宋体" w:hAnsi="宋体" w:cs="宋体"/>
              </w:rPr>
            </w:pPr>
          </w:p>
        </w:tc>
      </w:tr>
      <w:tr w:rsidR="00FE267E" w:rsidTr="00417CD2">
        <w:trPr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267E" w:rsidRDefault="00FE267E">
            <w:pPr>
              <w:autoSpaceDE w:val="0"/>
              <w:adjustRightInd w:val="0"/>
              <w:snapToGrid w:val="0"/>
              <w:jc w:val="center"/>
              <w:rPr>
                <w:rFonts w:ascii="宋体" w:hAnsi="宋体" w:cs="宋体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E267E" w:rsidRDefault="00FE267E">
            <w:pPr>
              <w:widowControl/>
              <w:adjustRightInd w:val="0"/>
              <w:snapToGrid w:val="0"/>
              <w:jc w:val="center"/>
              <w:rPr>
                <w:rFonts w:ascii="宋体" w:hAnsi="宋体" w:cs="宋体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E267E" w:rsidRDefault="00FE267E">
            <w:pPr>
              <w:widowControl/>
              <w:adjustRightInd w:val="0"/>
              <w:snapToGrid w:val="0"/>
              <w:jc w:val="center"/>
              <w:rPr>
                <w:rFonts w:ascii="宋体" w:hAnsi="宋体" w:cs="宋体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267E" w:rsidRDefault="00FE267E">
            <w:pPr>
              <w:autoSpaceDE w:val="0"/>
              <w:adjustRightInd w:val="0"/>
              <w:snapToGrid w:val="0"/>
              <w:jc w:val="left"/>
              <w:rPr>
                <w:rFonts w:ascii="宋体" w:hAnsi="宋体" w:cs="宋体"/>
              </w:rPr>
            </w:pPr>
          </w:p>
        </w:tc>
        <w:tc>
          <w:tcPr>
            <w:tcW w:w="2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267E" w:rsidRDefault="00FE267E">
            <w:pPr>
              <w:autoSpaceDE w:val="0"/>
              <w:adjustRightInd w:val="0"/>
              <w:snapToGrid w:val="0"/>
              <w:jc w:val="left"/>
              <w:rPr>
                <w:rFonts w:ascii="宋体" w:hAnsi="宋体" w:cs="宋体"/>
              </w:rPr>
            </w:pPr>
          </w:p>
        </w:tc>
      </w:tr>
      <w:tr w:rsidR="00FE267E" w:rsidTr="00417CD2">
        <w:trPr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267E" w:rsidRDefault="00FE267E">
            <w:pPr>
              <w:autoSpaceDE w:val="0"/>
              <w:adjustRightInd w:val="0"/>
              <w:snapToGrid w:val="0"/>
              <w:jc w:val="center"/>
              <w:rPr>
                <w:rFonts w:ascii="宋体" w:hAnsi="宋体" w:cs="宋体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E267E" w:rsidRDefault="00FE267E">
            <w:pPr>
              <w:widowControl/>
              <w:adjustRightInd w:val="0"/>
              <w:snapToGrid w:val="0"/>
              <w:jc w:val="center"/>
              <w:rPr>
                <w:rFonts w:ascii="宋体" w:hAnsi="宋体" w:cs="宋体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267E" w:rsidRDefault="00FE267E">
            <w:pPr>
              <w:widowControl/>
              <w:adjustRightInd w:val="0"/>
              <w:snapToGrid w:val="0"/>
              <w:jc w:val="center"/>
              <w:rPr>
                <w:rFonts w:ascii="宋体" w:hAnsi="宋体" w:cs="宋体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267E" w:rsidRDefault="00FE267E">
            <w:pPr>
              <w:autoSpaceDE w:val="0"/>
              <w:adjustRightInd w:val="0"/>
              <w:snapToGrid w:val="0"/>
              <w:jc w:val="left"/>
              <w:rPr>
                <w:rFonts w:ascii="宋体" w:hAnsi="宋体" w:cs="宋体"/>
              </w:rPr>
            </w:pPr>
          </w:p>
        </w:tc>
        <w:tc>
          <w:tcPr>
            <w:tcW w:w="2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267E" w:rsidRPr="00FE267E" w:rsidRDefault="00FE267E">
            <w:pPr>
              <w:autoSpaceDE w:val="0"/>
              <w:adjustRightInd w:val="0"/>
              <w:snapToGrid w:val="0"/>
              <w:jc w:val="left"/>
              <w:rPr>
                <w:rFonts w:ascii="宋体" w:hAnsi="宋体" w:cs="宋体"/>
              </w:rPr>
            </w:pPr>
          </w:p>
        </w:tc>
      </w:tr>
      <w:tr w:rsidR="00FE267E">
        <w:trPr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267E" w:rsidRDefault="00FE267E">
            <w:pPr>
              <w:autoSpaceDE w:val="0"/>
              <w:adjustRightInd w:val="0"/>
              <w:snapToGrid w:val="0"/>
              <w:jc w:val="center"/>
              <w:rPr>
                <w:rFonts w:ascii="宋体" w:hAnsi="宋体" w:cs="宋体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E267E" w:rsidRDefault="00FE267E">
            <w:pPr>
              <w:widowControl/>
              <w:adjustRightInd w:val="0"/>
              <w:snapToGrid w:val="0"/>
              <w:jc w:val="center"/>
              <w:rPr>
                <w:rFonts w:ascii="宋体" w:hAnsi="宋体" w:cs="宋体"/>
              </w:rPr>
            </w:pPr>
          </w:p>
        </w:tc>
        <w:tc>
          <w:tcPr>
            <w:tcW w:w="155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E267E" w:rsidRDefault="00FE267E">
            <w:pPr>
              <w:autoSpaceDE w:val="0"/>
              <w:adjustRightInd w:val="0"/>
              <w:snapToGrid w:val="0"/>
              <w:jc w:val="center"/>
              <w:rPr>
                <w:rFonts w:ascii="宋体" w:hAnsi="宋体" w:cs="宋体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267E" w:rsidRDefault="00FE267E">
            <w:pPr>
              <w:autoSpaceDE w:val="0"/>
              <w:adjustRightInd w:val="0"/>
              <w:snapToGrid w:val="0"/>
              <w:jc w:val="left"/>
              <w:rPr>
                <w:rFonts w:ascii="宋体" w:hAnsi="宋体" w:cs="宋体"/>
              </w:rPr>
            </w:pPr>
          </w:p>
        </w:tc>
        <w:tc>
          <w:tcPr>
            <w:tcW w:w="2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267E" w:rsidRDefault="00FE267E">
            <w:pPr>
              <w:autoSpaceDE w:val="0"/>
              <w:adjustRightInd w:val="0"/>
              <w:snapToGrid w:val="0"/>
              <w:jc w:val="left"/>
              <w:rPr>
                <w:rFonts w:ascii="宋体" w:hAnsi="宋体" w:cs="宋体"/>
              </w:rPr>
            </w:pPr>
          </w:p>
        </w:tc>
      </w:tr>
      <w:tr w:rsidR="00FE267E">
        <w:trPr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267E" w:rsidRDefault="00FE267E">
            <w:pPr>
              <w:autoSpaceDE w:val="0"/>
              <w:adjustRightInd w:val="0"/>
              <w:snapToGrid w:val="0"/>
              <w:jc w:val="center"/>
              <w:rPr>
                <w:rFonts w:ascii="宋体" w:hAnsi="宋体" w:cs="宋体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E267E" w:rsidRDefault="00FE267E">
            <w:pPr>
              <w:widowControl/>
              <w:adjustRightInd w:val="0"/>
              <w:snapToGrid w:val="0"/>
              <w:jc w:val="center"/>
              <w:rPr>
                <w:rFonts w:ascii="宋体" w:hAnsi="宋体" w:cs="宋体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E267E" w:rsidRDefault="00FE267E">
            <w:pPr>
              <w:widowControl/>
              <w:adjustRightInd w:val="0"/>
              <w:snapToGrid w:val="0"/>
              <w:jc w:val="center"/>
              <w:rPr>
                <w:rFonts w:ascii="宋体" w:hAnsi="宋体" w:cs="宋体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267E" w:rsidRDefault="00FE267E">
            <w:pPr>
              <w:autoSpaceDE w:val="0"/>
              <w:adjustRightInd w:val="0"/>
              <w:snapToGrid w:val="0"/>
              <w:jc w:val="left"/>
              <w:rPr>
                <w:rFonts w:ascii="宋体" w:hAnsi="宋体" w:cs="宋体"/>
              </w:rPr>
            </w:pPr>
          </w:p>
        </w:tc>
        <w:tc>
          <w:tcPr>
            <w:tcW w:w="2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267E" w:rsidRDefault="00FE267E">
            <w:pPr>
              <w:autoSpaceDE w:val="0"/>
              <w:adjustRightInd w:val="0"/>
              <w:snapToGrid w:val="0"/>
              <w:jc w:val="left"/>
              <w:rPr>
                <w:rFonts w:ascii="宋体" w:hAnsi="宋体" w:cs="宋体"/>
              </w:rPr>
            </w:pPr>
          </w:p>
        </w:tc>
      </w:tr>
      <w:tr w:rsidR="00FE267E">
        <w:trPr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267E" w:rsidRDefault="00FE267E">
            <w:pPr>
              <w:autoSpaceDE w:val="0"/>
              <w:adjustRightInd w:val="0"/>
              <w:snapToGrid w:val="0"/>
              <w:jc w:val="center"/>
              <w:rPr>
                <w:rFonts w:ascii="宋体" w:hAnsi="宋体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E267E" w:rsidRDefault="00FE267E">
            <w:pPr>
              <w:widowControl/>
              <w:adjustRightInd w:val="0"/>
              <w:snapToGrid w:val="0"/>
              <w:jc w:val="center"/>
              <w:rPr>
                <w:rFonts w:ascii="宋体" w:hAnsi="宋体" w:cs="宋体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E267E" w:rsidRDefault="00FE267E">
            <w:pPr>
              <w:widowControl/>
              <w:adjustRightInd w:val="0"/>
              <w:snapToGrid w:val="0"/>
              <w:jc w:val="center"/>
              <w:rPr>
                <w:rFonts w:ascii="宋体" w:hAnsi="宋体" w:cs="宋体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267E" w:rsidRDefault="00FE267E">
            <w:pPr>
              <w:autoSpaceDE w:val="0"/>
              <w:adjustRightInd w:val="0"/>
              <w:snapToGrid w:val="0"/>
              <w:jc w:val="left"/>
              <w:rPr>
                <w:rFonts w:ascii="宋体" w:hAnsi="宋体" w:cs="宋体"/>
              </w:rPr>
            </w:pPr>
          </w:p>
        </w:tc>
        <w:tc>
          <w:tcPr>
            <w:tcW w:w="2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267E" w:rsidRDefault="00FE267E">
            <w:pPr>
              <w:autoSpaceDE w:val="0"/>
              <w:adjustRightInd w:val="0"/>
              <w:snapToGrid w:val="0"/>
              <w:jc w:val="left"/>
              <w:rPr>
                <w:rFonts w:ascii="宋体" w:hAnsi="宋体" w:cs="宋体"/>
              </w:rPr>
            </w:pPr>
          </w:p>
        </w:tc>
      </w:tr>
      <w:tr w:rsidR="00FE267E">
        <w:trPr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267E" w:rsidRDefault="00FE267E">
            <w:pPr>
              <w:autoSpaceDE w:val="0"/>
              <w:adjustRightInd w:val="0"/>
              <w:snapToGrid w:val="0"/>
              <w:jc w:val="center"/>
              <w:rPr>
                <w:rFonts w:ascii="宋体" w:hAnsi="宋体" w:cs="宋体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E267E" w:rsidRDefault="00FE267E">
            <w:pPr>
              <w:autoSpaceDE w:val="0"/>
              <w:adjustRightInd w:val="0"/>
              <w:snapToGrid w:val="0"/>
              <w:jc w:val="center"/>
              <w:rPr>
                <w:rFonts w:ascii="宋体" w:hAnsi="宋体" w:cs="宋体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E267E" w:rsidRDefault="00FE267E">
            <w:pPr>
              <w:autoSpaceDE w:val="0"/>
              <w:adjustRightInd w:val="0"/>
              <w:snapToGrid w:val="0"/>
              <w:jc w:val="center"/>
              <w:rPr>
                <w:rFonts w:ascii="宋体" w:hAnsi="宋体" w:cs="宋体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267E" w:rsidRDefault="00FE267E">
            <w:pPr>
              <w:autoSpaceDE w:val="0"/>
              <w:adjustRightInd w:val="0"/>
              <w:snapToGrid w:val="0"/>
              <w:jc w:val="left"/>
              <w:rPr>
                <w:rFonts w:ascii="宋体" w:hAnsi="宋体" w:cs="宋体"/>
              </w:rPr>
            </w:pPr>
          </w:p>
        </w:tc>
        <w:tc>
          <w:tcPr>
            <w:tcW w:w="2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267E" w:rsidRDefault="00FE267E">
            <w:pPr>
              <w:autoSpaceDE w:val="0"/>
              <w:adjustRightInd w:val="0"/>
              <w:snapToGrid w:val="0"/>
              <w:jc w:val="left"/>
              <w:rPr>
                <w:rFonts w:ascii="宋体" w:hAnsi="宋体" w:cs="宋体"/>
              </w:rPr>
            </w:pPr>
          </w:p>
        </w:tc>
      </w:tr>
      <w:tr w:rsidR="00FE267E" w:rsidTr="00417CD2">
        <w:trPr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267E" w:rsidRDefault="00FE267E">
            <w:pPr>
              <w:autoSpaceDE w:val="0"/>
              <w:adjustRightInd w:val="0"/>
              <w:snapToGrid w:val="0"/>
              <w:jc w:val="center"/>
              <w:rPr>
                <w:rFonts w:ascii="宋体" w:hAnsi="宋体" w:cs="宋体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267E" w:rsidRDefault="00FE267E">
            <w:pPr>
              <w:autoSpaceDE w:val="0"/>
              <w:adjustRightInd w:val="0"/>
              <w:snapToGrid w:val="0"/>
              <w:jc w:val="center"/>
              <w:rPr>
                <w:rFonts w:ascii="宋体" w:hAnsi="宋体" w:cs="宋体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E267E" w:rsidRDefault="00FE267E">
            <w:pPr>
              <w:autoSpaceDE w:val="0"/>
              <w:adjustRightInd w:val="0"/>
              <w:snapToGrid w:val="0"/>
              <w:jc w:val="center"/>
              <w:rPr>
                <w:rFonts w:ascii="宋体" w:hAnsi="宋体" w:cs="宋体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267E" w:rsidRDefault="00FE267E">
            <w:pPr>
              <w:autoSpaceDE w:val="0"/>
              <w:adjustRightInd w:val="0"/>
              <w:snapToGrid w:val="0"/>
              <w:jc w:val="left"/>
              <w:rPr>
                <w:rFonts w:ascii="宋体" w:hAnsi="宋体" w:cs="宋体"/>
              </w:rPr>
            </w:pPr>
          </w:p>
        </w:tc>
        <w:tc>
          <w:tcPr>
            <w:tcW w:w="2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267E" w:rsidRDefault="00FE267E">
            <w:pPr>
              <w:autoSpaceDE w:val="0"/>
              <w:adjustRightInd w:val="0"/>
              <w:snapToGrid w:val="0"/>
              <w:jc w:val="left"/>
              <w:rPr>
                <w:rFonts w:ascii="宋体" w:hAnsi="宋体" w:cs="宋体"/>
              </w:rPr>
            </w:pPr>
          </w:p>
        </w:tc>
      </w:tr>
      <w:tr w:rsidR="00FE267E">
        <w:trPr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267E" w:rsidRDefault="00FE267E">
            <w:pPr>
              <w:autoSpaceDE w:val="0"/>
              <w:adjustRightInd w:val="0"/>
              <w:snapToGrid w:val="0"/>
              <w:jc w:val="center"/>
              <w:rPr>
                <w:rFonts w:ascii="宋体" w:hAnsi="宋体" w:cs="宋体"/>
              </w:rPr>
            </w:pP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267E" w:rsidRDefault="00FE267E">
            <w:pPr>
              <w:autoSpaceDE w:val="0"/>
              <w:adjustRightInd w:val="0"/>
              <w:snapToGrid w:val="0"/>
              <w:jc w:val="center"/>
              <w:rPr>
                <w:rFonts w:ascii="宋体" w:hAnsi="宋体" w:cs="宋体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267E" w:rsidRDefault="00FE267E">
            <w:pPr>
              <w:autoSpaceDE w:val="0"/>
              <w:adjustRightInd w:val="0"/>
              <w:snapToGrid w:val="0"/>
              <w:jc w:val="center"/>
              <w:rPr>
                <w:rFonts w:ascii="宋体" w:hAnsi="宋体" w:cs="宋体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267E" w:rsidRDefault="00FE267E">
            <w:pPr>
              <w:autoSpaceDE w:val="0"/>
              <w:adjustRightInd w:val="0"/>
              <w:snapToGrid w:val="0"/>
              <w:jc w:val="left"/>
              <w:rPr>
                <w:rFonts w:ascii="宋体" w:hAnsi="宋体" w:cs="宋体"/>
              </w:rPr>
            </w:pPr>
          </w:p>
        </w:tc>
        <w:tc>
          <w:tcPr>
            <w:tcW w:w="2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267E" w:rsidRPr="00FE267E" w:rsidRDefault="00FE267E">
            <w:pPr>
              <w:autoSpaceDE w:val="0"/>
              <w:adjustRightInd w:val="0"/>
              <w:snapToGrid w:val="0"/>
              <w:jc w:val="left"/>
              <w:rPr>
                <w:rFonts w:ascii="宋体" w:hAnsi="宋体" w:cs="宋体"/>
              </w:rPr>
            </w:pPr>
          </w:p>
        </w:tc>
      </w:tr>
      <w:tr w:rsidR="00165359">
        <w:trPr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5359" w:rsidRDefault="00165359">
            <w:pPr>
              <w:autoSpaceDE w:val="0"/>
              <w:adjustRightInd w:val="0"/>
              <w:snapToGrid w:val="0"/>
              <w:jc w:val="center"/>
              <w:rPr>
                <w:rFonts w:ascii="宋体" w:hAnsi="宋体" w:cs="宋体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65359" w:rsidRDefault="005012D4">
            <w:pPr>
              <w:autoSpaceDE w:val="0"/>
              <w:adjustRightInd w:val="0"/>
              <w:snapToGrid w:val="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后台管理</w:t>
            </w:r>
          </w:p>
        </w:tc>
        <w:tc>
          <w:tcPr>
            <w:tcW w:w="155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65359" w:rsidRDefault="00165359">
            <w:pPr>
              <w:autoSpaceDE w:val="0"/>
              <w:adjustRightInd w:val="0"/>
              <w:snapToGrid w:val="0"/>
              <w:jc w:val="center"/>
              <w:rPr>
                <w:rFonts w:ascii="宋体" w:hAnsi="宋体" w:cs="宋体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5359" w:rsidRDefault="00165359">
            <w:pPr>
              <w:autoSpaceDE w:val="0"/>
              <w:adjustRightInd w:val="0"/>
              <w:snapToGrid w:val="0"/>
              <w:jc w:val="left"/>
              <w:rPr>
                <w:rFonts w:ascii="宋体" w:hAnsi="宋体" w:cs="宋体"/>
              </w:rPr>
            </w:pPr>
          </w:p>
        </w:tc>
        <w:tc>
          <w:tcPr>
            <w:tcW w:w="2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5359" w:rsidRDefault="00165359">
            <w:pPr>
              <w:autoSpaceDE w:val="0"/>
              <w:adjustRightInd w:val="0"/>
              <w:snapToGrid w:val="0"/>
              <w:jc w:val="left"/>
              <w:rPr>
                <w:rFonts w:ascii="宋体" w:hAnsi="宋体" w:cs="宋体"/>
              </w:rPr>
            </w:pPr>
          </w:p>
        </w:tc>
      </w:tr>
      <w:tr w:rsidR="00165359">
        <w:trPr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5359" w:rsidRDefault="00165359">
            <w:pPr>
              <w:autoSpaceDE w:val="0"/>
              <w:adjustRightInd w:val="0"/>
              <w:snapToGrid w:val="0"/>
              <w:jc w:val="center"/>
              <w:rPr>
                <w:rFonts w:ascii="宋体" w:hAnsi="宋体" w:cs="宋体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65359" w:rsidRDefault="00165359">
            <w:pPr>
              <w:widowControl/>
              <w:adjustRightInd w:val="0"/>
              <w:snapToGrid w:val="0"/>
              <w:jc w:val="center"/>
              <w:rPr>
                <w:rFonts w:ascii="宋体" w:hAnsi="宋体" w:cs="宋体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65359" w:rsidRDefault="00165359">
            <w:pPr>
              <w:autoSpaceDE w:val="0"/>
              <w:adjustRightInd w:val="0"/>
              <w:snapToGrid w:val="0"/>
              <w:jc w:val="center"/>
              <w:rPr>
                <w:rFonts w:ascii="宋体" w:hAnsi="宋体" w:cs="宋体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5359" w:rsidRDefault="00165359" w:rsidP="00B54E10">
            <w:pPr>
              <w:autoSpaceDE w:val="0"/>
              <w:adjustRightInd w:val="0"/>
              <w:snapToGrid w:val="0"/>
              <w:jc w:val="left"/>
              <w:rPr>
                <w:rFonts w:ascii="宋体" w:hAnsi="宋体" w:cs="宋体"/>
              </w:rPr>
            </w:pPr>
          </w:p>
        </w:tc>
        <w:tc>
          <w:tcPr>
            <w:tcW w:w="2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5359" w:rsidRDefault="00165359">
            <w:pPr>
              <w:autoSpaceDE w:val="0"/>
              <w:adjustRightInd w:val="0"/>
              <w:snapToGrid w:val="0"/>
              <w:jc w:val="left"/>
              <w:rPr>
                <w:rFonts w:ascii="宋体" w:hAnsi="宋体" w:cs="宋体"/>
              </w:rPr>
            </w:pPr>
          </w:p>
        </w:tc>
      </w:tr>
      <w:tr w:rsidR="00165359">
        <w:trPr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5359" w:rsidRDefault="00165359">
            <w:pPr>
              <w:autoSpaceDE w:val="0"/>
              <w:adjustRightInd w:val="0"/>
              <w:snapToGrid w:val="0"/>
              <w:jc w:val="center"/>
              <w:rPr>
                <w:rFonts w:ascii="宋体" w:hAnsi="宋体" w:cs="宋体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65359" w:rsidRDefault="00165359">
            <w:pPr>
              <w:widowControl/>
              <w:adjustRightInd w:val="0"/>
              <w:snapToGrid w:val="0"/>
              <w:jc w:val="center"/>
              <w:rPr>
                <w:rFonts w:ascii="宋体" w:hAnsi="宋体" w:cs="宋体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65359" w:rsidRDefault="00165359">
            <w:pPr>
              <w:autoSpaceDE w:val="0"/>
              <w:adjustRightInd w:val="0"/>
              <w:snapToGrid w:val="0"/>
              <w:jc w:val="center"/>
              <w:rPr>
                <w:rFonts w:ascii="宋体" w:hAnsi="宋体" w:cs="宋体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5359" w:rsidRDefault="00165359">
            <w:pPr>
              <w:autoSpaceDE w:val="0"/>
              <w:adjustRightInd w:val="0"/>
              <w:snapToGrid w:val="0"/>
              <w:jc w:val="left"/>
              <w:rPr>
                <w:rFonts w:ascii="宋体" w:hAnsi="宋体" w:cs="宋体"/>
              </w:rPr>
            </w:pPr>
          </w:p>
        </w:tc>
        <w:tc>
          <w:tcPr>
            <w:tcW w:w="2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5359" w:rsidRDefault="00165359">
            <w:pPr>
              <w:autoSpaceDE w:val="0"/>
              <w:adjustRightInd w:val="0"/>
              <w:snapToGrid w:val="0"/>
              <w:jc w:val="left"/>
              <w:rPr>
                <w:rFonts w:ascii="宋体" w:hAnsi="宋体" w:cs="宋体"/>
              </w:rPr>
            </w:pPr>
          </w:p>
        </w:tc>
      </w:tr>
      <w:tr w:rsidR="00165359">
        <w:trPr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5359" w:rsidRDefault="00165359">
            <w:pPr>
              <w:autoSpaceDE w:val="0"/>
              <w:adjustRightInd w:val="0"/>
              <w:snapToGrid w:val="0"/>
              <w:jc w:val="center"/>
              <w:rPr>
                <w:rFonts w:ascii="宋体" w:hAnsi="宋体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65359" w:rsidRDefault="00165359">
            <w:pPr>
              <w:widowControl/>
              <w:adjustRightInd w:val="0"/>
              <w:snapToGrid w:val="0"/>
              <w:jc w:val="center"/>
              <w:rPr>
                <w:rFonts w:ascii="宋体" w:hAnsi="宋体" w:cs="宋体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5359" w:rsidRDefault="00165359">
            <w:pPr>
              <w:autoSpaceDE w:val="0"/>
              <w:adjustRightInd w:val="0"/>
              <w:snapToGrid w:val="0"/>
              <w:jc w:val="center"/>
              <w:rPr>
                <w:rFonts w:ascii="宋体" w:hAnsi="宋体" w:cs="宋体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5359" w:rsidRDefault="00165359">
            <w:pPr>
              <w:autoSpaceDE w:val="0"/>
              <w:adjustRightInd w:val="0"/>
              <w:snapToGrid w:val="0"/>
              <w:jc w:val="left"/>
              <w:rPr>
                <w:rFonts w:ascii="宋体" w:hAnsi="宋体" w:cs="宋体"/>
              </w:rPr>
            </w:pPr>
          </w:p>
        </w:tc>
        <w:tc>
          <w:tcPr>
            <w:tcW w:w="2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5359" w:rsidRDefault="00165359">
            <w:pPr>
              <w:autoSpaceDE w:val="0"/>
              <w:adjustRightInd w:val="0"/>
              <w:snapToGrid w:val="0"/>
              <w:jc w:val="left"/>
              <w:rPr>
                <w:rFonts w:ascii="宋体" w:hAnsi="宋体" w:cs="宋体"/>
              </w:rPr>
            </w:pPr>
          </w:p>
        </w:tc>
      </w:tr>
      <w:tr w:rsidR="00165359">
        <w:trPr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5359" w:rsidRDefault="00165359">
            <w:pPr>
              <w:autoSpaceDE w:val="0"/>
              <w:adjustRightInd w:val="0"/>
              <w:snapToGrid w:val="0"/>
              <w:jc w:val="center"/>
              <w:rPr>
                <w:rFonts w:ascii="宋体" w:hAnsi="宋体" w:cs="宋体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65359" w:rsidRDefault="00165359">
            <w:pPr>
              <w:autoSpaceDE w:val="0"/>
              <w:adjustRightInd w:val="0"/>
              <w:snapToGrid w:val="0"/>
              <w:jc w:val="center"/>
              <w:rPr>
                <w:rFonts w:ascii="宋体" w:hAnsi="宋体" w:cs="宋体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5359" w:rsidRDefault="00165359">
            <w:pPr>
              <w:autoSpaceDE w:val="0"/>
              <w:adjustRightInd w:val="0"/>
              <w:snapToGrid w:val="0"/>
              <w:jc w:val="center"/>
              <w:rPr>
                <w:rFonts w:ascii="宋体" w:hAnsi="宋体" w:cs="宋体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5359" w:rsidRDefault="00165359">
            <w:pPr>
              <w:autoSpaceDE w:val="0"/>
              <w:adjustRightInd w:val="0"/>
              <w:snapToGrid w:val="0"/>
              <w:jc w:val="left"/>
              <w:rPr>
                <w:rFonts w:ascii="宋体" w:hAnsi="宋体" w:cs="宋体"/>
              </w:rPr>
            </w:pPr>
          </w:p>
        </w:tc>
        <w:tc>
          <w:tcPr>
            <w:tcW w:w="2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5359" w:rsidRDefault="00165359">
            <w:pPr>
              <w:autoSpaceDE w:val="0"/>
              <w:adjustRightInd w:val="0"/>
              <w:snapToGrid w:val="0"/>
              <w:jc w:val="left"/>
              <w:rPr>
                <w:rFonts w:ascii="宋体" w:hAnsi="宋体" w:cs="宋体"/>
              </w:rPr>
            </w:pPr>
          </w:p>
        </w:tc>
      </w:tr>
      <w:tr w:rsidR="00165359">
        <w:trPr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5359" w:rsidRDefault="00165359">
            <w:pPr>
              <w:autoSpaceDE w:val="0"/>
              <w:adjustRightInd w:val="0"/>
              <w:snapToGrid w:val="0"/>
              <w:jc w:val="center"/>
              <w:rPr>
                <w:rFonts w:ascii="宋体" w:hAnsi="宋体" w:cs="宋体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65359" w:rsidRDefault="00165359">
            <w:pPr>
              <w:autoSpaceDE w:val="0"/>
              <w:adjustRightInd w:val="0"/>
              <w:snapToGrid w:val="0"/>
              <w:jc w:val="center"/>
              <w:rPr>
                <w:rFonts w:ascii="宋体" w:hAnsi="宋体" w:cs="宋体"/>
              </w:rPr>
            </w:pPr>
          </w:p>
        </w:tc>
        <w:tc>
          <w:tcPr>
            <w:tcW w:w="155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65359" w:rsidRDefault="00165359">
            <w:pPr>
              <w:autoSpaceDE w:val="0"/>
              <w:adjustRightInd w:val="0"/>
              <w:snapToGrid w:val="0"/>
              <w:jc w:val="center"/>
              <w:rPr>
                <w:rFonts w:ascii="宋体" w:hAnsi="宋体" w:cs="宋体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5359" w:rsidRDefault="00165359">
            <w:pPr>
              <w:autoSpaceDE w:val="0"/>
              <w:adjustRightInd w:val="0"/>
              <w:snapToGrid w:val="0"/>
              <w:jc w:val="left"/>
              <w:rPr>
                <w:rFonts w:ascii="宋体" w:hAnsi="宋体" w:cs="宋体"/>
              </w:rPr>
            </w:pPr>
          </w:p>
        </w:tc>
        <w:tc>
          <w:tcPr>
            <w:tcW w:w="2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5359" w:rsidRDefault="00165359">
            <w:pPr>
              <w:autoSpaceDE w:val="0"/>
              <w:adjustRightInd w:val="0"/>
              <w:snapToGrid w:val="0"/>
              <w:jc w:val="left"/>
              <w:rPr>
                <w:rFonts w:ascii="宋体" w:hAnsi="宋体" w:cs="宋体"/>
              </w:rPr>
            </w:pPr>
          </w:p>
        </w:tc>
      </w:tr>
      <w:tr w:rsidR="00165359">
        <w:trPr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5359" w:rsidRDefault="00165359">
            <w:pPr>
              <w:autoSpaceDE w:val="0"/>
              <w:adjustRightInd w:val="0"/>
              <w:snapToGrid w:val="0"/>
              <w:jc w:val="center"/>
              <w:rPr>
                <w:rFonts w:ascii="宋体" w:hAnsi="宋体" w:cs="宋体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65359" w:rsidRDefault="00165359">
            <w:pPr>
              <w:autoSpaceDE w:val="0"/>
              <w:adjustRightInd w:val="0"/>
              <w:snapToGrid w:val="0"/>
              <w:jc w:val="center"/>
              <w:rPr>
                <w:rFonts w:ascii="宋体" w:hAnsi="宋体" w:cs="宋体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65359" w:rsidRDefault="00165359">
            <w:pPr>
              <w:autoSpaceDE w:val="0"/>
              <w:adjustRightInd w:val="0"/>
              <w:snapToGrid w:val="0"/>
              <w:jc w:val="center"/>
              <w:rPr>
                <w:rFonts w:ascii="宋体" w:hAnsi="宋体" w:cs="宋体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5359" w:rsidRDefault="00165359">
            <w:pPr>
              <w:autoSpaceDE w:val="0"/>
              <w:adjustRightInd w:val="0"/>
              <w:snapToGrid w:val="0"/>
              <w:jc w:val="left"/>
              <w:rPr>
                <w:rFonts w:ascii="宋体" w:hAnsi="宋体" w:cs="宋体"/>
              </w:rPr>
            </w:pPr>
          </w:p>
        </w:tc>
        <w:tc>
          <w:tcPr>
            <w:tcW w:w="2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5359" w:rsidRDefault="00165359">
            <w:pPr>
              <w:autoSpaceDE w:val="0"/>
              <w:adjustRightInd w:val="0"/>
              <w:snapToGrid w:val="0"/>
              <w:jc w:val="left"/>
              <w:rPr>
                <w:rFonts w:ascii="宋体" w:hAnsi="宋体" w:cs="宋体"/>
              </w:rPr>
            </w:pPr>
          </w:p>
        </w:tc>
      </w:tr>
      <w:tr w:rsidR="00165359">
        <w:trPr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5359" w:rsidRDefault="00165359">
            <w:pPr>
              <w:autoSpaceDE w:val="0"/>
              <w:adjustRightInd w:val="0"/>
              <w:snapToGrid w:val="0"/>
              <w:jc w:val="center"/>
              <w:rPr>
                <w:rFonts w:ascii="宋体" w:hAnsi="宋体" w:cs="宋体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65359" w:rsidRDefault="00165359">
            <w:pPr>
              <w:autoSpaceDE w:val="0"/>
              <w:adjustRightInd w:val="0"/>
              <w:snapToGrid w:val="0"/>
              <w:jc w:val="center"/>
              <w:rPr>
                <w:rFonts w:ascii="宋体" w:hAnsi="宋体" w:cs="宋体"/>
              </w:rPr>
            </w:pPr>
          </w:p>
          <w:p w:rsidR="005012D4" w:rsidRDefault="005012D4">
            <w:pPr>
              <w:autoSpaceDE w:val="0"/>
              <w:adjustRightInd w:val="0"/>
              <w:snapToGrid w:val="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lastRenderedPageBreak/>
              <w:t>主商城</w:t>
            </w:r>
          </w:p>
        </w:tc>
        <w:tc>
          <w:tcPr>
            <w:tcW w:w="155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65359" w:rsidRDefault="00165359">
            <w:pPr>
              <w:autoSpaceDE w:val="0"/>
              <w:adjustRightInd w:val="0"/>
              <w:snapToGrid w:val="0"/>
              <w:jc w:val="center"/>
              <w:rPr>
                <w:rFonts w:ascii="宋体" w:hAnsi="宋体" w:cs="宋体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5359" w:rsidRDefault="00165359">
            <w:pPr>
              <w:autoSpaceDE w:val="0"/>
              <w:adjustRightInd w:val="0"/>
              <w:snapToGrid w:val="0"/>
              <w:jc w:val="left"/>
              <w:rPr>
                <w:rFonts w:ascii="宋体" w:hAnsi="宋体" w:cs="宋体"/>
              </w:rPr>
            </w:pPr>
          </w:p>
        </w:tc>
        <w:tc>
          <w:tcPr>
            <w:tcW w:w="2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5359" w:rsidRDefault="00165359">
            <w:pPr>
              <w:autoSpaceDE w:val="0"/>
              <w:adjustRightInd w:val="0"/>
              <w:snapToGrid w:val="0"/>
              <w:jc w:val="left"/>
              <w:rPr>
                <w:rFonts w:ascii="宋体" w:hAnsi="宋体" w:cs="宋体"/>
              </w:rPr>
            </w:pPr>
          </w:p>
        </w:tc>
      </w:tr>
      <w:tr w:rsidR="00165359">
        <w:trPr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5359" w:rsidRDefault="00165359">
            <w:pPr>
              <w:autoSpaceDE w:val="0"/>
              <w:adjustRightInd w:val="0"/>
              <w:snapToGrid w:val="0"/>
              <w:jc w:val="center"/>
              <w:rPr>
                <w:rFonts w:ascii="宋体" w:hAnsi="宋体" w:cs="宋体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65359" w:rsidRDefault="00165359">
            <w:pPr>
              <w:autoSpaceDE w:val="0"/>
              <w:adjustRightInd w:val="0"/>
              <w:snapToGrid w:val="0"/>
              <w:jc w:val="center"/>
              <w:rPr>
                <w:rFonts w:ascii="宋体" w:hAnsi="宋体" w:cs="宋体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65359" w:rsidRDefault="00165359">
            <w:pPr>
              <w:autoSpaceDE w:val="0"/>
              <w:adjustRightInd w:val="0"/>
              <w:snapToGrid w:val="0"/>
              <w:jc w:val="center"/>
              <w:rPr>
                <w:rFonts w:ascii="宋体" w:hAnsi="宋体" w:cs="宋体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5359" w:rsidRDefault="00165359">
            <w:pPr>
              <w:autoSpaceDE w:val="0"/>
              <w:adjustRightInd w:val="0"/>
              <w:snapToGrid w:val="0"/>
              <w:jc w:val="left"/>
              <w:rPr>
                <w:rFonts w:ascii="宋体" w:hAnsi="宋体" w:cs="宋体"/>
              </w:rPr>
            </w:pPr>
          </w:p>
        </w:tc>
        <w:tc>
          <w:tcPr>
            <w:tcW w:w="2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5359" w:rsidRDefault="00165359">
            <w:pPr>
              <w:autoSpaceDE w:val="0"/>
              <w:adjustRightInd w:val="0"/>
              <w:snapToGrid w:val="0"/>
              <w:jc w:val="left"/>
              <w:rPr>
                <w:rFonts w:ascii="宋体" w:hAnsi="宋体" w:cs="宋体"/>
              </w:rPr>
            </w:pPr>
          </w:p>
        </w:tc>
      </w:tr>
      <w:tr w:rsidR="00165359">
        <w:trPr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5359" w:rsidRDefault="00165359">
            <w:pPr>
              <w:autoSpaceDE w:val="0"/>
              <w:adjustRightInd w:val="0"/>
              <w:snapToGrid w:val="0"/>
              <w:jc w:val="center"/>
              <w:rPr>
                <w:rFonts w:ascii="宋体" w:hAnsi="宋体" w:cs="宋体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65359" w:rsidRDefault="00165359">
            <w:pPr>
              <w:autoSpaceDE w:val="0"/>
              <w:adjustRightInd w:val="0"/>
              <w:snapToGrid w:val="0"/>
              <w:jc w:val="center"/>
              <w:rPr>
                <w:rFonts w:ascii="宋体" w:hAnsi="宋体" w:cs="宋体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5359" w:rsidRDefault="00165359">
            <w:pPr>
              <w:autoSpaceDE w:val="0"/>
              <w:adjustRightInd w:val="0"/>
              <w:snapToGrid w:val="0"/>
              <w:jc w:val="center"/>
              <w:rPr>
                <w:rFonts w:ascii="宋体" w:hAnsi="宋体" w:cs="宋体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5359" w:rsidRDefault="00165359">
            <w:pPr>
              <w:autoSpaceDE w:val="0"/>
              <w:adjustRightInd w:val="0"/>
              <w:snapToGrid w:val="0"/>
              <w:jc w:val="left"/>
              <w:rPr>
                <w:rFonts w:ascii="宋体" w:hAnsi="宋体" w:cs="宋体"/>
              </w:rPr>
            </w:pPr>
          </w:p>
        </w:tc>
        <w:tc>
          <w:tcPr>
            <w:tcW w:w="2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5359" w:rsidRDefault="00165359">
            <w:pPr>
              <w:autoSpaceDE w:val="0"/>
              <w:adjustRightInd w:val="0"/>
              <w:snapToGrid w:val="0"/>
              <w:jc w:val="left"/>
              <w:rPr>
                <w:rFonts w:ascii="宋体" w:hAnsi="宋体" w:cs="宋体"/>
              </w:rPr>
            </w:pPr>
          </w:p>
        </w:tc>
      </w:tr>
      <w:tr w:rsidR="00165359">
        <w:trPr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5359" w:rsidRDefault="00165359">
            <w:pPr>
              <w:autoSpaceDE w:val="0"/>
              <w:adjustRightInd w:val="0"/>
              <w:snapToGrid w:val="0"/>
              <w:jc w:val="center"/>
              <w:rPr>
                <w:rFonts w:ascii="宋体" w:hAnsi="宋体" w:cs="宋体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65359" w:rsidRDefault="00165359">
            <w:pPr>
              <w:autoSpaceDE w:val="0"/>
              <w:adjustRightInd w:val="0"/>
              <w:snapToGrid w:val="0"/>
              <w:jc w:val="center"/>
              <w:rPr>
                <w:rFonts w:ascii="宋体" w:hAnsi="宋体" w:cs="宋体"/>
              </w:rPr>
            </w:pPr>
          </w:p>
        </w:tc>
        <w:tc>
          <w:tcPr>
            <w:tcW w:w="155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65359" w:rsidRDefault="00165359">
            <w:pPr>
              <w:autoSpaceDE w:val="0"/>
              <w:adjustRightInd w:val="0"/>
              <w:snapToGrid w:val="0"/>
              <w:jc w:val="center"/>
              <w:rPr>
                <w:rFonts w:ascii="宋体" w:hAnsi="宋体" w:cs="宋体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5359" w:rsidRDefault="00165359">
            <w:pPr>
              <w:autoSpaceDE w:val="0"/>
              <w:adjustRightInd w:val="0"/>
              <w:snapToGrid w:val="0"/>
              <w:jc w:val="left"/>
              <w:rPr>
                <w:rFonts w:ascii="宋体" w:hAnsi="宋体" w:cs="宋体"/>
              </w:rPr>
            </w:pPr>
          </w:p>
        </w:tc>
        <w:tc>
          <w:tcPr>
            <w:tcW w:w="2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5359" w:rsidRDefault="00165359">
            <w:pPr>
              <w:autoSpaceDE w:val="0"/>
              <w:adjustRightInd w:val="0"/>
              <w:snapToGrid w:val="0"/>
              <w:jc w:val="left"/>
              <w:rPr>
                <w:rFonts w:ascii="宋体" w:hAnsi="宋体" w:cs="宋体"/>
              </w:rPr>
            </w:pPr>
          </w:p>
        </w:tc>
      </w:tr>
      <w:tr w:rsidR="00165359">
        <w:trPr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5359" w:rsidRDefault="00165359">
            <w:pPr>
              <w:autoSpaceDE w:val="0"/>
              <w:adjustRightInd w:val="0"/>
              <w:snapToGrid w:val="0"/>
              <w:jc w:val="center"/>
              <w:rPr>
                <w:rFonts w:ascii="宋体" w:hAnsi="宋体" w:cs="宋体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65359" w:rsidRDefault="00165359">
            <w:pPr>
              <w:autoSpaceDE w:val="0"/>
              <w:adjustRightInd w:val="0"/>
              <w:snapToGrid w:val="0"/>
              <w:jc w:val="center"/>
              <w:rPr>
                <w:rFonts w:ascii="宋体" w:hAnsi="宋体" w:cs="宋体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5359" w:rsidRDefault="00165359">
            <w:pPr>
              <w:autoSpaceDE w:val="0"/>
              <w:adjustRightInd w:val="0"/>
              <w:snapToGrid w:val="0"/>
              <w:jc w:val="center"/>
              <w:rPr>
                <w:rFonts w:ascii="宋体" w:hAnsi="宋体" w:cs="宋体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5359" w:rsidRDefault="00165359">
            <w:pPr>
              <w:autoSpaceDE w:val="0"/>
              <w:adjustRightInd w:val="0"/>
              <w:snapToGrid w:val="0"/>
              <w:jc w:val="left"/>
              <w:rPr>
                <w:rFonts w:ascii="宋体" w:hAnsi="宋体" w:cs="宋体"/>
              </w:rPr>
            </w:pPr>
          </w:p>
        </w:tc>
        <w:tc>
          <w:tcPr>
            <w:tcW w:w="2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5359" w:rsidRDefault="00165359">
            <w:pPr>
              <w:autoSpaceDE w:val="0"/>
              <w:adjustRightInd w:val="0"/>
              <w:snapToGrid w:val="0"/>
              <w:jc w:val="left"/>
              <w:rPr>
                <w:rFonts w:ascii="宋体" w:hAnsi="宋体" w:cs="宋体"/>
              </w:rPr>
            </w:pPr>
          </w:p>
        </w:tc>
      </w:tr>
      <w:tr w:rsidR="00165359">
        <w:trPr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5359" w:rsidRDefault="00165359">
            <w:pPr>
              <w:autoSpaceDE w:val="0"/>
              <w:adjustRightInd w:val="0"/>
              <w:snapToGrid w:val="0"/>
              <w:jc w:val="center"/>
              <w:rPr>
                <w:rFonts w:ascii="宋体" w:hAnsi="宋体" w:cs="宋体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65359" w:rsidRDefault="00165359">
            <w:pPr>
              <w:autoSpaceDE w:val="0"/>
              <w:adjustRightInd w:val="0"/>
              <w:snapToGrid w:val="0"/>
              <w:jc w:val="center"/>
              <w:rPr>
                <w:rFonts w:ascii="宋体" w:hAnsi="宋体" w:cs="宋体"/>
              </w:rPr>
            </w:pPr>
          </w:p>
        </w:tc>
        <w:tc>
          <w:tcPr>
            <w:tcW w:w="155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65359" w:rsidRDefault="00165359">
            <w:pPr>
              <w:autoSpaceDE w:val="0"/>
              <w:adjustRightInd w:val="0"/>
              <w:snapToGrid w:val="0"/>
              <w:jc w:val="center"/>
              <w:rPr>
                <w:rFonts w:ascii="宋体" w:hAnsi="宋体" w:cs="宋体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5359" w:rsidRDefault="00165359">
            <w:pPr>
              <w:autoSpaceDE w:val="0"/>
              <w:adjustRightInd w:val="0"/>
              <w:snapToGrid w:val="0"/>
              <w:jc w:val="left"/>
              <w:rPr>
                <w:rFonts w:ascii="宋体" w:hAnsi="宋体" w:cs="宋体"/>
              </w:rPr>
            </w:pPr>
          </w:p>
        </w:tc>
        <w:tc>
          <w:tcPr>
            <w:tcW w:w="2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5359" w:rsidRDefault="00165359">
            <w:pPr>
              <w:autoSpaceDE w:val="0"/>
              <w:adjustRightInd w:val="0"/>
              <w:snapToGrid w:val="0"/>
              <w:jc w:val="left"/>
              <w:rPr>
                <w:rFonts w:ascii="宋体" w:hAnsi="宋体" w:cs="宋体"/>
              </w:rPr>
            </w:pPr>
          </w:p>
        </w:tc>
      </w:tr>
      <w:tr w:rsidR="00165359">
        <w:trPr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5359" w:rsidRDefault="00165359">
            <w:pPr>
              <w:autoSpaceDE w:val="0"/>
              <w:adjustRightInd w:val="0"/>
              <w:snapToGrid w:val="0"/>
              <w:jc w:val="center"/>
              <w:rPr>
                <w:rFonts w:ascii="宋体" w:hAnsi="宋体" w:cs="宋体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65359" w:rsidRDefault="00165359">
            <w:pPr>
              <w:autoSpaceDE w:val="0"/>
              <w:adjustRightInd w:val="0"/>
              <w:snapToGrid w:val="0"/>
              <w:jc w:val="center"/>
              <w:rPr>
                <w:rFonts w:ascii="宋体" w:hAnsi="宋体" w:cs="宋体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65359" w:rsidRDefault="00165359">
            <w:pPr>
              <w:autoSpaceDE w:val="0"/>
              <w:adjustRightInd w:val="0"/>
              <w:snapToGrid w:val="0"/>
              <w:jc w:val="center"/>
              <w:rPr>
                <w:rFonts w:ascii="宋体" w:hAnsi="宋体" w:cs="宋体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5359" w:rsidRDefault="00165359">
            <w:pPr>
              <w:autoSpaceDE w:val="0"/>
              <w:adjustRightInd w:val="0"/>
              <w:snapToGrid w:val="0"/>
              <w:jc w:val="left"/>
              <w:rPr>
                <w:rFonts w:ascii="宋体" w:hAnsi="宋体" w:cs="宋体"/>
              </w:rPr>
            </w:pPr>
          </w:p>
        </w:tc>
        <w:tc>
          <w:tcPr>
            <w:tcW w:w="2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5359" w:rsidRDefault="00165359">
            <w:pPr>
              <w:autoSpaceDE w:val="0"/>
              <w:adjustRightInd w:val="0"/>
              <w:snapToGrid w:val="0"/>
              <w:jc w:val="left"/>
              <w:rPr>
                <w:rFonts w:ascii="宋体" w:hAnsi="宋体" w:cs="宋体"/>
              </w:rPr>
            </w:pPr>
          </w:p>
        </w:tc>
      </w:tr>
      <w:tr w:rsidR="00165359">
        <w:trPr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5359" w:rsidRDefault="00165359">
            <w:pPr>
              <w:autoSpaceDE w:val="0"/>
              <w:adjustRightInd w:val="0"/>
              <w:snapToGrid w:val="0"/>
              <w:jc w:val="center"/>
              <w:rPr>
                <w:rFonts w:ascii="宋体" w:hAnsi="宋体" w:cs="宋体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5359" w:rsidRDefault="00165359">
            <w:pPr>
              <w:autoSpaceDE w:val="0"/>
              <w:adjustRightInd w:val="0"/>
              <w:snapToGrid w:val="0"/>
              <w:jc w:val="center"/>
              <w:rPr>
                <w:rFonts w:ascii="宋体" w:hAnsi="宋体" w:cs="宋体"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65359" w:rsidRDefault="00165359">
            <w:pPr>
              <w:autoSpaceDE w:val="0"/>
              <w:adjustRightInd w:val="0"/>
              <w:snapToGrid w:val="0"/>
              <w:jc w:val="center"/>
              <w:rPr>
                <w:rFonts w:ascii="宋体" w:hAnsi="宋体" w:cs="宋体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5359" w:rsidRDefault="00165359">
            <w:pPr>
              <w:autoSpaceDE w:val="0"/>
              <w:adjustRightInd w:val="0"/>
              <w:snapToGrid w:val="0"/>
              <w:jc w:val="left"/>
              <w:rPr>
                <w:rFonts w:ascii="宋体" w:hAnsi="宋体" w:cs="宋体"/>
              </w:rPr>
            </w:pPr>
          </w:p>
        </w:tc>
        <w:tc>
          <w:tcPr>
            <w:tcW w:w="2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5359" w:rsidRDefault="00165359">
            <w:pPr>
              <w:autoSpaceDE w:val="0"/>
              <w:adjustRightInd w:val="0"/>
              <w:snapToGrid w:val="0"/>
              <w:jc w:val="left"/>
              <w:rPr>
                <w:rFonts w:ascii="宋体" w:hAnsi="宋体" w:cs="宋体"/>
              </w:rPr>
            </w:pPr>
          </w:p>
        </w:tc>
      </w:tr>
      <w:tr w:rsidR="00165359">
        <w:trPr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5359" w:rsidRDefault="00165359">
            <w:pPr>
              <w:autoSpaceDE w:val="0"/>
              <w:adjustRightInd w:val="0"/>
              <w:snapToGrid w:val="0"/>
              <w:jc w:val="center"/>
              <w:rPr>
                <w:rFonts w:ascii="宋体" w:hAnsi="宋体" w:cs="宋体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5359" w:rsidRDefault="005012D4">
            <w:pPr>
              <w:autoSpaceDE w:val="0"/>
              <w:adjustRightInd w:val="0"/>
              <w:snapToGrid w:val="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</w:t>
            </w: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65359" w:rsidRDefault="00165359">
            <w:pPr>
              <w:autoSpaceDE w:val="0"/>
              <w:adjustRightInd w:val="0"/>
              <w:snapToGrid w:val="0"/>
              <w:jc w:val="center"/>
              <w:rPr>
                <w:rFonts w:ascii="宋体" w:hAnsi="宋体" w:cs="宋体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5359" w:rsidRDefault="00165359">
            <w:pPr>
              <w:autoSpaceDE w:val="0"/>
              <w:adjustRightInd w:val="0"/>
              <w:snapToGrid w:val="0"/>
              <w:jc w:val="left"/>
              <w:rPr>
                <w:rFonts w:ascii="宋体" w:hAnsi="宋体" w:cs="宋体"/>
              </w:rPr>
            </w:pPr>
          </w:p>
        </w:tc>
        <w:tc>
          <w:tcPr>
            <w:tcW w:w="2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5359" w:rsidRDefault="00165359">
            <w:pPr>
              <w:autoSpaceDE w:val="0"/>
              <w:adjustRightInd w:val="0"/>
              <w:snapToGrid w:val="0"/>
              <w:jc w:val="left"/>
              <w:rPr>
                <w:rFonts w:ascii="宋体" w:hAnsi="宋体" w:cs="宋体"/>
              </w:rPr>
            </w:pPr>
          </w:p>
        </w:tc>
      </w:tr>
      <w:tr w:rsidR="00165359">
        <w:trPr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5359" w:rsidRDefault="00165359">
            <w:pPr>
              <w:autoSpaceDE w:val="0"/>
              <w:adjustRightInd w:val="0"/>
              <w:snapToGrid w:val="0"/>
              <w:jc w:val="center"/>
              <w:rPr>
                <w:rFonts w:ascii="宋体" w:hAnsi="宋体" w:cs="宋体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5359" w:rsidRDefault="005012D4">
            <w:pPr>
              <w:autoSpaceDE w:val="0"/>
              <w:adjustRightInd w:val="0"/>
              <w:snapToGrid w:val="0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</w:t>
            </w: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5359" w:rsidRDefault="00165359">
            <w:pPr>
              <w:autoSpaceDE w:val="0"/>
              <w:adjustRightInd w:val="0"/>
              <w:snapToGrid w:val="0"/>
              <w:jc w:val="center"/>
              <w:rPr>
                <w:rFonts w:ascii="宋体" w:hAnsi="宋体" w:cs="宋体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5359" w:rsidRDefault="00165359">
            <w:pPr>
              <w:autoSpaceDE w:val="0"/>
              <w:adjustRightInd w:val="0"/>
              <w:snapToGrid w:val="0"/>
              <w:jc w:val="left"/>
              <w:rPr>
                <w:rFonts w:ascii="宋体" w:hAnsi="宋体" w:cs="宋体"/>
              </w:rPr>
            </w:pPr>
          </w:p>
        </w:tc>
        <w:tc>
          <w:tcPr>
            <w:tcW w:w="2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5359" w:rsidRDefault="00165359">
            <w:pPr>
              <w:autoSpaceDE w:val="0"/>
              <w:adjustRightInd w:val="0"/>
              <w:snapToGrid w:val="0"/>
              <w:jc w:val="left"/>
              <w:rPr>
                <w:rFonts w:ascii="宋体" w:hAnsi="宋体" w:cs="宋体"/>
              </w:rPr>
            </w:pPr>
          </w:p>
        </w:tc>
      </w:tr>
    </w:tbl>
    <w:p w:rsidR="00165359" w:rsidRDefault="00D30D7C">
      <w:pPr>
        <w:pStyle w:val="1"/>
        <w:numPr>
          <w:ilvl w:val="0"/>
          <w:numId w:val="1"/>
        </w:numPr>
        <w:rPr>
          <w:rFonts w:ascii="Arial" w:hAnsi="Arial" w:cs="Arial"/>
        </w:rPr>
      </w:pPr>
      <w:bookmarkStart w:id="34" w:name="_Toc426032824"/>
      <w:bookmarkStart w:id="35" w:name="_Toc521941976"/>
      <w:r>
        <w:rPr>
          <w:rFonts w:ascii="Arial" w:hAnsi="Arial" w:cs="Arial" w:hint="eastAsia"/>
        </w:rPr>
        <w:t>系统功能需求</w:t>
      </w:r>
      <w:bookmarkEnd w:id="34"/>
      <w:bookmarkEnd w:id="35"/>
    </w:p>
    <w:p w:rsidR="00165359" w:rsidRDefault="00FD1875">
      <w:pPr>
        <w:pStyle w:val="2"/>
        <w:numPr>
          <w:ilvl w:val="1"/>
          <w:numId w:val="1"/>
        </w:numPr>
      </w:pPr>
      <w:bookmarkStart w:id="36" w:name="_Toc426032825"/>
      <w:bookmarkStart w:id="37" w:name="_Toc521941977"/>
      <w:r>
        <w:rPr>
          <w:rFonts w:hint="eastAsia"/>
        </w:rPr>
        <w:t>买家管理</w:t>
      </w:r>
      <w:bookmarkEnd w:id="36"/>
      <w:bookmarkEnd w:id="37"/>
    </w:p>
    <w:p w:rsidR="00165359" w:rsidRDefault="00D30D7C">
      <w:pPr>
        <w:pStyle w:val="3"/>
        <w:numPr>
          <w:ilvl w:val="2"/>
          <w:numId w:val="1"/>
        </w:numPr>
      </w:pPr>
      <w:bookmarkStart w:id="38" w:name="_Toc426032826"/>
      <w:bookmarkStart w:id="39" w:name="_Toc521941978"/>
      <w:r>
        <w:rPr>
          <w:rFonts w:hint="eastAsia"/>
        </w:rPr>
        <w:t>功能</w:t>
      </w:r>
      <w:r>
        <w:t>概述</w:t>
      </w:r>
      <w:bookmarkEnd w:id="38"/>
      <w:bookmarkEnd w:id="39"/>
    </w:p>
    <w:p w:rsidR="00165359" w:rsidRDefault="002F354C" w:rsidP="00862066">
      <w:pPr>
        <w:pStyle w:val="infoblue"/>
        <w:numPr>
          <w:ilvl w:val="0"/>
          <w:numId w:val="2"/>
        </w:numPr>
        <w:spacing w:before="0" w:beforeAutospacing="0" w:afterLines="50" w:after="156" w:afterAutospacing="0"/>
        <w:ind w:firstLineChars="0"/>
        <w:rPr>
          <w:rFonts w:ascii="Arial" w:hAnsi="Arial" w:cs="Arial"/>
          <w:i w:val="0"/>
          <w:color w:val="auto"/>
        </w:rPr>
      </w:pPr>
      <w:r>
        <w:rPr>
          <w:rFonts w:ascii="Arial" w:hAnsi="Arial" w:cs="Arial" w:hint="eastAsia"/>
          <w:i w:val="0"/>
          <w:color w:val="auto"/>
        </w:rPr>
        <w:t>买家登录管理</w:t>
      </w:r>
      <w:r>
        <w:rPr>
          <w:rFonts w:ascii="Arial" w:hAnsi="Arial" w:cs="Arial" w:hint="eastAsia"/>
          <w:i w:val="0"/>
          <w:color w:val="auto"/>
        </w:rPr>
        <w:t xml:space="preserve"> </w:t>
      </w:r>
      <w:r>
        <w:rPr>
          <w:rFonts w:ascii="Arial" w:hAnsi="Arial" w:cs="Arial"/>
          <w:i w:val="0"/>
          <w:color w:val="auto"/>
        </w:rPr>
        <w:t xml:space="preserve"> </w:t>
      </w:r>
      <w:r>
        <w:rPr>
          <w:rFonts w:ascii="Arial" w:hAnsi="Arial" w:cs="Arial" w:hint="eastAsia"/>
          <w:i w:val="0"/>
          <w:color w:val="auto"/>
        </w:rPr>
        <w:t>注册管理</w:t>
      </w:r>
      <w:r>
        <w:rPr>
          <w:rFonts w:ascii="Arial" w:hAnsi="Arial" w:cs="Arial" w:hint="eastAsia"/>
          <w:i w:val="0"/>
          <w:color w:val="auto"/>
        </w:rPr>
        <w:t xml:space="preserve"> </w:t>
      </w:r>
      <w:r>
        <w:rPr>
          <w:rFonts w:ascii="Arial" w:hAnsi="Arial" w:cs="Arial"/>
          <w:i w:val="0"/>
          <w:color w:val="auto"/>
        </w:rPr>
        <w:t xml:space="preserve"> </w:t>
      </w:r>
      <w:r>
        <w:rPr>
          <w:rFonts w:ascii="Arial" w:hAnsi="Arial" w:cs="Arial" w:hint="eastAsia"/>
          <w:i w:val="0"/>
          <w:color w:val="auto"/>
        </w:rPr>
        <w:t>忘记密码管理</w:t>
      </w:r>
      <w:r w:rsidR="00D30D7C">
        <w:rPr>
          <w:rFonts w:ascii="Arial" w:hAnsi="Arial" w:cs="Arial" w:hint="eastAsia"/>
          <w:i w:val="0"/>
          <w:color w:val="auto"/>
        </w:rPr>
        <w:t>；</w:t>
      </w:r>
    </w:p>
    <w:p w:rsidR="00165359" w:rsidRDefault="00A36653" w:rsidP="00F87D5F">
      <w:pPr>
        <w:pStyle w:val="infoblue"/>
        <w:numPr>
          <w:ilvl w:val="0"/>
          <w:numId w:val="2"/>
        </w:numPr>
        <w:spacing w:before="0" w:beforeAutospacing="0" w:afterLines="50" w:after="156" w:afterAutospacing="0"/>
        <w:ind w:firstLineChars="0"/>
        <w:rPr>
          <w:rFonts w:ascii="Arial" w:hAnsi="Arial" w:cs="Arial"/>
          <w:i w:val="0"/>
          <w:color w:val="auto"/>
        </w:rPr>
      </w:pPr>
      <w:r>
        <w:rPr>
          <w:rFonts w:ascii="Arial" w:hAnsi="Arial" w:cs="Arial" w:hint="eastAsia"/>
          <w:i w:val="0"/>
          <w:color w:val="auto"/>
        </w:rPr>
        <w:t>买家完善账号信息</w:t>
      </w:r>
      <w:r w:rsidR="00FB7862">
        <w:rPr>
          <w:rFonts w:ascii="Arial" w:hAnsi="Arial" w:cs="Arial" w:hint="eastAsia"/>
          <w:i w:val="0"/>
          <w:color w:val="auto"/>
        </w:rPr>
        <w:t xml:space="preserve"> </w:t>
      </w:r>
      <w:r w:rsidR="00FB7862">
        <w:rPr>
          <w:rFonts w:ascii="Arial" w:hAnsi="Arial" w:cs="Arial"/>
          <w:i w:val="0"/>
          <w:color w:val="auto"/>
        </w:rPr>
        <w:t xml:space="preserve"> </w:t>
      </w:r>
      <w:r w:rsidR="00FB7862">
        <w:rPr>
          <w:rFonts w:ascii="Arial" w:hAnsi="Arial" w:cs="Arial" w:hint="eastAsia"/>
          <w:i w:val="0"/>
          <w:color w:val="auto"/>
        </w:rPr>
        <w:t>修改个人信息</w:t>
      </w:r>
      <w:r w:rsidR="00D30D7C">
        <w:rPr>
          <w:rFonts w:ascii="Arial" w:hAnsi="Arial" w:cs="Arial" w:hint="eastAsia"/>
          <w:i w:val="0"/>
          <w:color w:val="auto"/>
        </w:rPr>
        <w:t>；</w:t>
      </w:r>
    </w:p>
    <w:p w:rsidR="00165359" w:rsidRDefault="00A36653" w:rsidP="00F87D5F">
      <w:pPr>
        <w:pStyle w:val="infoblue"/>
        <w:numPr>
          <w:ilvl w:val="0"/>
          <w:numId w:val="2"/>
        </w:numPr>
        <w:spacing w:before="0" w:beforeAutospacing="0" w:afterLines="50" w:after="156" w:afterAutospacing="0"/>
        <w:ind w:firstLineChars="0"/>
        <w:rPr>
          <w:rFonts w:ascii="Arial" w:hAnsi="Arial" w:cs="Arial"/>
          <w:i w:val="0"/>
          <w:color w:val="auto"/>
        </w:rPr>
      </w:pPr>
      <w:r>
        <w:rPr>
          <w:rFonts w:ascii="Arial" w:hAnsi="Arial" w:cs="Arial" w:hint="eastAsia"/>
          <w:i w:val="0"/>
          <w:color w:val="auto"/>
        </w:rPr>
        <w:t>网站协议管理</w:t>
      </w:r>
      <w:r w:rsidR="00D30D7C">
        <w:rPr>
          <w:rFonts w:ascii="Arial" w:hAnsi="Arial" w:cs="Arial" w:hint="eastAsia"/>
          <w:i w:val="0"/>
          <w:color w:val="auto"/>
        </w:rPr>
        <w:t>；</w:t>
      </w:r>
    </w:p>
    <w:p w:rsidR="00165359" w:rsidRDefault="00D30D7C">
      <w:pPr>
        <w:pStyle w:val="3"/>
        <w:numPr>
          <w:ilvl w:val="2"/>
          <w:numId w:val="1"/>
        </w:numPr>
      </w:pPr>
      <w:bookmarkStart w:id="40" w:name="_Toc426032827"/>
      <w:bookmarkStart w:id="41" w:name="_Toc521941979"/>
      <w:r>
        <w:rPr>
          <w:rFonts w:hint="eastAsia"/>
        </w:rPr>
        <w:t>业务规则</w:t>
      </w:r>
      <w:bookmarkEnd w:id="40"/>
      <w:bookmarkEnd w:id="41"/>
    </w:p>
    <w:p w:rsidR="00165359" w:rsidRDefault="009E39A5" w:rsidP="00F87D5F">
      <w:pPr>
        <w:pStyle w:val="infoblue"/>
        <w:numPr>
          <w:ilvl w:val="0"/>
          <w:numId w:val="3"/>
        </w:numPr>
        <w:spacing w:before="0" w:beforeAutospacing="0" w:afterLines="50" w:after="156" w:afterAutospacing="0"/>
        <w:ind w:firstLineChars="0"/>
        <w:rPr>
          <w:rFonts w:ascii="Arial" w:hAnsi="Arial" w:cs="Arial"/>
          <w:i w:val="0"/>
          <w:color w:val="auto"/>
        </w:rPr>
      </w:pPr>
      <w:r>
        <w:rPr>
          <w:rFonts w:ascii="Arial" w:hAnsi="Arial" w:cs="Arial" w:hint="eastAsia"/>
          <w:i w:val="0"/>
          <w:color w:val="auto"/>
        </w:rPr>
        <w:t>任意游客可注册平台账号</w:t>
      </w:r>
      <w:r w:rsidR="00D30D7C">
        <w:rPr>
          <w:rFonts w:ascii="Arial" w:hAnsi="Arial" w:cs="Arial" w:hint="eastAsia"/>
          <w:i w:val="0"/>
          <w:color w:val="auto"/>
        </w:rPr>
        <w:t>；</w:t>
      </w:r>
    </w:p>
    <w:p w:rsidR="00165359" w:rsidRDefault="009E39A5" w:rsidP="00F87D5F">
      <w:pPr>
        <w:pStyle w:val="infoblue"/>
        <w:numPr>
          <w:ilvl w:val="0"/>
          <w:numId w:val="3"/>
        </w:numPr>
        <w:spacing w:before="0" w:beforeAutospacing="0" w:afterLines="50" w:after="156" w:afterAutospacing="0"/>
        <w:ind w:firstLineChars="0"/>
        <w:rPr>
          <w:rFonts w:ascii="Arial" w:hAnsi="Arial" w:cs="Arial"/>
          <w:i w:val="0"/>
          <w:color w:val="auto"/>
        </w:rPr>
      </w:pPr>
      <w:r>
        <w:rPr>
          <w:rFonts w:ascii="Arial" w:hAnsi="Arial" w:cs="Arial" w:hint="eastAsia"/>
          <w:i w:val="0"/>
          <w:color w:val="auto"/>
        </w:rPr>
        <w:t>账号仅提供手机号</w:t>
      </w:r>
      <w:r>
        <w:rPr>
          <w:rFonts w:ascii="Arial" w:hAnsi="Arial" w:cs="Arial" w:hint="eastAsia"/>
          <w:i w:val="0"/>
          <w:color w:val="auto"/>
        </w:rPr>
        <w:t xml:space="preserve"> </w:t>
      </w:r>
      <w:r>
        <w:rPr>
          <w:rFonts w:ascii="Arial" w:hAnsi="Arial" w:cs="Arial" w:hint="eastAsia"/>
          <w:i w:val="0"/>
          <w:color w:val="auto"/>
        </w:rPr>
        <w:t>邮箱号注册两个注册方式</w:t>
      </w:r>
      <w:r w:rsidR="002A6B60">
        <w:rPr>
          <w:rFonts w:ascii="Arial" w:hAnsi="Arial" w:cs="Arial" w:hint="eastAsia"/>
          <w:i w:val="0"/>
          <w:color w:val="auto"/>
        </w:rPr>
        <w:t>；</w:t>
      </w:r>
    </w:p>
    <w:p w:rsidR="00165359" w:rsidRDefault="00807482" w:rsidP="00F87D5F">
      <w:pPr>
        <w:pStyle w:val="infoblue"/>
        <w:numPr>
          <w:ilvl w:val="0"/>
          <w:numId w:val="3"/>
        </w:numPr>
        <w:spacing w:before="0" w:beforeAutospacing="0" w:afterLines="50" w:after="156" w:afterAutospacing="0"/>
        <w:ind w:firstLineChars="0"/>
        <w:rPr>
          <w:rFonts w:ascii="Arial" w:hAnsi="Arial" w:cs="Arial"/>
          <w:color w:val="auto"/>
        </w:rPr>
      </w:pPr>
      <w:r>
        <w:rPr>
          <w:rFonts w:ascii="Arial" w:hAnsi="Arial" w:cs="Arial" w:hint="eastAsia"/>
          <w:i w:val="0"/>
          <w:color w:val="auto"/>
        </w:rPr>
        <w:t>找回密码也可通过手机号</w:t>
      </w:r>
      <w:r>
        <w:rPr>
          <w:rFonts w:ascii="Arial" w:hAnsi="Arial" w:cs="Arial" w:hint="eastAsia"/>
          <w:i w:val="0"/>
          <w:color w:val="auto"/>
        </w:rPr>
        <w:t xml:space="preserve"> </w:t>
      </w:r>
      <w:r>
        <w:rPr>
          <w:rFonts w:ascii="Arial" w:hAnsi="Arial" w:cs="Arial" w:hint="eastAsia"/>
          <w:i w:val="0"/>
          <w:color w:val="auto"/>
        </w:rPr>
        <w:t>邮箱获取验证码方式找回；</w:t>
      </w:r>
    </w:p>
    <w:p w:rsidR="00165359" w:rsidRDefault="00807482" w:rsidP="00F87D5F">
      <w:pPr>
        <w:pStyle w:val="infoblue"/>
        <w:numPr>
          <w:ilvl w:val="0"/>
          <w:numId w:val="3"/>
        </w:numPr>
        <w:spacing w:before="0" w:beforeAutospacing="0" w:afterLines="50" w:after="156" w:afterAutospacing="0"/>
        <w:ind w:firstLineChars="0"/>
        <w:rPr>
          <w:rFonts w:ascii="Arial" w:hAnsi="Arial" w:cs="Arial"/>
          <w:color w:val="auto"/>
        </w:rPr>
      </w:pPr>
      <w:r>
        <w:rPr>
          <w:rFonts w:ascii="Arial" w:hAnsi="Arial" w:cs="Arial" w:hint="eastAsia"/>
          <w:i w:val="0"/>
          <w:color w:val="auto"/>
        </w:rPr>
        <w:t>登录时可通过手机号</w:t>
      </w:r>
      <w:r>
        <w:rPr>
          <w:rFonts w:ascii="Arial" w:hAnsi="Arial" w:cs="Arial" w:hint="eastAsia"/>
          <w:i w:val="0"/>
          <w:color w:val="auto"/>
        </w:rPr>
        <w:t xml:space="preserve"> </w:t>
      </w:r>
      <w:r>
        <w:rPr>
          <w:rFonts w:ascii="Arial" w:hAnsi="Arial" w:cs="Arial" w:hint="eastAsia"/>
          <w:i w:val="0"/>
          <w:color w:val="auto"/>
        </w:rPr>
        <w:t>邮箱或个人账号加密码方式登录</w:t>
      </w:r>
    </w:p>
    <w:p w:rsidR="00165359" w:rsidRDefault="00D30D7C">
      <w:pPr>
        <w:pStyle w:val="3"/>
        <w:numPr>
          <w:ilvl w:val="2"/>
          <w:numId w:val="1"/>
        </w:numPr>
      </w:pPr>
      <w:bookmarkStart w:id="42" w:name="_Toc426032828"/>
      <w:bookmarkStart w:id="43" w:name="_Toc521941980"/>
      <w:r>
        <w:rPr>
          <w:rFonts w:hint="eastAsia"/>
        </w:rPr>
        <w:t>需求说明</w:t>
      </w:r>
      <w:bookmarkEnd w:id="42"/>
      <w:bookmarkEnd w:id="43"/>
    </w:p>
    <w:p w:rsidR="00165359" w:rsidRDefault="00C80AC1">
      <w:pPr>
        <w:pStyle w:val="4"/>
        <w:numPr>
          <w:ilvl w:val="3"/>
          <w:numId w:val="1"/>
        </w:numPr>
      </w:pPr>
      <w:r>
        <w:rPr>
          <w:rFonts w:hint="eastAsia"/>
        </w:rPr>
        <w:t>买家登录入口</w:t>
      </w:r>
    </w:p>
    <w:p w:rsidR="00165359" w:rsidRDefault="00D30D7C" w:rsidP="00F87D5F">
      <w:pPr>
        <w:pStyle w:val="5"/>
        <w:numPr>
          <w:ilvl w:val="4"/>
          <w:numId w:val="1"/>
        </w:numPr>
        <w:spacing w:beforeLines="50" w:before="156" w:beforeAutospacing="0" w:afterLines="50" w:after="156" w:afterAutospacing="0"/>
        <w:ind w:left="995" w:hangingChars="472" w:hanging="995"/>
      </w:pPr>
      <w:bookmarkStart w:id="44" w:name="_Toc426032830"/>
      <w:r>
        <w:rPr>
          <w:rFonts w:hint="eastAsia"/>
        </w:rPr>
        <w:t>功能描述</w:t>
      </w:r>
      <w:bookmarkEnd w:id="44"/>
    </w:p>
    <w:p w:rsidR="00C3267F" w:rsidRDefault="00D32681">
      <w:pPr>
        <w:pStyle w:val="infoblue"/>
        <w:spacing w:before="0" w:beforeAutospacing="0" w:afterLines="50" w:after="156" w:afterAutospacing="0"/>
        <w:ind w:firstLine="420"/>
        <w:rPr>
          <w:rFonts w:ascii="Arial" w:hAnsi="Arial" w:cs="Arial"/>
          <w:i w:val="0"/>
          <w:color w:val="auto"/>
        </w:rPr>
      </w:pPr>
      <w:r>
        <w:rPr>
          <w:rFonts w:ascii="Arial" w:hAnsi="Arial" w:cs="Arial" w:hint="eastAsia"/>
          <w:i w:val="0"/>
          <w:color w:val="auto"/>
        </w:rPr>
        <w:t>买家角色</w:t>
      </w:r>
      <w:r w:rsidR="00037F03">
        <w:rPr>
          <w:rFonts w:ascii="Arial" w:hAnsi="Arial" w:cs="Arial" w:hint="eastAsia"/>
          <w:i w:val="0"/>
          <w:color w:val="auto"/>
        </w:rPr>
        <w:t>登录</w:t>
      </w:r>
      <w:r>
        <w:rPr>
          <w:rFonts w:ascii="Arial" w:hAnsi="Arial" w:cs="Arial" w:hint="eastAsia"/>
          <w:i w:val="0"/>
          <w:color w:val="auto"/>
        </w:rPr>
        <w:t>功能</w:t>
      </w:r>
      <w:r w:rsidR="002A0201">
        <w:rPr>
          <w:rFonts w:ascii="Arial" w:hAnsi="Arial" w:cs="Arial" w:hint="eastAsia"/>
          <w:i w:val="0"/>
          <w:color w:val="auto"/>
        </w:rPr>
        <w:t xml:space="preserve"> </w:t>
      </w:r>
    </w:p>
    <w:p w:rsidR="000F2455" w:rsidRDefault="00263B1A" w:rsidP="000F2455">
      <w:pPr>
        <w:pStyle w:val="infoblue"/>
        <w:spacing w:before="0" w:beforeAutospacing="0" w:afterLines="50" w:after="156" w:afterAutospacing="0"/>
        <w:ind w:firstLine="420"/>
        <w:rPr>
          <w:rFonts w:ascii="Arial" w:hAnsi="Arial" w:cs="Arial"/>
          <w:i w:val="0"/>
          <w:color w:val="auto"/>
        </w:rPr>
      </w:pPr>
      <w:r>
        <w:rPr>
          <w:rFonts w:ascii="Arial" w:hAnsi="Arial" w:cs="Arial" w:hint="eastAsia"/>
          <w:i w:val="0"/>
          <w:color w:val="auto"/>
        </w:rPr>
        <w:t xml:space="preserve"> </w:t>
      </w:r>
      <w:r>
        <w:rPr>
          <w:rFonts w:ascii="Arial" w:hAnsi="Arial" w:cs="Arial"/>
          <w:i w:val="0"/>
          <w:color w:val="auto"/>
        </w:rPr>
        <w:t xml:space="preserve"> </w:t>
      </w:r>
      <w:r w:rsidR="00D7154B">
        <w:rPr>
          <w:rFonts w:ascii="Arial" w:hAnsi="Arial" w:cs="Arial" w:hint="eastAsia"/>
          <w:i w:val="0"/>
          <w:color w:val="auto"/>
        </w:rPr>
        <w:t xml:space="preserve"> </w:t>
      </w:r>
      <w:r>
        <w:rPr>
          <w:rFonts w:ascii="Arial" w:hAnsi="Arial" w:cs="Arial"/>
          <w:i w:val="0"/>
          <w:color w:val="auto"/>
        </w:rPr>
        <w:t>1</w:t>
      </w:r>
      <w:r w:rsidR="00D32681">
        <w:rPr>
          <w:rFonts w:ascii="Arial" w:hAnsi="Arial" w:cs="Arial" w:hint="eastAsia"/>
          <w:i w:val="0"/>
          <w:color w:val="auto"/>
        </w:rPr>
        <w:t>登录入口</w:t>
      </w:r>
      <w:r w:rsidR="00D32681">
        <w:rPr>
          <w:rFonts w:ascii="Arial" w:hAnsi="Arial" w:cs="Arial" w:hint="eastAsia"/>
          <w:i w:val="0"/>
          <w:color w:val="auto"/>
        </w:rPr>
        <w:t xml:space="preserve"> </w:t>
      </w:r>
      <w:r w:rsidR="000F2455">
        <w:rPr>
          <w:rFonts w:ascii="Arial" w:hAnsi="Arial" w:cs="Arial"/>
          <w:i w:val="0"/>
          <w:color w:val="auto"/>
        </w:rPr>
        <w:t xml:space="preserve">        </w:t>
      </w:r>
      <w:r>
        <w:rPr>
          <w:rFonts w:ascii="Arial" w:hAnsi="Arial" w:cs="Arial"/>
          <w:i w:val="0"/>
          <w:color w:val="auto"/>
        </w:rPr>
        <w:t>2</w:t>
      </w:r>
      <w:r w:rsidR="00D32681">
        <w:rPr>
          <w:rFonts w:ascii="Arial" w:hAnsi="Arial" w:cs="Arial" w:hint="eastAsia"/>
          <w:i w:val="0"/>
          <w:color w:val="auto"/>
        </w:rPr>
        <w:t>登录入口操作</w:t>
      </w:r>
      <w:r w:rsidR="00D32681">
        <w:rPr>
          <w:rFonts w:ascii="Arial" w:hAnsi="Arial" w:cs="Arial" w:hint="eastAsia"/>
          <w:i w:val="0"/>
          <w:color w:val="auto"/>
        </w:rPr>
        <w:t xml:space="preserve"> </w:t>
      </w:r>
    </w:p>
    <w:p w:rsidR="00165359" w:rsidRDefault="00D32681" w:rsidP="000F2455">
      <w:pPr>
        <w:pStyle w:val="infoblue"/>
        <w:spacing w:before="0" w:beforeAutospacing="0" w:afterLines="50" w:after="156" w:afterAutospacing="0"/>
        <w:ind w:firstLineChars="300" w:firstLine="630"/>
        <w:rPr>
          <w:rFonts w:ascii="Arial" w:hAnsi="Arial" w:cs="Arial"/>
          <w:i w:val="0"/>
          <w:color w:val="auto"/>
        </w:rPr>
      </w:pPr>
      <w:r>
        <w:rPr>
          <w:rFonts w:ascii="Arial" w:hAnsi="Arial" w:cs="Arial"/>
          <w:i w:val="0"/>
          <w:color w:val="auto"/>
        </w:rPr>
        <w:t xml:space="preserve"> </w:t>
      </w:r>
      <w:r w:rsidR="00263B1A">
        <w:rPr>
          <w:rFonts w:ascii="Arial" w:hAnsi="Arial" w:cs="Arial"/>
          <w:i w:val="0"/>
          <w:color w:val="auto"/>
        </w:rPr>
        <w:t>3</w:t>
      </w:r>
      <w:r>
        <w:rPr>
          <w:rFonts w:ascii="Arial" w:hAnsi="Arial" w:cs="Arial" w:hint="eastAsia"/>
          <w:i w:val="0"/>
          <w:color w:val="auto"/>
        </w:rPr>
        <w:t>注册入口链接</w:t>
      </w:r>
      <w:r>
        <w:rPr>
          <w:rFonts w:ascii="Arial" w:hAnsi="Arial" w:cs="Arial" w:hint="eastAsia"/>
          <w:i w:val="0"/>
          <w:color w:val="auto"/>
        </w:rPr>
        <w:t xml:space="preserve"> </w:t>
      </w:r>
      <w:r w:rsidR="0093321B">
        <w:rPr>
          <w:rFonts w:ascii="Arial" w:hAnsi="Arial" w:cs="Arial"/>
          <w:i w:val="0"/>
          <w:color w:val="auto"/>
        </w:rPr>
        <w:t xml:space="preserve">    </w:t>
      </w:r>
      <w:r w:rsidR="00263B1A">
        <w:rPr>
          <w:rFonts w:ascii="Arial" w:hAnsi="Arial" w:cs="Arial"/>
          <w:i w:val="0"/>
          <w:color w:val="auto"/>
        </w:rPr>
        <w:t>4</w:t>
      </w:r>
      <w:r>
        <w:rPr>
          <w:rFonts w:ascii="Arial" w:hAnsi="Arial" w:cs="Arial" w:hint="eastAsia"/>
          <w:i w:val="0"/>
          <w:color w:val="auto"/>
        </w:rPr>
        <w:t>忘记密码入口</w:t>
      </w:r>
      <w:r w:rsidR="00C81858">
        <w:rPr>
          <w:rFonts w:ascii="Arial" w:hAnsi="Arial" w:cs="Arial" w:hint="eastAsia"/>
          <w:i w:val="0"/>
          <w:color w:val="auto"/>
        </w:rPr>
        <w:t>链接</w:t>
      </w:r>
      <w:r>
        <w:rPr>
          <w:rFonts w:ascii="Arial" w:hAnsi="Arial" w:cs="Arial" w:hint="eastAsia"/>
          <w:i w:val="0"/>
          <w:color w:val="auto"/>
        </w:rPr>
        <w:t xml:space="preserve"> </w:t>
      </w:r>
      <w:r w:rsidR="00F41CDD">
        <w:rPr>
          <w:rFonts w:ascii="Arial" w:hAnsi="Arial" w:cs="Arial"/>
          <w:i w:val="0"/>
          <w:color w:val="auto"/>
        </w:rPr>
        <w:t xml:space="preserve">    </w:t>
      </w:r>
      <w:r>
        <w:rPr>
          <w:rFonts w:ascii="Arial" w:hAnsi="Arial" w:cs="Arial"/>
          <w:i w:val="0"/>
          <w:color w:val="auto"/>
        </w:rPr>
        <w:t xml:space="preserve"> </w:t>
      </w:r>
      <w:r w:rsidR="00263B1A">
        <w:rPr>
          <w:rFonts w:ascii="Arial" w:hAnsi="Arial" w:cs="Arial"/>
          <w:i w:val="0"/>
          <w:color w:val="auto"/>
        </w:rPr>
        <w:t>5</w:t>
      </w:r>
      <w:r w:rsidR="00C81858">
        <w:rPr>
          <w:rFonts w:ascii="Arial" w:hAnsi="Arial" w:cs="Arial" w:hint="eastAsia"/>
          <w:i w:val="0"/>
          <w:color w:val="auto"/>
        </w:rPr>
        <w:t>主商城入口链接</w:t>
      </w:r>
      <w:r w:rsidR="00FC1D83">
        <w:rPr>
          <w:rFonts w:ascii="Arial" w:hAnsi="Arial" w:cs="Arial" w:hint="eastAsia"/>
          <w:i w:val="0"/>
          <w:color w:val="auto"/>
        </w:rPr>
        <w:t>。</w:t>
      </w:r>
    </w:p>
    <w:p w:rsidR="00263B1A" w:rsidRDefault="00263B1A">
      <w:pPr>
        <w:pStyle w:val="infoblue"/>
        <w:spacing w:before="0" w:beforeAutospacing="0" w:afterLines="50" w:after="156" w:afterAutospacing="0"/>
        <w:ind w:firstLine="420"/>
        <w:rPr>
          <w:rFonts w:ascii="Arial" w:hAnsi="Arial" w:cs="Arial"/>
          <w:i w:val="0"/>
          <w:color w:val="auto"/>
        </w:rPr>
      </w:pPr>
      <w:r w:rsidRPr="00263B1A">
        <w:rPr>
          <w:rFonts w:ascii="Arial" w:hAnsi="Arial" w:cs="Arial"/>
          <w:i w:val="0"/>
          <w:noProof/>
          <w:color w:val="auto"/>
        </w:rPr>
        <w:lastRenderedPageBreak/>
        <w:drawing>
          <wp:inline distT="0" distB="0" distL="0" distR="0">
            <wp:extent cx="5943600" cy="2883001"/>
            <wp:effectExtent l="0" t="0" r="0" b="0"/>
            <wp:docPr id="4" name="图片 4" descr="C:\Users\Administrator\Documents\Tencent Files\3003379810\Image\C2C\$[12L3~0A]]G]_QQ)HP3G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Documents\Tencent Files\3003379810\Image\C2C\$[12L3~0A]]G]_QQ)HP3G_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83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7502" w:rsidRDefault="00367502">
      <w:pPr>
        <w:pStyle w:val="infoblue"/>
        <w:spacing w:before="0" w:beforeAutospacing="0" w:afterLines="50" w:after="156" w:afterAutospacing="0"/>
        <w:ind w:firstLine="420"/>
        <w:rPr>
          <w:rFonts w:ascii="Arial" w:hAnsi="Arial" w:cs="Arial"/>
          <w:i w:val="0"/>
          <w:color w:val="auto"/>
        </w:rPr>
      </w:pPr>
      <w:r>
        <w:rPr>
          <w:rFonts w:ascii="Arial" w:hAnsi="Arial" w:cs="Arial" w:hint="eastAsia"/>
          <w:i w:val="0"/>
          <w:color w:val="auto"/>
        </w:rPr>
        <w:t>参考</w:t>
      </w:r>
      <w:r w:rsidR="00351677">
        <w:rPr>
          <w:rFonts w:ascii="Arial" w:hAnsi="Arial" w:cs="Arial" w:hint="eastAsia"/>
          <w:i w:val="0"/>
          <w:color w:val="auto"/>
        </w:rPr>
        <w:t>效果</w:t>
      </w:r>
      <w:r>
        <w:rPr>
          <w:rFonts w:ascii="Arial" w:hAnsi="Arial" w:cs="Arial" w:hint="eastAsia"/>
          <w:i w:val="0"/>
          <w:color w:val="auto"/>
        </w:rPr>
        <w:t>图</w:t>
      </w:r>
      <w:r w:rsidR="00F8400C">
        <w:rPr>
          <w:rFonts w:ascii="Arial" w:hAnsi="Arial" w:cs="Arial" w:hint="eastAsia"/>
          <w:i w:val="0"/>
          <w:color w:val="auto"/>
        </w:rPr>
        <w:t>：</w:t>
      </w:r>
    </w:p>
    <w:p w:rsidR="000C7750" w:rsidRDefault="000C7750">
      <w:pPr>
        <w:pStyle w:val="infoblue"/>
        <w:spacing w:before="0" w:beforeAutospacing="0" w:afterLines="50" w:after="156" w:afterAutospacing="0"/>
        <w:ind w:firstLine="420"/>
        <w:rPr>
          <w:rFonts w:ascii="Arial" w:hAnsi="Arial" w:cs="Arial"/>
          <w:i w:val="0"/>
          <w:color w:val="auto"/>
        </w:rPr>
      </w:pPr>
      <w:r w:rsidRPr="000C7750">
        <w:rPr>
          <w:rFonts w:ascii="Arial" w:hAnsi="Arial" w:cs="Arial"/>
          <w:i w:val="0"/>
          <w:noProof/>
          <w:color w:val="auto"/>
        </w:rPr>
        <w:drawing>
          <wp:inline distT="0" distB="0" distL="0" distR="0">
            <wp:extent cx="5943600" cy="3786167"/>
            <wp:effectExtent l="0" t="0" r="0" b="0"/>
            <wp:docPr id="8" name="图片 8" descr="C:\Users\Administrator\Documents\Tencent Files\3003379810\Image\C2C\}1_XD(KE{9Y`2)_(YD4I`9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Documents\Tencent Files\3003379810\Image\C2C\}1_XD(KE{9Y`2)_(YD4I`9I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86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3187" w:rsidRDefault="002C3187" w:rsidP="002C3187">
      <w:pPr>
        <w:pStyle w:val="5"/>
        <w:numPr>
          <w:ilvl w:val="4"/>
          <w:numId w:val="1"/>
        </w:numPr>
        <w:spacing w:beforeLines="50" w:before="156" w:beforeAutospacing="0" w:afterLines="50" w:after="156" w:afterAutospacing="0"/>
        <w:ind w:left="995" w:hangingChars="472" w:hanging="995"/>
      </w:pPr>
      <w:r>
        <w:rPr>
          <w:rFonts w:hint="eastAsia"/>
        </w:rPr>
        <w:t>业务规则</w:t>
      </w:r>
    </w:p>
    <w:p w:rsidR="002C3187" w:rsidRDefault="002C3187" w:rsidP="002C3187">
      <w:pPr>
        <w:pStyle w:val="infoblue"/>
        <w:numPr>
          <w:ilvl w:val="0"/>
          <w:numId w:val="4"/>
        </w:numPr>
        <w:spacing w:before="0" w:beforeAutospacing="0" w:afterLines="50" w:after="156" w:afterAutospacing="0"/>
        <w:ind w:firstLineChars="0"/>
        <w:rPr>
          <w:rFonts w:ascii="Arial" w:hAnsi="Arial" w:cs="Arial"/>
          <w:i w:val="0"/>
          <w:color w:val="auto"/>
        </w:rPr>
      </w:pPr>
      <w:r>
        <w:rPr>
          <w:rFonts w:ascii="Arial" w:hAnsi="Arial" w:cs="Arial" w:hint="eastAsia"/>
          <w:i w:val="0"/>
          <w:color w:val="auto"/>
        </w:rPr>
        <w:t xml:space="preserve"> </w:t>
      </w:r>
      <w:r w:rsidR="00694F90">
        <w:rPr>
          <w:rFonts w:ascii="Arial" w:hAnsi="Arial" w:cs="Arial" w:hint="eastAsia"/>
          <w:i w:val="0"/>
          <w:color w:val="auto"/>
        </w:rPr>
        <w:t>默认所有访客</w:t>
      </w:r>
      <w:r w:rsidR="00694F90">
        <w:rPr>
          <w:rFonts w:ascii="Arial" w:hAnsi="Arial" w:cs="Arial" w:hint="eastAsia"/>
          <w:i w:val="0"/>
          <w:color w:val="auto"/>
        </w:rPr>
        <w:t xml:space="preserve"> </w:t>
      </w:r>
      <w:r w:rsidR="00694F90">
        <w:rPr>
          <w:rFonts w:ascii="Arial" w:hAnsi="Arial" w:cs="Arial" w:hint="eastAsia"/>
          <w:i w:val="0"/>
          <w:color w:val="auto"/>
        </w:rPr>
        <w:t>无须权限可自由</w:t>
      </w:r>
      <w:r w:rsidR="00A82D5B">
        <w:rPr>
          <w:rFonts w:ascii="Arial" w:hAnsi="Arial" w:cs="Arial" w:hint="eastAsia"/>
          <w:i w:val="0"/>
          <w:color w:val="auto"/>
        </w:rPr>
        <w:t>访问登录界面</w:t>
      </w:r>
    </w:p>
    <w:p w:rsidR="002C3187" w:rsidRDefault="002C3187" w:rsidP="002C3187">
      <w:pPr>
        <w:pStyle w:val="infoblue"/>
        <w:numPr>
          <w:ilvl w:val="0"/>
          <w:numId w:val="4"/>
        </w:numPr>
        <w:spacing w:before="0" w:beforeAutospacing="0" w:afterLines="50" w:after="156" w:afterAutospacing="0"/>
        <w:ind w:firstLineChars="0"/>
        <w:rPr>
          <w:rFonts w:ascii="Arial" w:hAnsi="Arial" w:cs="Arial"/>
          <w:i w:val="0"/>
          <w:color w:val="auto"/>
        </w:rPr>
      </w:pPr>
      <w:r>
        <w:rPr>
          <w:rFonts w:ascii="Arial" w:hAnsi="Arial" w:cs="Arial" w:hint="eastAsia"/>
          <w:i w:val="0"/>
          <w:color w:val="auto"/>
        </w:rPr>
        <w:t xml:space="preserve"> </w:t>
      </w:r>
      <w:r w:rsidR="006B69CB">
        <w:rPr>
          <w:rFonts w:ascii="Arial" w:hAnsi="Arial" w:cs="Arial" w:hint="eastAsia"/>
          <w:i w:val="0"/>
          <w:color w:val="auto"/>
        </w:rPr>
        <w:t>登录可</w:t>
      </w:r>
      <w:r w:rsidR="005D6769">
        <w:rPr>
          <w:rFonts w:ascii="Arial" w:hAnsi="Arial" w:cs="Arial" w:hint="eastAsia"/>
          <w:i w:val="0"/>
          <w:color w:val="auto"/>
        </w:rPr>
        <w:t>通过</w:t>
      </w:r>
      <w:r w:rsidR="006B69CB">
        <w:rPr>
          <w:rFonts w:ascii="Arial" w:hAnsi="Arial" w:cs="Arial" w:hint="eastAsia"/>
          <w:i w:val="0"/>
          <w:color w:val="auto"/>
        </w:rPr>
        <w:t>注册时</w:t>
      </w:r>
      <w:r w:rsidR="00130A97">
        <w:rPr>
          <w:rFonts w:ascii="Arial" w:hAnsi="Arial" w:cs="Arial" w:hint="eastAsia"/>
          <w:i w:val="0"/>
          <w:color w:val="auto"/>
        </w:rPr>
        <w:t>有效手机号或电子邮箱</w:t>
      </w:r>
      <w:r w:rsidR="006B69CB">
        <w:rPr>
          <w:rFonts w:ascii="Arial" w:hAnsi="Arial" w:cs="Arial" w:hint="eastAsia"/>
          <w:i w:val="0"/>
          <w:color w:val="auto"/>
        </w:rPr>
        <w:t>或设定用户名三种方式加上密码进行登录</w:t>
      </w:r>
    </w:p>
    <w:p w:rsidR="002C3187" w:rsidRPr="002C3187" w:rsidRDefault="002C3187" w:rsidP="002C3187">
      <w:pPr>
        <w:pStyle w:val="infoblue"/>
        <w:numPr>
          <w:ilvl w:val="0"/>
          <w:numId w:val="4"/>
        </w:numPr>
        <w:spacing w:before="0" w:beforeAutospacing="0" w:afterLines="50" w:after="156" w:afterAutospacing="0"/>
        <w:ind w:firstLineChars="0"/>
        <w:rPr>
          <w:rFonts w:ascii="Arial" w:hAnsi="Arial" w:cs="Arial"/>
          <w:i w:val="0"/>
          <w:color w:val="auto"/>
        </w:rPr>
      </w:pPr>
      <w:r>
        <w:rPr>
          <w:rFonts w:ascii="Arial" w:hAnsi="Arial" w:cs="Arial" w:hint="eastAsia"/>
          <w:i w:val="0"/>
          <w:color w:val="auto"/>
        </w:rPr>
        <w:t xml:space="preserve"> </w:t>
      </w:r>
      <w:r w:rsidR="006B69CB">
        <w:rPr>
          <w:rFonts w:ascii="Arial" w:hAnsi="Arial" w:cs="Arial" w:hint="eastAsia"/>
          <w:i w:val="0"/>
          <w:color w:val="auto"/>
        </w:rPr>
        <w:t>登录成功跳转</w:t>
      </w:r>
      <w:r w:rsidR="009A4EDB">
        <w:rPr>
          <w:rFonts w:ascii="Arial" w:hAnsi="Arial" w:cs="Arial" w:hint="eastAsia"/>
          <w:i w:val="0"/>
          <w:color w:val="auto"/>
        </w:rPr>
        <w:t>至上一个</w:t>
      </w:r>
      <w:r w:rsidR="006B69CB">
        <w:rPr>
          <w:rFonts w:ascii="Arial" w:hAnsi="Arial" w:cs="Arial" w:hint="eastAsia"/>
          <w:i w:val="0"/>
          <w:color w:val="auto"/>
        </w:rPr>
        <w:t>操作页面</w:t>
      </w:r>
    </w:p>
    <w:p w:rsidR="00165359" w:rsidRDefault="00D30D7C" w:rsidP="00F87D5F">
      <w:pPr>
        <w:pStyle w:val="5"/>
        <w:numPr>
          <w:ilvl w:val="4"/>
          <w:numId w:val="1"/>
        </w:numPr>
        <w:spacing w:beforeLines="50" w:before="156" w:beforeAutospacing="0" w:afterLines="50" w:after="156" w:afterAutospacing="0"/>
        <w:ind w:left="995" w:hangingChars="472" w:hanging="995"/>
      </w:pPr>
      <w:bookmarkStart w:id="45" w:name="_Toc426032831"/>
      <w:r>
        <w:rPr>
          <w:rFonts w:hint="eastAsia"/>
        </w:rPr>
        <w:lastRenderedPageBreak/>
        <w:t>输入说明</w:t>
      </w:r>
      <w:bookmarkEnd w:id="45"/>
    </w:p>
    <w:p w:rsidR="00165359" w:rsidRDefault="00222EDC" w:rsidP="00F87D5F">
      <w:pPr>
        <w:pStyle w:val="infoblue"/>
        <w:spacing w:before="0" w:beforeAutospacing="0" w:afterLines="50" w:after="156" w:afterAutospacing="0"/>
        <w:ind w:firstLine="420"/>
        <w:rPr>
          <w:rFonts w:ascii="Arial" w:hAnsi="Arial" w:cs="Arial"/>
          <w:i w:val="0"/>
          <w:color w:val="auto"/>
        </w:rPr>
      </w:pPr>
      <w:r>
        <w:rPr>
          <w:rFonts w:ascii="Arial" w:hAnsi="Arial" w:cs="Arial" w:hint="eastAsia"/>
          <w:i w:val="0"/>
          <w:color w:val="auto"/>
        </w:rPr>
        <w:t>主商城界面</w:t>
      </w:r>
      <w:r>
        <w:rPr>
          <w:rFonts w:ascii="Arial" w:hAnsi="Arial" w:cs="Arial" w:hint="eastAsia"/>
          <w:i w:val="0"/>
          <w:color w:val="auto"/>
        </w:rPr>
        <w:t xml:space="preserve"> </w:t>
      </w:r>
      <w:r>
        <w:rPr>
          <w:rFonts w:ascii="Arial" w:hAnsi="Arial" w:cs="Arial"/>
          <w:i w:val="0"/>
          <w:color w:val="auto"/>
        </w:rPr>
        <w:t>–</w:t>
      </w:r>
      <w:r>
        <w:rPr>
          <w:rFonts w:ascii="Arial" w:hAnsi="Arial" w:cs="Arial" w:hint="eastAsia"/>
          <w:i w:val="0"/>
          <w:color w:val="auto"/>
        </w:rPr>
        <w:t>-</w:t>
      </w:r>
      <w:r>
        <w:rPr>
          <w:rFonts w:ascii="Arial" w:hAnsi="Arial" w:cs="Arial"/>
          <w:i w:val="0"/>
          <w:color w:val="auto"/>
        </w:rPr>
        <w:t>&gt;</w:t>
      </w:r>
      <w:r w:rsidR="0027366F">
        <w:rPr>
          <w:rFonts w:ascii="Arial" w:hAnsi="Arial" w:cs="Arial"/>
          <w:i w:val="0"/>
          <w:color w:val="auto"/>
        </w:rPr>
        <w:t xml:space="preserve">   </w:t>
      </w:r>
      <w:r>
        <w:rPr>
          <w:rFonts w:ascii="Arial" w:hAnsi="Arial" w:cs="Arial" w:hint="eastAsia"/>
          <w:i w:val="0"/>
          <w:color w:val="auto"/>
        </w:rPr>
        <w:t>点击</w:t>
      </w:r>
      <w:r>
        <w:rPr>
          <w:rFonts w:ascii="Arial" w:hAnsi="Arial" w:cs="Arial" w:hint="eastAsia"/>
          <w:i w:val="0"/>
          <w:color w:val="auto"/>
        </w:rPr>
        <w:t xml:space="preserve"> </w:t>
      </w:r>
      <w:r>
        <w:rPr>
          <w:rFonts w:ascii="Arial" w:hAnsi="Arial" w:cs="Arial" w:hint="eastAsia"/>
          <w:i w:val="0"/>
          <w:color w:val="auto"/>
        </w:rPr>
        <w:t>登录</w:t>
      </w:r>
      <w:r>
        <w:rPr>
          <w:rFonts w:ascii="Arial" w:hAnsi="Arial" w:cs="Arial" w:hint="eastAsia"/>
          <w:i w:val="0"/>
          <w:color w:val="auto"/>
        </w:rPr>
        <w:t xml:space="preserve"> </w:t>
      </w:r>
      <w:r>
        <w:rPr>
          <w:rFonts w:ascii="Arial" w:hAnsi="Arial" w:cs="Arial" w:hint="eastAsia"/>
          <w:i w:val="0"/>
          <w:color w:val="auto"/>
        </w:rPr>
        <w:t>链接</w:t>
      </w:r>
      <w:r>
        <w:rPr>
          <w:rFonts w:ascii="Arial" w:hAnsi="Arial" w:cs="Arial" w:hint="eastAsia"/>
          <w:i w:val="0"/>
          <w:color w:val="auto"/>
        </w:rPr>
        <w:t xml:space="preserve"> </w:t>
      </w:r>
      <w:r w:rsidR="0027366F">
        <w:rPr>
          <w:rFonts w:ascii="Arial" w:hAnsi="Arial" w:cs="Arial"/>
          <w:i w:val="0"/>
          <w:color w:val="auto"/>
        </w:rPr>
        <w:t xml:space="preserve"> </w:t>
      </w:r>
      <w:r>
        <w:rPr>
          <w:rFonts w:ascii="Arial" w:hAnsi="Arial" w:cs="Arial"/>
          <w:i w:val="0"/>
          <w:color w:val="auto"/>
        </w:rPr>
        <w:t>–</w:t>
      </w:r>
      <w:r>
        <w:rPr>
          <w:rFonts w:ascii="Arial" w:hAnsi="Arial" w:cs="Arial" w:hint="eastAsia"/>
          <w:i w:val="0"/>
          <w:color w:val="auto"/>
        </w:rPr>
        <w:t>&gt;</w:t>
      </w:r>
      <w:r w:rsidR="0027366F">
        <w:rPr>
          <w:rFonts w:ascii="Arial" w:hAnsi="Arial" w:cs="Arial"/>
          <w:i w:val="0"/>
          <w:color w:val="auto"/>
        </w:rPr>
        <w:t xml:space="preserve">  </w:t>
      </w:r>
      <w:r>
        <w:rPr>
          <w:rFonts w:ascii="Arial" w:hAnsi="Arial" w:cs="Arial" w:hint="eastAsia"/>
          <w:i w:val="0"/>
          <w:color w:val="auto"/>
        </w:rPr>
        <w:t>进入登录界面</w:t>
      </w:r>
    </w:p>
    <w:tbl>
      <w:tblPr>
        <w:tblW w:w="94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7"/>
        <w:gridCol w:w="1418"/>
        <w:gridCol w:w="4534"/>
        <w:gridCol w:w="1986"/>
      </w:tblGrid>
      <w:tr w:rsidR="00165359">
        <w:tc>
          <w:tcPr>
            <w:tcW w:w="1527" w:type="dxa"/>
            <w:shd w:val="clear" w:color="auto" w:fill="D9D9D9"/>
            <w:vAlign w:val="center"/>
          </w:tcPr>
          <w:p w:rsidR="00165359" w:rsidRDefault="00D30D7C">
            <w:pPr>
              <w:adjustRightInd w:val="0"/>
              <w:snapToGrid w:val="0"/>
              <w:jc w:val="center"/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输入项</w:t>
            </w:r>
          </w:p>
        </w:tc>
        <w:tc>
          <w:tcPr>
            <w:tcW w:w="1418" w:type="dxa"/>
            <w:shd w:val="clear" w:color="auto" w:fill="D9D9D9"/>
            <w:vAlign w:val="center"/>
          </w:tcPr>
          <w:p w:rsidR="00165359" w:rsidRDefault="00D30D7C">
            <w:pPr>
              <w:adjustRightInd w:val="0"/>
              <w:snapToGrid w:val="0"/>
              <w:jc w:val="center"/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类型</w:t>
            </w:r>
          </w:p>
        </w:tc>
        <w:tc>
          <w:tcPr>
            <w:tcW w:w="4534" w:type="dxa"/>
            <w:shd w:val="clear" w:color="auto" w:fill="D9D9D9"/>
            <w:vAlign w:val="center"/>
          </w:tcPr>
          <w:p w:rsidR="00165359" w:rsidRDefault="00D30D7C">
            <w:pPr>
              <w:adjustRightInd w:val="0"/>
              <w:snapToGrid w:val="0"/>
              <w:jc w:val="center"/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规则</w:t>
            </w:r>
          </w:p>
        </w:tc>
        <w:tc>
          <w:tcPr>
            <w:tcW w:w="1986" w:type="dxa"/>
            <w:shd w:val="clear" w:color="auto" w:fill="D9D9D9"/>
            <w:vAlign w:val="center"/>
          </w:tcPr>
          <w:p w:rsidR="00165359" w:rsidRDefault="00D30D7C">
            <w:pPr>
              <w:adjustRightInd w:val="0"/>
              <w:snapToGrid w:val="0"/>
              <w:jc w:val="center"/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备注</w:t>
            </w:r>
          </w:p>
        </w:tc>
      </w:tr>
      <w:tr w:rsidR="00165359">
        <w:tc>
          <w:tcPr>
            <w:tcW w:w="1527" w:type="dxa"/>
            <w:vAlign w:val="center"/>
          </w:tcPr>
          <w:p w:rsidR="00165359" w:rsidRDefault="00216C1B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 w:hint="eastAsia"/>
                <w:color w:val="000000"/>
                <w:szCs w:val="21"/>
              </w:rPr>
              <w:t>账号</w:t>
            </w:r>
          </w:p>
        </w:tc>
        <w:tc>
          <w:tcPr>
            <w:tcW w:w="1418" w:type="dxa"/>
            <w:vAlign w:val="center"/>
          </w:tcPr>
          <w:p w:rsidR="00165359" w:rsidRDefault="006F6AE0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 w:hint="eastAsia"/>
                <w:color w:val="000000"/>
                <w:szCs w:val="21"/>
              </w:rPr>
              <w:t>文本框</w:t>
            </w:r>
          </w:p>
        </w:tc>
        <w:tc>
          <w:tcPr>
            <w:tcW w:w="4534" w:type="dxa"/>
            <w:vAlign w:val="center"/>
          </w:tcPr>
          <w:p w:rsidR="00165359" w:rsidRPr="000502BE" w:rsidRDefault="00473F8E" w:rsidP="00473F8E">
            <w:pPr>
              <w:pStyle w:val="af0"/>
              <w:numPr>
                <w:ilvl w:val="1"/>
                <w:numId w:val="3"/>
              </w:numPr>
              <w:ind w:firstLineChars="0"/>
              <w:jc w:val="left"/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 w:hint="eastAsia"/>
                <w:color w:val="000000"/>
                <w:szCs w:val="21"/>
              </w:rPr>
              <w:t>必须</w:t>
            </w:r>
            <w:r w:rsidR="00D30D7C" w:rsidRPr="000502BE">
              <w:rPr>
                <w:rFonts w:ascii="Calibri" w:hAnsi="Calibri" w:hint="eastAsia"/>
                <w:color w:val="000000"/>
                <w:szCs w:val="21"/>
              </w:rPr>
              <w:t>项，</w:t>
            </w:r>
            <w:r>
              <w:rPr>
                <w:rFonts w:ascii="Calibri" w:hAnsi="Calibri" w:hint="eastAsia"/>
                <w:color w:val="000000"/>
                <w:szCs w:val="21"/>
              </w:rPr>
              <w:t>输入框，</w:t>
            </w:r>
            <w:r w:rsidR="00D30D7C" w:rsidRPr="000502BE">
              <w:rPr>
                <w:rFonts w:ascii="Calibri" w:hAnsi="Calibri" w:hint="eastAsia"/>
                <w:color w:val="000000"/>
                <w:szCs w:val="21"/>
              </w:rPr>
              <w:t>不可为空</w:t>
            </w:r>
            <w:r w:rsidR="001C340E">
              <w:rPr>
                <w:rFonts w:ascii="Calibri" w:hAnsi="Calibri" w:hint="eastAsia"/>
                <w:color w:val="000000"/>
                <w:szCs w:val="21"/>
              </w:rPr>
              <w:t xml:space="preserve"> </w:t>
            </w:r>
            <w:r w:rsidR="001C340E">
              <w:rPr>
                <w:rFonts w:ascii="Calibri" w:hAnsi="Calibri" w:hint="eastAsia"/>
                <w:color w:val="000000"/>
                <w:szCs w:val="21"/>
              </w:rPr>
              <w:t>提示：账号不能为空</w:t>
            </w:r>
          </w:p>
          <w:p w:rsidR="000502BE" w:rsidRDefault="00BA59F2" w:rsidP="00473F8E">
            <w:pPr>
              <w:pStyle w:val="af0"/>
              <w:numPr>
                <w:ilvl w:val="1"/>
                <w:numId w:val="3"/>
              </w:numPr>
              <w:ind w:firstLineChars="0"/>
              <w:jc w:val="left"/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 w:hint="eastAsia"/>
                <w:color w:val="000000"/>
                <w:szCs w:val="21"/>
              </w:rPr>
              <w:t>限制长度</w:t>
            </w:r>
            <w:r>
              <w:rPr>
                <w:rFonts w:ascii="Calibri" w:hAnsi="Calibri"/>
                <w:color w:val="000000"/>
                <w:szCs w:val="21"/>
              </w:rPr>
              <w:t>50</w:t>
            </w:r>
            <w:r>
              <w:rPr>
                <w:rFonts w:ascii="Calibri" w:hAnsi="Calibri" w:hint="eastAsia"/>
                <w:color w:val="000000"/>
                <w:szCs w:val="21"/>
              </w:rPr>
              <w:t>字符</w:t>
            </w:r>
            <w:r>
              <w:rPr>
                <w:rFonts w:ascii="Calibri" w:hAnsi="Calibri" w:hint="eastAsia"/>
                <w:color w:val="000000"/>
                <w:szCs w:val="21"/>
              </w:rPr>
              <w:t xml:space="preserve"> </w:t>
            </w:r>
            <w:r>
              <w:rPr>
                <w:rFonts w:ascii="Calibri" w:hAnsi="Calibri" w:hint="eastAsia"/>
                <w:color w:val="000000"/>
                <w:szCs w:val="21"/>
              </w:rPr>
              <w:t>提示：账号格式不正确</w:t>
            </w:r>
          </w:p>
          <w:p w:rsidR="00BA59F2" w:rsidRDefault="00BA59F2" w:rsidP="00473F8E">
            <w:pPr>
              <w:pStyle w:val="af0"/>
              <w:numPr>
                <w:ilvl w:val="1"/>
                <w:numId w:val="3"/>
              </w:numPr>
              <w:ind w:firstLineChars="0"/>
              <w:jc w:val="left"/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 w:hint="eastAsia"/>
                <w:color w:val="000000"/>
                <w:szCs w:val="21"/>
              </w:rPr>
              <w:t>此处可输入注册时或信息维护中绑定的手机号</w:t>
            </w:r>
            <w:r>
              <w:rPr>
                <w:rFonts w:ascii="Calibri" w:hAnsi="Calibri" w:hint="eastAsia"/>
                <w:color w:val="000000"/>
                <w:szCs w:val="21"/>
              </w:rPr>
              <w:t xml:space="preserve"> </w:t>
            </w:r>
            <w:r>
              <w:rPr>
                <w:rFonts w:ascii="Calibri" w:hAnsi="Calibri" w:hint="eastAsia"/>
                <w:color w:val="000000"/>
                <w:szCs w:val="21"/>
              </w:rPr>
              <w:t>邮箱号</w:t>
            </w:r>
            <w:r>
              <w:rPr>
                <w:rFonts w:ascii="Calibri" w:hAnsi="Calibri" w:hint="eastAsia"/>
                <w:color w:val="000000"/>
                <w:szCs w:val="21"/>
              </w:rPr>
              <w:t xml:space="preserve"> </w:t>
            </w:r>
            <w:r>
              <w:rPr>
                <w:rFonts w:ascii="Calibri" w:hAnsi="Calibri" w:hint="eastAsia"/>
                <w:color w:val="000000"/>
                <w:szCs w:val="21"/>
              </w:rPr>
              <w:t>自定义用户名</w:t>
            </w:r>
          </w:p>
          <w:p w:rsidR="00BA59F2" w:rsidRPr="000502BE" w:rsidRDefault="00BE724F" w:rsidP="00473F8E">
            <w:pPr>
              <w:pStyle w:val="af0"/>
              <w:numPr>
                <w:ilvl w:val="1"/>
                <w:numId w:val="3"/>
              </w:numPr>
              <w:ind w:firstLineChars="0"/>
              <w:jc w:val="left"/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 w:hint="eastAsia"/>
                <w:color w:val="000000"/>
                <w:szCs w:val="21"/>
              </w:rPr>
              <w:t>当鼠标离开输入框时校验用户是否存在</w:t>
            </w:r>
            <w:r>
              <w:rPr>
                <w:rFonts w:ascii="Calibri" w:hAnsi="Calibri" w:hint="eastAsia"/>
                <w:color w:val="000000"/>
                <w:szCs w:val="21"/>
              </w:rPr>
              <w:t xml:space="preserve"> </w:t>
            </w:r>
            <w:r>
              <w:rPr>
                <w:rFonts w:ascii="Calibri" w:hAnsi="Calibri" w:hint="eastAsia"/>
                <w:color w:val="000000"/>
                <w:szCs w:val="21"/>
              </w:rPr>
              <w:t>提示：用户名不存在</w:t>
            </w:r>
          </w:p>
        </w:tc>
        <w:tc>
          <w:tcPr>
            <w:tcW w:w="1986" w:type="dxa"/>
            <w:vAlign w:val="center"/>
          </w:tcPr>
          <w:p w:rsidR="00165359" w:rsidRDefault="0053496E">
            <w:pPr>
              <w:ind w:firstLine="525"/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 w:hint="eastAsia"/>
                <w:color w:val="000000"/>
                <w:szCs w:val="21"/>
              </w:rPr>
              <w:t>输入正确时右边</w:t>
            </w:r>
            <w:r>
              <w:rPr>
                <w:noProof/>
              </w:rPr>
              <w:drawing>
                <wp:inline distT="0" distB="0" distL="0" distR="0" wp14:anchorId="63CE76A9" wp14:editId="093C37AE">
                  <wp:extent cx="200025" cy="219075"/>
                  <wp:effectExtent l="0" t="0" r="9525" b="952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2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21D65">
        <w:tc>
          <w:tcPr>
            <w:tcW w:w="1527" w:type="dxa"/>
            <w:vAlign w:val="center"/>
          </w:tcPr>
          <w:p w:rsidR="00221D65" w:rsidRDefault="00216C1B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 w:hint="eastAsia"/>
                <w:color w:val="000000"/>
                <w:szCs w:val="21"/>
              </w:rPr>
              <w:t>密码</w:t>
            </w:r>
          </w:p>
        </w:tc>
        <w:tc>
          <w:tcPr>
            <w:tcW w:w="1418" w:type="dxa"/>
            <w:vAlign w:val="center"/>
          </w:tcPr>
          <w:p w:rsidR="00221D65" w:rsidRDefault="006F6AE0">
            <w:pPr>
              <w:rPr>
                <w:rFonts w:ascii="Calibri" w:hAnsi="Calibri"/>
                <w:color w:val="000000"/>
                <w:szCs w:val="21"/>
              </w:rPr>
            </w:pPr>
            <w:r w:rsidRPr="00D063D1">
              <w:rPr>
                <w:rFonts w:ascii="Calibri" w:hAnsi="Calibri" w:hint="eastAsia"/>
                <w:color w:val="000000"/>
                <w:szCs w:val="21"/>
                <w:highlight w:val="yellow"/>
              </w:rPr>
              <w:t>密码框</w:t>
            </w:r>
          </w:p>
        </w:tc>
        <w:tc>
          <w:tcPr>
            <w:tcW w:w="4534" w:type="dxa"/>
            <w:vAlign w:val="center"/>
          </w:tcPr>
          <w:p w:rsidR="00221D65" w:rsidRPr="00473F8E" w:rsidRDefault="00473F8E" w:rsidP="00473F8E">
            <w:pPr>
              <w:pStyle w:val="af0"/>
              <w:numPr>
                <w:ilvl w:val="0"/>
                <w:numId w:val="11"/>
              </w:numPr>
              <w:ind w:firstLineChars="0"/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 w:hint="eastAsia"/>
                <w:color w:val="000000"/>
                <w:szCs w:val="21"/>
              </w:rPr>
              <w:t>必须填写项，</w:t>
            </w:r>
            <w:r w:rsidR="00221D65" w:rsidRPr="00473F8E">
              <w:rPr>
                <w:rFonts w:ascii="Calibri" w:hAnsi="Calibri" w:hint="eastAsia"/>
                <w:color w:val="000000"/>
                <w:szCs w:val="21"/>
              </w:rPr>
              <w:t>不可为空</w:t>
            </w:r>
            <w:r w:rsidR="00AA07A6">
              <w:rPr>
                <w:rFonts w:ascii="Calibri" w:hAnsi="Calibri" w:hint="eastAsia"/>
                <w:color w:val="000000"/>
                <w:szCs w:val="21"/>
              </w:rPr>
              <w:t xml:space="preserve"> </w:t>
            </w:r>
            <w:r w:rsidR="00AA07A6">
              <w:rPr>
                <w:rFonts w:ascii="Calibri" w:hAnsi="Calibri" w:hint="eastAsia"/>
                <w:color w:val="000000"/>
                <w:szCs w:val="21"/>
              </w:rPr>
              <w:t>提示：密码不能</w:t>
            </w:r>
            <w:r w:rsidR="002A47E9">
              <w:rPr>
                <w:rFonts w:ascii="Calibri" w:hAnsi="Calibri" w:hint="eastAsia"/>
                <w:color w:val="000000"/>
                <w:szCs w:val="21"/>
              </w:rPr>
              <w:t>为</w:t>
            </w:r>
            <w:r w:rsidR="00AA07A6">
              <w:rPr>
                <w:rFonts w:ascii="Calibri" w:hAnsi="Calibri" w:hint="eastAsia"/>
                <w:color w:val="000000"/>
                <w:szCs w:val="21"/>
              </w:rPr>
              <w:t>空</w:t>
            </w:r>
          </w:p>
          <w:p w:rsidR="001F0FBA" w:rsidRPr="00D063D1" w:rsidRDefault="001F0FBA" w:rsidP="00D063D1">
            <w:pPr>
              <w:pStyle w:val="af0"/>
              <w:numPr>
                <w:ilvl w:val="0"/>
                <w:numId w:val="11"/>
              </w:numPr>
              <w:ind w:firstLineChars="0"/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 w:hint="eastAsia"/>
                <w:color w:val="000000"/>
                <w:szCs w:val="21"/>
              </w:rPr>
              <w:t>限制长度</w:t>
            </w:r>
            <w:r>
              <w:rPr>
                <w:rFonts w:ascii="Calibri" w:hAnsi="Calibri" w:hint="eastAsia"/>
                <w:color w:val="000000"/>
                <w:szCs w:val="21"/>
              </w:rPr>
              <w:t>5</w:t>
            </w:r>
            <w:r>
              <w:rPr>
                <w:rFonts w:ascii="Calibri" w:hAnsi="Calibri"/>
                <w:color w:val="000000"/>
                <w:szCs w:val="21"/>
              </w:rPr>
              <w:t>0</w:t>
            </w:r>
            <w:r>
              <w:rPr>
                <w:rFonts w:ascii="Calibri" w:hAnsi="Calibri" w:hint="eastAsia"/>
                <w:color w:val="000000"/>
                <w:szCs w:val="21"/>
              </w:rPr>
              <w:t>字符</w:t>
            </w:r>
            <w:r>
              <w:rPr>
                <w:rFonts w:ascii="Calibri" w:hAnsi="Calibri" w:hint="eastAsia"/>
                <w:color w:val="000000"/>
                <w:szCs w:val="21"/>
              </w:rPr>
              <w:t xml:space="preserve"> </w:t>
            </w:r>
            <w:r>
              <w:rPr>
                <w:rFonts w:ascii="Calibri" w:hAnsi="Calibri" w:hint="eastAsia"/>
                <w:color w:val="000000"/>
                <w:szCs w:val="21"/>
              </w:rPr>
              <w:t>提示：密码格式不正确</w:t>
            </w:r>
          </w:p>
        </w:tc>
        <w:tc>
          <w:tcPr>
            <w:tcW w:w="1986" w:type="dxa"/>
            <w:vAlign w:val="center"/>
          </w:tcPr>
          <w:p w:rsidR="00221D65" w:rsidRDefault="0053496E">
            <w:pPr>
              <w:ind w:firstLine="525"/>
              <w:rPr>
                <w:rFonts w:ascii="Calibri" w:hAnsi="Calibri"/>
                <w:color w:val="000000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7E10BF80" wp14:editId="638FA003">
                  <wp:extent cx="200025" cy="219075"/>
                  <wp:effectExtent l="0" t="0" r="9525" b="952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2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65359">
        <w:tc>
          <w:tcPr>
            <w:tcW w:w="1527" w:type="dxa"/>
            <w:vAlign w:val="center"/>
          </w:tcPr>
          <w:p w:rsidR="00165359" w:rsidRDefault="009A13D8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 w:hint="eastAsia"/>
                <w:color w:val="000000"/>
                <w:szCs w:val="21"/>
              </w:rPr>
              <w:t>图形验证码</w:t>
            </w:r>
          </w:p>
        </w:tc>
        <w:tc>
          <w:tcPr>
            <w:tcW w:w="1418" w:type="dxa"/>
            <w:vAlign w:val="center"/>
          </w:tcPr>
          <w:p w:rsidR="00165359" w:rsidRDefault="006F6AE0" w:rsidP="006F6AE0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 w:hint="eastAsia"/>
                <w:color w:val="000000"/>
                <w:szCs w:val="21"/>
              </w:rPr>
              <w:t>文本框</w:t>
            </w:r>
          </w:p>
        </w:tc>
        <w:tc>
          <w:tcPr>
            <w:tcW w:w="4534" w:type="dxa"/>
            <w:vAlign w:val="center"/>
          </w:tcPr>
          <w:p w:rsidR="00165359" w:rsidRPr="003A7F4F" w:rsidRDefault="003A7F4F" w:rsidP="003A7F4F">
            <w:pPr>
              <w:pStyle w:val="af0"/>
              <w:numPr>
                <w:ilvl w:val="0"/>
                <w:numId w:val="12"/>
              </w:numPr>
              <w:ind w:firstLineChars="0"/>
              <w:rPr>
                <w:rFonts w:ascii="Calibri" w:hAnsi="Calibri"/>
                <w:color w:val="000000"/>
                <w:szCs w:val="21"/>
              </w:rPr>
            </w:pPr>
            <w:r w:rsidRPr="003A7F4F">
              <w:rPr>
                <w:rFonts w:ascii="Calibri" w:hAnsi="Calibri" w:hint="eastAsia"/>
                <w:color w:val="000000"/>
                <w:szCs w:val="21"/>
              </w:rPr>
              <w:t>账号密码错误超过三次</w:t>
            </w:r>
            <w:r w:rsidRPr="003A7F4F">
              <w:rPr>
                <w:rFonts w:ascii="Calibri" w:hAnsi="Calibri" w:hint="eastAsia"/>
                <w:color w:val="000000"/>
                <w:szCs w:val="21"/>
              </w:rPr>
              <w:t xml:space="preserve"> </w:t>
            </w:r>
            <w:r w:rsidRPr="003A7F4F">
              <w:rPr>
                <w:rFonts w:ascii="Calibri" w:hAnsi="Calibri" w:hint="eastAsia"/>
                <w:color w:val="000000"/>
                <w:szCs w:val="21"/>
              </w:rPr>
              <w:t>必填项</w:t>
            </w:r>
            <w:r w:rsidRPr="003A7F4F">
              <w:rPr>
                <w:rFonts w:ascii="Calibri" w:hAnsi="Calibri" w:hint="eastAsia"/>
                <w:color w:val="000000"/>
                <w:szCs w:val="21"/>
              </w:rPr>
              <w:t xml:space="preserve"> </w:t>
            </w:r>
          </w:p>
          <w:p w:rsidR="003A7F4F" w:rsidRDefault="003A7F4F" w:rsidP="003A7F4F">
            <w:pPr>
              <w:pStyle w:val="af0"/>
              <w:numPr>
                <w:ilvl w:val="0"/>
                <w:numId w:val="12"/>
              </w:numPr>
              <w:ind w:firstLineChars="0"/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 w:hint="eastAsia"/>
                <w:color w:val="000000"/>
                <w:szCs w:val="21"/>
              </w:rPr>
              <w:t>鼠标离开时</w:t>
            </w:r>
            <w:r>
              <w:rPr>
                <w:rFonts w:ascii="Calibri" w:hAnsi="Calibri" w:hint="eastAsia"/>
                <w:color w:val="000000"/>
                <w:szCs w:val="21"/>
              </w:rPr>
              <w:t xml:space="preserve"> </w:t>
            </w:r>
            <w:r>
              <w:rPr>
                <w:rFonts w:ascii="Calibri" w:hAnsi="Calibri" w:hint="eastAsia"/>
                <w:color w:val="000000"/>
                <w:szCs w:val="21"/>
              </w:rPr>
              <w:t>提示验证码右边显示勾图标或提示验证码输入不正确</w:t>
            </w:r>
          </w:p>
          <w:p w:rsidR="00A90349" w:rsidRPr="003A7F4F" w:rsidRDefault="00A90349" w:rsidP="003A7F4F">
            <w:pPr>
              <w:pStyle w:val="af0"/>
              <w:numPr>
                <w:ilvl w:val="0"/>
                <w:numId w:val="12"/>
              </w:numPr>
              <w:ind w:firstLineChars="0"/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 w:hint="eastAsia"/>
                <w:color w:val="000000"/>
                <w:szCs w:val="21"/>
              </w:rPr>
              <w:t>点击验证码图片时自动更换验证图片</w:t>
            </w:r>
          </w:p>
        </w:tc>
        <w:tc>
          <w:tcPr>
            <w:tcW w:w="1986" w:type="dxa"/>
            <w:vAlign w:val="center"/>
          </w:tcPr>
          <w:p w:rsidR="00165359" w:rsidRDefault="00D30D7C">
            <w:pPr>
              <w:ind w:firstLine="525"/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 w:hint="eastAsia"/>
                <w:color w:val="000000"/>
                <w:szCs w:val="21"/>
              </w:rPr>
              <w:t xml:space="preserve">　</w:t>
            </w:r>
            <w:r w:rsidR="0053496E">
              <w:rPr>
                <w:noProof/>
              </w:rPr>
              <w:drawing>
                <wp:inline distT="0" distB="0" distL="0" distR="0" wp14:anchorId="7E10BF80" wp14:editId="638FA003">
                  <wp:extent cx="200025" cy="219075"/>
                  <wp:effectExtent l="0" t="0" r="9525" b="952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2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B6180">
        <w:tc>
          <w:tcPr>
            <w:tcW w:w="1527" w:type="dxa"/>
            <w:vAlign w:val="center"/>
          </w:tcPr>
          <w:p w:rsidR="00DB6180" w:rsidRDefault="00DB6180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 w:hint="eastAsia"/>
                <w:color w:val="000000"/>
                <w:szCs w:val="21"/>
              </w:rPr>
              <w:t>记住我</w:t>
            </w:r>
          </w:p>
        </w:tc>
        <w:tc>
          <w:tcPr>
            <w:tcW w:w="1418" w:type="dxa"/>
            <w:vAlign w:val="center"/>
          </w:tcPr>
          <w:p w:rsidR="00DB6180" w:rsidRDefault="00BC7D05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 w:hint="eastAsia"/>
                <w:color w:val="000000"/>
                <w:szCs w:val="21"/>
              </w:rPr>
              <w:t>复选框</w:t>
            </w:r>
          </w:p>
        </w:tc>
        <w:tc>
          <w:tcPr>
            <w:tcW w:w="4534" w:type="dxa"/>
            <w:vAlign w:val="center"/>
          </w:tcPr>
          <w:p w:rsidR="00DB6180" w:rsidRDefault="00407D23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 w:hint="eastAsia"/>
                <w:color w:val="000000"/>
                <w:szCs w:val="21"/>
              </w:rPr>
              <w:t>1</w:t>
            </w:r>
            <w:r>
              <w:rPr>
                <w:rFonts w:ascii="Calibri" w:hAnsi="Calibri" w:hint="eastAsia"/>
                <w:color w:val="000000"/>
                <w:szCs w:val="21"/>
              </w:rPr>
              <w:t>、可记住系统账号</w:t>
            </w:r>
            <w:r w:rsidR="008A6D3E">
              <w:rPr>
                <w:rFonts w:ascii="Calibri" w:hAnsi="Calibri" w:hint="eastAsia"/>
                <w:color w:val="000000"/>
                <w:szCs w:val="21"/>
              </w:rPr>
              <w:t>3</w:t>
            </w:r>
            <w:r w:rsidR="008A6D3E">
              <w:rPr>
                <w:rFonts w:ascii="Calibri" w:hAnsi="Calibri"/>
                <w:color w:val="000000"/>
                <w:szCs w:val="21"/>
              </w:rPr>
              <w:t>0</w:t>
            </w:r>
            <w:r w:rsidR="008A6D3E">
              <w:rPr>
                <w:rFonts w:ascii="Calibri" w:hAnsi="Calibri" w:hint="eastAsia"/>
                <w:color w:val="000000"/>
                <w:szCs w:val="21"/>
              </w:rPr>
              <w:t>天</w:t>
            </w:r>
          </w:p>
        </w:tc>
        <w:tc>
          <w:tcPr>
            <w:tcW w:w="1986" w:type="dxa"/>
            <w:vAlign w:val="center"/>
          </w:tcPr>
          <w:p w:rsidR="00DB6180" w:rsidRDefault="00DB6180">
            <w:pPr>
              <w:ind w:firstLine="525"/>
              <w:rPr>
                <w:rFonts w:ascii="Calibri" w:hAnsi="Calibri"/>
                <w:color w:val="000000"/>
                <w:szCs w:val="21"/>
              </w:rPr>
            </w:pPr>
          </w:p>
        </w:tc>
      </w:tr>
      <w:tr w:rsidR="00165359">
        <w:tc>
          <w:tcPr>
            <w:tcW w:w="1527" w:type="dxa"/>
            <w:vAlign w:val="center"/>
          </w:tcPr>
          <w:p w:rsidR="00165359" w:rsidRDefault="00912DDD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 w:hint="eastAsia"/>
                <w:color w:val="000000"/>
                <w:szCs w:val="21"/>
              </w:rPr>
              <w:t>登录按钮</w:t>
            </w:r>
          </w:p>
        </w:tc>
        <w:tc>
          <w:tcPr>
            <w:tcW w:w="1418" w:type="dxa"/>
            <w:vAlign w:val="center"/>
          </w:tcPr>
          <w:p w:rsidR="00165359" w:rsidRDefault="00BC7D05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 w:hint="eastAsia"/>
                <w:color w:val="000000"/>
                <w:szCs w:val="21"/>
              </w:rPr>
              <w:t>按钮</w:t>
            </w:r>
          </w:p>
        </w:tc>
        <w:tc>
          <w:tcPr>
            <w:tcW w:w="4534" w:type="dxa"/>
            <w:vAlign w:val="center"/>
          </w:tcPr>
          <w:p w:rsidR="00165359" w:rsidRPr="00D063D1" w:rsidRDefault="00D063D1" w:rsidP="00D063D1">
            <w:pPr>
              <w:pStyle w:val="af0"/>
              <w:numPr>
                <w:ilvl w:val="0"/>
                <w:numId w:val="13"/>
              </w:numPr>
              <w:ind w:firstLineChars="0"/>
              <w:rPr>
                <w:rFonts w:ascii="Calibri" w:hAnsi="Calibri"/>
                <w:color w:val="000000"/>
                <w:szCs w:val="21"/>
              </w:rPr>
            </w:pPr>
            <w:r w:rsidRPr="00D063D1">
              <w:rPr>
                <w:rFonts w:ascii="Calibri" w:hAnsi="Calibri" w:hint="eastAsia"/>
                <w:color w:val="000000"/>
                <w:szCs w:val="21"/>
              </w:rPr>
              <w:t>账号密码校验不通过</w:t>
            </w:r>
            <w:r w:rsidRPr="00D063D1">
              <w:rPr>
                <w:rFonts w:ascii="Calibri" w:hAnsi="Calibri" w:hint="eastAsia"/>
                <w:color w:val="000000"/>
                <w:szCs w:val="21"/>
              </w:rPr>
              <w:t xml:space="preserve"> </w:t>
            </w:r>
            <w:r w:rsidRPr="00D063D1">
              <w:rPr>
                <w:rFonts w:ascii="Calibri" w:hAnsi="Calibri" w:hint="eastAsia"/>
                <w:color w:val="000000"/>
                <w:szCs w:val="21"/>
              </w:rPr>
              <w:t>提示账号密码错误</w:t>
            </w:r>
          </w:p>
          <w:p w:rsidR="00D063D1" w:rsidRPr="00D063D1" w:rsidRDefault="00D063D1" w:rsidP="00D063D1">
            <w:pPr>
              <w:pStyle w:val="af0"/>
              <w:numPr>
                <w:ilvl w:val="0"/>
                <w:numId w:val="13"/>
              </w:numPr>
              <w:ind w:firstLineChars="0"/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 w:hint="eastAsia"/>
                <w:color w:val="000000"/>
                <w:szCs w:val="21"/>
              </w:rPr>
              <w:t>账号密码校验通过</w:t>
            </w:r>
            <w:r>
              <w:rPr>
                <w:rFonts w:ascii="Calibri" w:hAnsi="Calibri" w:hint="eastAsia"/>
                <w:color w:val="000000"/>
                <w:szCs w:val="21"/>
              </w:rPr>
              <w:t xml:space="preserve"> </w:t>
            </w:r>
            <w:r>
              <w:rPr>
                <w:rFonts w:ascii="Calibri" w:hAnsi="Calibri" w:hint="eastAsia"/>
                <w:color w:val="000000"/>
                <w:szCs w:val="21"/>
              </w:rPr>
              <w:t>界面跳转之前操作界面</w:t>
            </w:r>
          </w:p>
        </w:tc>
        <w:tc>
          <w:tcPr>
            <w:tcW w:w="1986" w:type="dxa"/>
            <w:vAlign w:val="center"/>
          </w:tcPr>
          <w:p w:rsidR="00165359" w:rsidRDefault="00165359">
            <w:pPr>
              <w:ind w:firstLine="525"/>
              <w:rPr>
                <w:rFonts w:ascii="Calibri" w:hAnsi="Calibri"/>
                <w:color w:val="000000"/>
                <w:szCs w:val="21"/>
              </w:rPr>
            </w:pPr>
          </w:p>
        </w:tc>
      </w:tr>
      <w:tr w:rsidR="00C3267F">
        <w:tc>
          <w:tcPr>
            <w:tcW w:w="1527" w:type="dxa"/>
            <w:vAlign w:val="center"/>
          </w:tcPr>
          <w:p w:rsidR="00C3267F" w:rsidRDefault="00C3267F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 w:hint="eastAsia"/>
                <w:color w:val="000000"/>
                <w:szCs w:val="21"/>
              </w:rPr>
              <w:t>链接入口</w:t>
            </w:r>
          </w:p>
        </w:tc>
        <w:tc>
          <w:tcPr>
            <w:tcW w:w="1418" w:type="dxa"/>
            <w:vAlign w:val="center"/>
          </w:tcPr>
          <w:p w:rsidR="00C3267F" w:rsidRDefault="00052A8E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 w:hint="eastAsia"/>
                <w:color w:val="000000"/>
                <w:szCs w:val="21"/>
              </w:rPr>
              <w:t>链接</w:t>
            </w:r>
          </w:p>
        </w:tc>
        <w:tc>
          <w:tcPr>
            <w:tcW w:w="4534" w:type="dxa"/>
            <w:vAlign w:val="center"/>
          </w:tcPr>
          <w:p w:rsidR="00C3267F" w:rsidRPr="00CF5436" w:rsidRDefault="00CF5436" w:rsidP="00CF5436">
            <w:pPr>
              <w:pStyle w:val="af0"/>
              <w:numPr>
                <w:ilvl w:val="0"/>
                <w:numId w:val="14"/>
              </w:numPr>
              <w:ind w:firstLineChars="0"/>
              <w:rPr>
                <w:rFonts w:ascii="Calibri" w:hAnsi="Calibri"/>
                <w:color w:val="000000"/>
                <w:szCs w:val="21"/>
              </w:rPr>
            </w:pPr>
            <w:r w:rsidRPr="00CF5436">
              <w:rPr>
                <w:rFonts w:ascii="Calibri" w:hAnsi="Calibri" w:hint="eastAsia"/>
                <w:color w:val="000000"/>
                <w:szCs w:val="21"/>
              </w:rPr>
              <w:t>点击左上角创展</w:t>
            </w:r>
            <w:r w:rsidRPr="00CF5436">
              <w:rPr>
                <w:rFonts w:ascii="Calibri" w:hAnsi="Calibri" w:hint="eastAsia"/>
                <w:color w:val="000000"/>
                <w:szCs w:val="21"/>
              </w:rPr>
              <w:t>Logo</w:t>
            </w:r>
            <w:r w:rsidRPr="00CF5436">
              <w:rPr>
                <w:rFonts w:ascii="Calibri" w:hAnsi="Calibri"/>
                <w:color w:val="000000"/>
                <w:szCs w:val="21"/>
              </w:rPr>
              <w:t xml:space="preserve"> </w:t>
            </w:r>
            <w:r w:rsidRPr="00CF5436">
              <w:rPr>
                <w:rFonts w:ascii="Calibri" w:hAnsi="Calibri" w:hint="eastAsia"/>
                <w:color w:val="000000"/>
                <w:szCs w:val="21"/>
              </w:rPr>
              <w:t>进入主商城</w:t>
            </w:r>
          </w:p>
          <w:p w:rsidR="00CF5436" w:rsidRDefault="00CF5436" w:rsidP="00CF5436">
            <w:pPr>
              <w:pStyle w:val="af0"/>
              <w:numPr>
                <w:ilvl w:val="0"/>
                <w:numId w:val="14"/>
              </w:numPr>
              <w:ind w:firstLineChars="0"/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 w:hint="eastAsia"/>
                <w:color w:val="000000"/>
                <w:szCs w:val="21"/>
              </w:rPr>
              <w:t>右上角注册</w:t>
            </w:r>
            <w:r>
              <w:rPr>
                <w:rFonts w:ascii="Calibri" w:hAnsi="Calibri" w:hint="eastAsia"/>
                <w:color w:val="000000"/>
                <w:szCs w:val="21"/>
              </w:rPr>
              <w:t xml:space="preserve"> </w:t>
            </w:r>
            <w:r>
              <w:rPr>
                <w:rFonts w:ascii="Calibri" w:hAnsi="Calibri" w:hint="eastAsia"/>
                <w:color w:val="000000"/>
                <w:szCs w:val="21"/>
              </w:rPr>
              <w:t>进入注册页面</w:t>
            </w:r>
          </w:p>
          <w:p w:rsidR="00CF5436" w:rsidRPr="00CF5436" w:rsidRDefault="00CF5436" w:rsidP="00CF5436">
            <w:pPr>
              <w:pStyle w:val="af0"/>
              <w:numPr>
                <w:ilvl w:val="0"/>
                <w:numId w:val="14"/>
              </w:numPr>
              <w:ind w:firstLineChars="0"/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 w:hint="eastAsia"/>
                <w:color w:val="000000"/>
                <w:szCs w:val="21"/>
              </w:rPr>
              <w:t>登录框中</w:t>
            </w:r>
            <w:r>
              <w:rPr>
                <w:rFonts w:ascii="Calibri" w:hAnsi="Calibri" w:hint="eastAsia"/>
                <w:color w:val="000000"/>
                <w:szCs w:val="21"/>
              </w:rPr>
              <w:t xml:space="preserve"> </w:t>
            </w:r>
            <w:r>
              <w:rPr>
                <w:rFonts w:ascii="Calibri" w:hAnsi="Calibri" w:hint="eastAsia"/>
                <w:color w:val="000000"/>
                <w:szCs w:val="21"/>
              </w:rPr>
              <w:t>忘记密码</w:t>
            </w:r>
            <w:r>
              <w:rPr>
                <w:rFonts w:ascii="Calibri" w:hAnsi="Calibri" w:hint="eastAsia"/>
                <w:color w:val="000000"/>
                <w:szCs w:val="21"/>
              </w:rPr>
              <w:t xml:space="preserve"> </w:t>
            </w:r>
            <w:r>
              <w:rPr>
                <w:rFonts w:ascii="Calibri" w:hAnsi="Calibri" w:hint="eastAsia"/>
                <w:color w:val="000000"/>
                <w:szCs w:val="21"/>
              </w:rPr>
              <w:t>进入忘记密码页面</w:t>
            </w:r>
          </w:p>
        </w:tc>
        <w:tc>
          <w:tcPr>
            <w:tcW w:w="1986" w:type="dxa"/>
            <w:vAlign w:val="center"/>
          </w:tcPr>
          <w:p w:rsidR="00C3267F" w:rsidRDefault="00C3267F">
            <w:pPr>
              <w:ind w:firstLine="525"/>
              <w:rPr>
                <w:rFonts w:ascii="Calibri" w:hAnsi="Calibri"/>
                <w:color w:val="000000"/>
                <w:szCs w:val="21"/>
              </w:rPr>
            </w:pPr>
          </w:p>
        </w:tc>
      </w:tr>
    </w:tbl>
    <w:p w:rsidR="00165359" w:rsidRDefault="00D30D7C" w:rsidP="00F87D5F">
      <w:pPr>
        <w:pStyle w:val="5"/>
        <w:numPr>
          <w:ilvl w:val="4"/>
          <w:numId w:val="1"/>
        </w:numPr>
        <w:spacing w:beforeLines="50" w:before="156" w:beforeAutospacing="0" w:afterLines="50" w:after="156" w:afterAutospacing="0"/>
        <w:ind w:left="995" w:hangingChars="472" w:hanging="995"/>
      </w:pPr>
      <w:bookmarkStart w:id="46" w:name="_Toc426032832"/>
      <w:r>
        <w:rPr>
          <w:rFonts w:hint="eastAsia"/>
        </w:rPr>
        <w:t>输出说明</w:t>
      </w:r>
      <w:bookmarkEnd w:id="46"/>
    </w:p>
    <w:p w:rsidR="00D02E29" w:rsidRDefault="003D3275" w:rsidP="003D3275">
      <w:pPr>
        <w:pStyle w:val="af0"/>
        <w:numPr>
          <w:ilvl w:val="0"/>
          <w:numId w:val="10"/>
        </w:numPr>
        <w:ind w:firstLineChars="0"/>
      </w:pPr>
      <w:r>
        <w:rPr>
          <w:rFonts w:hint="eastAsia"/>
        </w:rPr>
        <w:t>登录成功进入后台管理页面</w:t>
      </w:r>
      <w:r>
        <w:rPr>
          <w:rFonts w:hint="eastAsia"/>
        </w:rPr>
        <w:t xml:space="preserve"> </w:t>
      </w:r>
      <w:r>
        <w:rPr>
          <w:rFonts w:hint="eastAsia"/>
        </w:rPr>
        <w:t>或者</w:t>
      </w:r>
      <w:r>
        <w:rPr>
          <w:rFonts w:hint="eastAsia"/>
        </w:rPr>
        <w:t xml:space="preserve"> </w:t>
      </w:r>
      <w:r>
        <w:rPr>
          <w:rFonts w:hint="eastAsia"/>
        </w:rPr>
        <w:t>主商城页面</w:t>
      </w:r>
    </w:p>
    <w:p w:rsidR="003D3275" w:rsidRPr="00D02E29" w:rsidRDefault="003D3275" w:rsidP="003D3275">
      <w:pPr>
        <w:pStyle w:val="af0"/>
        <w:numPr>
          <w:ilvl w:val="0"/>
          <w:numId w:val="10"/>
        </w:numPr>
        <w:ind w:firstLineChars="0"/>
      </w:pPr>
      <w:r>
        <w:rPr>
          <w:rFonts w:hint="eastAsia"/>
        </w:rPr>
        <w:t>登录未成功页面进行提示</w:t>
      </w:r>
      <w:r>
        <w:rPr>
          <w:rFonts w:hint="eastAsia"/>
        </w:rPr>
        <w:t xml:space="preserve"> </w:t>
      </w:r>
    </w:p>
    <w:p w:rsidR="00165359" w:rsidRDefault="00A71542">
      <w:pPr>
        <w:pStyle w:val="4"/>
        <w:numPr>
          <w:ilvl w:val="3"/>
          <w:numId w:val="1"/>
        </w:numPr>
      </w:pPr>
      <w:r>
        <w:rPr>
          <w:rFonts w:hint="eastAsia"/>
        </w:rPr>
        <w:t>注册页面入口</w:t>
      </w:r>
    </w:p>
    <w:p w:rsidR="00165359" w:rsidRDefault="00D30D7C" w:rsidP="00F87D5F">
      <w:pPr>
        <w:pStyle w:val="5"/>
        <w:numPr>
          <w:ilvl w:val="4"/>
          <w:numId w:val="1"/>
        </w:numPr>
        <w:spacing w:beforeLines="50" w:before="156" w:beforeAutospacing="0" w:afterLines="50" w:after="156" w:afterAutospacing="0"/>
        <w:ind w:left="995" w:hangingChars="472" w:hanging="995"/>
      </w:pPr>
      <w:bookmarkStart w:id="47" w:name="_Toc426032834"/>
      <w:r>
        <w:rPr>
          <w:rFonts w:hint="eastAsia"/>
        </w:rPr>
        <w:t>功能描述</w:t>
      </w:r>
      <w:bookmarkEnd w:id="47"/>
    </w:p>
    <w:p w:rsidR="00693024" w:rsidRDefault="007E5CEB" w:rsidP="00F87D5F">
      <w:pPr>
        <w:pStyle w:val="infoblue"/>
        <w:spacing w:before="0" w:beforeAutospacing="0" w:afterLines="50" w:after="156" w:afterAutospacing="0"/>
        <w:ind w:firstLine="420"/>
        <w:rPr>
          <w:rFonts w:ascii="Arial" w:hAnsi="Arial" w:cs="Arial"/>
          <w:i w:val="0"/>
          <w:color w:val="auto"/>
        </w:rPr>
      </w:pPr>
      <w:r>
        <w:rPr>
          <w:rFonts w:ascii="Arial" w:hAnsi="Arial" w:cs="Arial" w:hint="eastAsia"/>
          <w:i w:val="0"/>
          <w:color w:val="auto"/>
        </w:rPr>
        <w:t>买家注册功能</w:t>
      </w:r>
      <w:r>
        <w:rPr>
          <w:rFonts w:ascii="Arial" w:hAnsi="Arial" w:cs="Arial" w:hint="eastAsia"/>
          <w:i w:val="0"/>
          <w:color w:val="auto"/>
        </w:rPr>
        <w:t xml:space="preserve"> </w:t>
      </w:r>
      <w:r>
        <w:rPr>
          <w:rFonts w:ascii="Arial" w:hAnsi="Arial" w:cs="Arial"/>
          <w:i w:val="0"/>
          <w:color w:val="auto"/>
        </w:rPr>
        <w:t>1</w:t>
      </w:r>
      <w:r>
        <w:rPr>
          <w:rFonts w:ascii="Arial" w:hAnsi="Arial" w:cs="Arial" w:hint="eastAsia"/>
          <w:i w:val="0"/>
          <w:color w:val="auto"/>
        </w:rPr>
        <w:t>、手机号注册</w:t>
      </w:r>
      <w:r>
        <w:rPr>
          <w:rFonts w:ascii="Arial" w:hAnsi="Arial" w:cs="Arial" w:hint="eastAsia"/>
          <w:i w:val="0"/>
          <w:color w:val="auto"/>
        </w:rPr>
        <w:t xml:space="preserve"> </w:t>
      </w:r>
      <w:r w:rsidR="00A85F81">
        <w:rPr>
          <w:rFonts w:ascii="Arial" w:hAnsi="Arial" w:cs="Arial"/>
          <w:i w:val="0"/>
          <w:color w:val="auto"/>
        </w:rPr>
        <w:t xml:space="preserve">  </w:t>
      </w:r>
      <w:r w:rsidR="00B248BF">
        <w:rPr>
          <w:rFonts w:ascii="Arial" w:hAnsi="Arial" w:cs="Arial"/>
          <w:i w:val="0"/>
          <w:color w:val="auto"/>
        </w:rPr>
        <w:t xml:space="preserve">  </w:t>
      </w:r>
      <w:r w:rsidR="00A85F81">
        <w:rPr>
          <w:rFonts w:ascii="Arial" w:hAnsi="Arial" w:cs="Arial"/>
          <w:i w:val="0"/>
          <w:color w:val="auto"/>
        </w:rPr>
        <w:t xml:space="preserve"> </w:t>
      </w:r>
      <w:r>
        <w:rPr>
          <w:rFonts w:ascii="Arial" w:hAnsi="Arial" w:cs="Arial"/>
          <w:i w:val="0"/>
          <w:color w:val="auto"/>
        </w:rPr>
        <w:t xml:space="preserve"> 2</w:t>
      </w:r>
      <w:r>
        <w:rPr>
          <w:rFonts w:ascii="Arial" w:hAnsi="Arial" w:cs="Arial" w:hint="eastAsia"/>
          <w:i w:val="0"/>
          <w:color w:val="auto"/>
        </w:rPr>
        <w:t>、邮箱账号注册</w:t>
      </w:r>
      <w:r>
        <w:rPr>
          <w:rFonts w:ascii="Arial" w:hAnsi="Arial" w:cs="Arial" w:hint="eastAsia"/>
          <w:i w:val="0"/>
          <w:color w:val="auto"/>
        </w:rPr>
        <w:t xml:space="preserve"> </w:t>
      </w:r>
      <w:r>
        <w:rPr>
          <w:rFonts w:ascii="Arial" w:hAnsi="Arial" w:cs="Arial"/>
          <w:i w:val="0"/>
          <w:color w:val="auto"/>
        </w:rPr>
        <w:t xml:space="preserve"> </w:t>
      </w:r>
      <w:r w:rsidR="00B248BF">
        <w:rPr>
          <w:rFonts w:ascii="Arial" w:hAnsi="Arial" w:cs="Arial"/>
          <w:i w:val="0"/>
          <w:color w:val="auto"/>
        </w:rPr>
        <w:t xml:space="preserve">   </w:t>
      </w:r>
      <w:r>
        <w:rPr>
          <w:rFonts w:ascii="Arial" w:hAnsi="Arial" w:cs="Arial"/>
          <w:i w:val="0"/>
          <w:color w:val="auto"/>
        </w:rPr>
        <w:t>3</w:t>
      </w:r>
      <w:r>
        <w:rPr>
          <w:rFonts w:ascii="Arial" w:hAnsi="Arial" w:cs="Arial" w:hint="eastAsia"/>
          <w:i w:val="0"/>
          <w:color w:val="auto"/>
        </w:rPr>
        <w:t>、</w:t>
      </w:r>
      <w:r w:rsidR="00693024">
        <w:rPr>
          <w:rFonts w:ascii="Arial" w:hAnsi="Arial" w:cs="Arial" w:hint="eastAsia"/>
          <w:i w:val="0"/>
          <w:color w:val="auto"/>
        </w:rPr>
        <w:t>获取验证码</w:t>
      </w:r>
      <w:r w:rsidR="00693024">
        <w:rPr>
          <w:rFonts w:ascii="Arial" w:hAnsi="Arial" w:cs="Arial" w:hint="eastAsia"/>
          <w:i w:val="0"/>
          <w:color w:val="auto"/>
        </w:rPr>
        <w:t xml:space="preserve"> </w:t>
      </w:r>
      <w:r w:rsidR="00693024">
        <w:rPr>
          <w:rFonts w:ascii="Arial" w:hAnsi="Arial" w:cs="Arial"/>
          <w:i w:val="0"/>
          <w:color w:val="auto"/>
        </w:rPr>
        <w:t xml:space="preserve">  </w:t>
      </w:r>
    </w:p>
    <w:p w:rsidR="00165359" w:rsidRDefault="00693024" w:rsidP="00693024">
      <w:pPr>
        <w:pStyle w:val="infoblue"/>
        <w:spacing w:before="0" w:beforeAutospacing="0" w:afterLines="50" w:after="156" w:afterAutospacing="0"/>
        <w:ind w:firstLineChars="800" w:firstLine="1680"/>
        <w:rPr>
          <w:rFonts w:ascii="Arial" w:hAnsi="Arial" w:cs="Arial"/>
          <w:i w:val="0"/>
          <w:color w:val="auto"/>
        </w:rPr>
      </w:pPr>
      <w:r>
        <w:rPr>
          <w:rFonts w:ascii="Arial" w:hAnsi="Arial" w:cs="Arial"/>
          <w:i w:val="0"/>
          <w:color w:val="auto"/>
        </w:rPr>
        <w:t>4</w:t>
      </w:r>
      <w:r>
        <w:rPr>
          <w:rFonts w:ascii="Arial" w:hAnsi="Arial" w:cs="Arial" w:hint="eastAsia"/>
          <w:i w:val="0"/>
          <w:color w:val="auto"/>
        </w:rPr>
        <w:t>、注册协议链接</w:t>
      </w:r>
      <w:r w:rsidR="00A85F81">
        <w:rPr>
          <w:rFonts w:ascii="Arial" w:hAnsi="Arial" w:cs="Arial" w:hint="eastAsia"/>
          <w:i w:val="0"/>
          <w:color w:val="auto"/>
        </w:rPr>
        <w:t>入口</w:t>
      </w:r>
      <w:r>
        <w:rPr>
          <w:rFonts w:ascii="Arial" w:hAnsi="Arial" w:cs="Arial" w:hint="eastAsia"/>
          <w:i w:val="0"/>
          <w:color w:val="auto"/>
        </w:rPr>
        <w:t xml:space="preserve"> </w:t>
      </w:r>
      <w:r>
        <w:rPr>
          <w:rFonts w:ascii="Arial" w:hAnsi="Arial" w:cs="Arial"/>
          <w:i w:val="0"/>
          <w:color w:val="auto"/>
        </w:rPr>
        <w:t xml:space="preserve"> 5</w:t>
      </w:r>
      <w:r>
        <w:rPr>
          <w:rFonts w:ascii="Arial" w:hAnsi="Arial" w:cs="Arial" w:hint="eastAsia"/>
          <w:i w:val="0"/>
          <w:color w:val="auto"/>
        </w:rPr>
        <w:t>、主商城链接</w:t>
      </w:r>
      <w:r w:rsidR="00A85F81">
        <w:rPr>
          <w:rFonts w:ascii="Arial" w:hAnsi="Arial" w:cs="Arial" w:hint="eastAsia"/>
          <w:i w:val="0"/>
          <w:color w:val="auto"/>
        </w:rPr>
        <w:t>入口</w:t>
      </w:r>
      <w:r>
        <w:rPr>
          <w:rFonts w:ascii="Arial" w:hAnsi="Arial" w:cs="Arial" w:hint="eastAsia"/>
          <w:i w:val="0"/>
          <w:color w:val="auto"/>
        </w:rPr>
        <w:t xml:space="preserve"> </w:t>
      </w:r>
      <w:r>
        <w:rPr>
          <w:rFonts w:ascii="Arial" w:hAnsi="Arial" w:cs="Arial"/>
          <w:i w:val="0"/>
          <w:color w:val="auto"/>
        </w:rPr>
        <w:t xml:space="preserve">  6</w:t>
      </w:r>
      <w:r>
        <w:rPr>
          <w:rFonts w:ascii="Arial" w:hAnsi="Arial" w:cs="Arial" w:hint="eastAsia"/>
          <w:i w:val="0"/>
          <w:color w:val="auto"/>
        </w:rPr>
        <w:t>、</w:t>
      </w:r>
      <w:r w:rsidR="00915C3C">
        <w:rPr>
          <w:rFonts w:ascii="Arial" w:hAnsi="Arial" w:cs="Arial" w:hint="eastAsia"/>
          <w:i w:val="0"/>
          <w:color w:val="auto"/>
        </w:rPr>
        <w:t>登录链接</w:t>
      </w:r>
      <w:r w:rsidR="00A85F81">
        <w:rPr>
          <w:rFonts w:ascii="Arial" w:hAnsi="Arial" w:cs="Arial" w:hint="eastAsia"/>
          <w:i w:val="0"/>
          <w:color w:val="auto"/>
        </w:rPr>
        <w:t>入口</w:t>
      </w:r>
    </w:p>
    <w:p w:rsidR="00693024" w:rsidRDefault="00693024" w:rsidP="00F87D5F">
      <w:pPr>
        <w:pStyle w:val="infoblue"/>
        <w:spacing w:before="0" w:beforeAutospacing="0" w:afterLines="50" w:after="156" w:afterAutospacing="0"/>
        <w:ind w:firstLine="420"/>
        <w:rPr>
          <w:rFonts w:ascii="Arial" w:hAnsi="Arial" w:cs="Arial"/>
          <w:i w:val="0"/>
          <w:color w:val="auto"/>
        </w:rPr>
      </w:pPr>
      <w:r>
        <w:rPr>
          <w:rFonts w:ascii="Arial" w:hAnsi="Arial" w:cs="Arial" w:hint="eastAsia"/>
          <w:i w:val="0"/>
          <w:color w:val="auto"/>
        </w:rPr>
        <w:t xml:space="preserve"> </w:t>
      </w:r>
      <w:r>
        <w:rPr>
          <w:rFonts w:ascii="Arial" w:hAnsi="Arial" w:cs="Arial"/>
          <w:i w:val="0"/>
          <w:color w:val="auto"/>
        </w:rPr>
        <w:t xml:space="preserve">            </w:t>
      </w:r>
    </w:p>
    <w:p w:rsidR="00C326A1" w:rsidRDefault="00B93C25" w:rsidP="00F87D5F">
      <w:pPr>
        <w:pStyle w:val="infoblue"/>
        <w:spacing w:before="0" w:beforeAutospacing="0" w:afterLines="50" w:after="156" w:afterAutospacing="0"/>
        <w:ind w:firstLine="420"/>
        <w:rPr>
          <w:rFonts w:ascii="Arial" w:hAnsi="Arial" w:cs="Arial"/>
          <w:i w:val="0"/>
          <w:color w:val="auto"/>
        </w:rPr>
      </w:pPr>
      <w:r w:rsidRPr="00B93C25">
        <w:rPr>
          <w:rFonts w:ascii="Arial" w:hAnsi="Arial" w:cs="Arial"/>
          <w:i w:val="0"/>
          <w:noProof/>
          <w:color w:val="auto"/>
        </w:rPr>
        <w:lastRenderedPageBreak/>
        <w:drawing>
          <wp:inline distT="0" distB="0" distL="0" distR="0">
            <wp:extent cx="5943600" cy="2958533"/>
            <wp:effectExtent l="0" t="0" r="0" b="0"/>
            <wp:docPr id="9" name="图片 9" descr="C:\Users\Administrator\Documents\Tencent Files\3003379810\Image\C2C\N(F]281ZY]]@VR$KSPTACG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istrator\Documents\Tencent Files\3003379810\Image\C2C\N(F]281ZY]]@VR$KSPTACGN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58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0A97" w:rsidRDefault="00130A97" w:rsidP="00130A97">
      <w:pPr>
        <w:pStyle w:val="5"/>
        <w:numPr>
          <w:ilvl w:val="4"/>
          <w:numId w:val="1"/>
        </w:numPr>
        <w:spacing w:beforeLines="50" w:before="156" w:beforeAutospacing="0" w:afterLines="50" w:after="156" w:afterAutospacing="0"/>
        <w:ind w:left="995" w:hangingChars="472" w:hanging="995"/>
      </w:pPr>
      <w:r>
        <w:rPr>
          <w:rFonts w:hint="eastAsia"/>
        </w:rPr>
        <w:t>业务规则</w:t>
      </w:r>
    </w:p>
    <w:p w:rsidR="00130A97" w:rsidRDefault="00130A97" w:rsidP="00130A97">
      <w:pPr>
        <w:pStyle w:val="infoblue"/>
        <w:numPr>
          <w:ilvl w:val="0"/>
          <w:numId w:val="4"/>
        </w:numPr>
        <w:spacing w:before="0" w:beforeAutospacing="0" w:afterLines="50" w:after="156" w:afterAutospacing="0"/>
        <w:ind w:firstLineChars="0"/>
        <w:rPr>
          <w:rFonts w:ascii="Arial" w:hAnsi="Arial" w:cs="Arial"/>
          <w:i w:val="0"/>
          <w:color w:val="auto"/>
        </w:rPr>
      </w:pPr>
      <w:r>
        <w:rPr>
          <w:rFonts w:ascii="Arial" w:hAnsi="Arial" w:cs="Arial" w:hint="eastAsia"/>
          <w:i w:val="0"/>
          <w:color w:val="auto"/>
        </w:rPr>
        <w:t xml:space="preserve"> </w:t>
      </w:r>
      <w:r>
        <w:rPr>
          <w:rFonts w:ascii="Arial" w:hAnsi="Arial" w:cs="Arial" w:hint="eastAsia"/>
          <w:i w:val="0"/>
          <w:color w:val="auto"/>
        </w:rPr>
        <w:t>默认所有访客</w:t>
      </w:r>
      <w:r>
        <w:rPr>
          <w:rFonts w:ascii="Arial" w:hAnsi="Arial" w:cs="Arial" w:hint="eastAsia"/>
          <w:i w:val="0"/>
          <w:color w:val="auto"/>
        </w:rPr>
        <w:t xml:space="preserve"> </w:t>
      </w:r>
      <w:r>
        <w:rPr>
          <w:rFonts w:ascii="Arial" w:hAnsi="Arial" w:cs="Arial" w:hint="eastAsia"/>
          <w:i w:val="0"/>
          <w:color w:val="auto"/>
        </w:rPr>
        <w:t>无须权限可自由注册平台买家</w:t>
      </w:r>
    </w:p>
    <w:p w:rsidR="00130A97" w:rsidRDefault="00130A97" w:rsidP="00130A97">
      <w:pPr>
        <w:pStyle w:val="infoblue"/>
        <w:numPr>
          <w:ilvl w:val="0"/>
          <w:numId w:val="4"/>
        </w:numPr>
        <w:spacing w:before="0" w:beforeAutospacing="0" w:afterLines="50" w:after="156" w:afterAutospacing="0"/>
        <w:ind w:firstLineChars="0"/>
        <w:rPr>
          <w:rFonts w:ascii="Arial" w:hAnsi="Arial" w:cs="Arial"/>
          <w:i w:val="0"/>
          <w:color w:val="auto"/>
        </w:rPr>
      </w:pPr>
      <w:r>
        <w:rPr>
          <w:rFonts w:ascii="Arial" w:hAnsi="Arial" w:cs="Arial" w:hint="eastAsia"/>
          <w:i w:val="0"/>
          <w:color w:val="auto"/>
        </w:rPr>
        <w:t xml:space="preserve"> </w:t>
      </w:r>
      <w:r>
        <w:rPr>
          <w:rFonts w:ascii="Arial" w:hAnsi="Arial" w:cs="Arial" w:hint="eastAsia"/>
          <w:i w:val="0"/>
          <w:color w:val="auto"/>
        </w:rPr>
        <w:t>注册目前只通过有效手机号或电子邮箱两个通道</w:t>
      </w:r>
    </w:p>
    <w:p w:rsidR="002C3187" w:rsidRPr="00257E12" w:rsidRDefault="00130A97" w:rsidP="00257E12">
      <w:pPr>
        <w:pStyle w:val="infoblue"/>
        <w:numPr>
          <w:ilvl w:val="0"/>
          <w:numId w:val="4"/>
        </w:numPr>
        <w:spacing w:before="0" w:beforeAutospacing="0" w:afterLines="50" w:after="156" w:afterAutospacing="0"/>
        <w:ind w:firstLineChars="0"/>
        <w:rPr>
          <w:rFonts w:ascii="Arial" w:hAnsi="Arial" w:cs="Arial"/>
          <w:i w:val="0"/>
          <w:color w:val="auto"/>
        </w:rPr>
      </w:pPr>
      <w:r>
        <w:rPr>
          <w:rFonts w:ascii="Arial" w:hAnsi="Arial" w:cs="Arial" w:hint="eastAsia"/>
          <w:i w:val="0"/>
          <w:color w:val="auto"/>
        </w:rPr>
        <w:t xml:space="preserve"> </w:t>
      </w:r>
      <w:r>
        <w:rPr>
          <w:rFonts w:ascii="Arial" w:hAnsi="Arial" w:cs="Arial" w:hint="eastAsia"/>
          <w:i w:val="0"/>
          <w:color w:val="auto"/>
        </w:rPr>
        <w:t>此注册步骤默认只新建账号</w:t>
      </w:r>
      <w:r w:rsidR="007F64A9">
        <w:rPr>
          <w:rFonts w:ascii="Arial" w:hAnsi="Arial" w:cs="Arial" w:hint="eastAsia"/>
          <w:i w:val="0"/>
          <w:color w:val="auto"/>
        </w:rPr>
        <w:t>不具备业务权限</w:t>
      </w:r>
    </w:p>
    <w:p w:rsidR="00165359" w:rsidRDefault="00D30D7C" w:rsidP="00F87D5F">
      <w:pPr>
        <w:pStyle w:val="5"/>
        <w:numPr>
          <w:ilvl w:val="4"/>
          <w:numId w:val="1"/>
        </w:numPr>
        <w:spacing w:beforeLines="50" w:before="156" w:beforeAutospacing="0" w:afterLines="50" w:after="156" w:afterAutospacing="0"/>
        <w:ind w:left="995" w:hangingChars="472" w:hanging="995"/>
      </w:pPr>
      <w:bookmarkStart w:id="48" w:name="_Toc426032835"/>
      <w:r>
        <w:rPr>
          <w:rFonts w:hint="eastAsia"/>
        </w:rPr>
        <w:t>输入说明</w:t>
      </w:r>
      <w:bookmarkEnd w:id="48"/>
    </w:p>
    <w:p w:rsidR="00165359" w:rsidRDefault="00A438C5" w:rsidP="00F87D5F">
      <w:pPr>
        <w:pStyle w:val="infoblue"/>
        <w:spacing w:before="0" w:beforeAutospacing="0" w:afterLines="50" w:after="156" w:afterAutospacing="0"/>
        <w:ind w:firstLine="420"/>
        <w:rPr>
          <w:rFonts w:ascii="Arial" w:hAnsi="Arial" w:cs="Arial"/>
          <w:i w:val="0"/>
          <w:color w:val="auto"/>
        </w:rPr>
      </w:pPr>
      <w:r>
        <w:rPr>
          <w:rFonts w:ascii="Arial" w:hAnsi="Arial" w:cs="Arial" w:hint="eastAsia"/>
          <w:i w:val="0"/>
          <w:color w:val="auto"/>
        </w:rPr>
        <w:t>主商城</w:t>
      </w:r>
      <w:r>
        <w:rPr>
          <w:rFonts w:ascii="Arial" w:hAnsi="Arial" w:cs="Arial" w:hint="eastAsia"/>
          <w:i w:val="0"/>
          <w:color w:val="auto"/>
        </w:rPr>
        <w:t xml:space="preserve"> </w:t>
      </w:r>
      <w:r w:rsidRPr="00A438C5">
        <w:rPr>
          <w:rFonts w:ascii="Arial" w:hAnsi="Arial" w:cs="Arial"/>
          <w:i w:val="0"/>
          <w:color w:val="auto"/>
        </w:rPr>
        <w:sym w:font="Wingdings" w:char="F0E0"/>
      </w:r>
      <w:r>
        <w:rPr>
          <w:rFonts w:ascii="Arial" w:hAnsi="Arial" w:cs="Arial"/>
          <w:i w:val="0"/>
          <w:color w:val="auto"/>
        </w:rPr>
        <w:t xml:space="preserve">  </w:t>
      </w:r>
      <w:r>
        <w:rPr>
          <w:rFonts w:ascii="Arial" w:hAnsi="Arial" w:cs="Arial" w:hint="eastAsia"/>
          <w:i w:val="0"/>
          <w:color w:val="auto"/>
        </w:rPr>
        <w:t>注册链接</w:t>
      </w:r>
      <w:r>
        <w:rPr>
          <w:rFonts w:ascii="Arial" w:hAnsi="Arial" w:cs="Arial" w:hint="eastAsia"/>
          <w:i w:val="0"/>
          <w:color w:val="auto"/>
        </w:rPr>
        <w:t xml:space="preserve"> </w:t>
      </w:r>
      <w:r w:rsidRPr="00A438C5">
        <w:rPr>
          <w:rFonts w:ascii="Arial" w:hAnsi="Arial" w:cs="Arial"/>
          <w:i w:val="0"/>
          <w:color w:val="auto"/>
        </w:rPr>
        <w:sym w:font="Wingdings" w:char="F0E0"/>
      </w:r>
      <w:r>
        <w:rPr>
          <w:rFonts w:ascii="Arial" w:hAnsi="Arial" w:cs="Arial"/>
          <w:i w:val="0"/>
          <w:color w:val="auto"/>
        </w:rPr>
        <w:t xml:space="preserve">  </w:t>
      </w:r>
      <w:r>
        <w:rPr>
          <w:rFonts w:ascii="Arial" w:hAnsi="Arial" w:cs="Arial" w:hint="eastAsia"/>
          <w:i w:val="0"/>
          <w:color w:val="auto"/>
        </w:rPr>
        <w:t>注册界面</w:t>
      </w:r>
    </w:p>
    <w:tbl>
      <w:tblPr>
        <w:tblW w:w="94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7"/>
        <w:gridCol w:w="1418"/>
        <w:gridCol w:w="4534"/>
        <w:gridCol w:w="1986"/>
      </w:tblGrid>
      <w:tr w:rsidR="00165359">
        <w:tc>
          <w:tcPr>
            <w:tcW w:w="1527" w:type="dxa"/>
            <w:shd w:val="clear" w:color="auto" w:fill="D9D9D9"/>
            <w:vAlign w:val="center"/>
          </w:tcPr>
          <w:p w:rsidR="00165359" w:rsidRDefault="00D30D7C">
            <w:pPr>
              <w:adjustRightInd w:val="0"/>
              <w:snapToGrid w:val="0"/>
              <w:jc w:val="center"/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输入项</w:t>
            </w:r>
          </w:p>
        </w:tc>
        <w:tc>
          <w:tcPr>
            <w:tcW w:w="1418" w:type="dxa"/>
            <w:shd w:val="clear" w:color="auto" w:fill="D9D9D9"/>
            <w:vAlign w:val="center"/>
          </w:tcPr>
          <w:p w:rsidR="00165359" w:rsidRDefault="00D30D7C">
            <w:pPr>
              <w:adjustRightInd w:val="0"/>
              <w:snapToGrid w:val="0"/>
              <w:jc w:val="center"/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类型</w:t>
            </w:r>
          </w:p>
        </w:tc>
        <w:tc>
          <w:tcPr>
            <w:tcW w:w="4534" w:type="dxa"/>
            <w:shd w:val="clear" w:color="auto" w:fill="D9D9D9"/>
            <w:vAlign w:val="center"/>
          </w:tcPr>
          <w:p w:rsidR="00165359" w:rsidRDefault="00D30D7C">
            <w:pPr>
              <w:adjustRightInd w:val="0"/>
              <w:snapToGrid w:val="0"/>
              <w:jc w:val="center"/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规则</w:t>
            </w:r>
          </w:p>
        </w:tc>
        <w:tc>
          <w:tcPr>
            <w:tcW w:w="1986" w:type="dxa"/>
            <w:shd w:val="clear" w:color="auto" w:fill="D9D9D9"/>
            <w:vAlign w:val="center"/>
          </w:tcPr>
          <w:p w:rsidR="00165359" w:rsidRDefault="00D30D7C">
            <w:pPr>
              <w:adjustRightInd w:val="0"/>
              <w:snapToGrid w:val="0"/>
              <w:jc w:val="center"/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备注</w:t>
            </w:r>
          </w:p>
        </w:tc>
      </w:tr>
      <w:tr w:rsidR="00165359">
        <w:tc>
          <w:tcPr>
            <w:tcW w:w="1527" w:type="dxa"/>
            <w:vAlign w:val="center"/>
          </w:tcPr>
          <w:p w:rsidR="00165359" w:rsidRDefault="00E92912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 w:hint="eastAsia"/>
                <w:color w:val="000000"/>
                <w:szCs w:val="21"/>
              </w:rPr>
              <w:t>手机</w:t>
            </w:r>
            <w:r>
              <w:rPr>
                <w:rFonts w:ascii="Calibri" w:hAnsi="Calibri" w:hint="eastAsia"/>
                <w:color w:val="000000"/>
                <w:szCs w:val="21"/>
              </w:rPr>
              <w:t>/</w:t>
            </w:r>
            <w:r>
              <w:rPr>
                <w:rFonts w:ascii="Calibri" w:hAnsi="Calibri" w:hint="eastAsia"/>
                <w:color w:val="000000"/>
                <w:szCs w:val="21"/>
              </w:rPr>
              <w:t>邮箱</w:t>
            </w:r>
            <w:r>
              <w:rPr>
                <w:rFonts w:ascii="Calibri" w:hAnsi="Calibri" w:hint="eastAsia"/>
                <w:color w:val="000000"/>
                <w:szCs w:val="21"/>
              </w:rPr>
              <w:t xml:space="preserve"> Tab</w:t>
            </w:r>
            <w:r>
              <w:rPr>
                <w:rFonts w:ascii="Calibri" w:hAnsi="Calibri" w:hint="eastAsia"/>
                <w:color w:val="000000"/>
                <w:szCs w:val="21"/>
              </w:rPr>
              <w:t>选项卡</w:t>
            </w:r>
          </w:p>
        </w:tc>
        <w:tc>
          <w:tcPr>
            <w:tcW w:w="1418" w:type="dxa"/>
            <w:vAlign w:val="center"/>
          </w:tcPr>
          <w:p w:rsidR="00165359" w:rsidRDefault="00E92912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 w:hint="eastAsia"/>
                <w:color w:val="000000"/>
                <w:szCs w:val="21"/>
              </w:rPr>
              <w:t>选项卡</w:t>
            </w:r>
          </w:p>
        </w:tc>
        <w:tc>
          <w:tcPr>
            <w:tcW w:w="4534" w:type="dxa"/>
            <w:vAlign w:val="center"/>
          </w:tcPr>
          <w:p w:rsidR="00165359" w:rsidRDefault="00993354" w:rsidP="00993354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 w:hint="eastAsia"/>
                <w:color w:val="000000"/>
                <w:szCs w:val="21"/>
              </w:rPr>
              <w:t>1</w:t>
            </w:r>
            <w:r>
              <w:rPr>
                <w:rFonts w:ascii="Calibri" w:hAnsi="Calibri" w:hint="eastAsia"/>
                <w:color w:val="000000"/>
                <w:szCs w:val="21"/>
              </w:rPr>
              <w:t>、</w:t>
            </w:r>
            <w:r w:rsidRPr="00993354">
              <w:rPr>
                <w:rFonts w:ascii="Calibri" w:hAnsi="Calibri" w:hint="eastAsia"/>
                <w:color w:val="000000"/>
                <w:szCs w:val="21"/>
              </w:rPr>
              <w:t>默认手机注册选项卡</w:t>
            </w:r>
          </w:p>
          <w:p w:rsidR="00993354" w:rsidRDefault="00993354" w:rsidP="00993354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 w:hint="eastAsia"/>
                <w:color w:val="000000"/>
                <w:szCs w:val="21"/>
              </w:rPr>
              <w:t>2</w:t>
            </w:r>
            <w:r w:rsidR="00B93C25">
              <w:rPr>
                <w:rFonts w:ascii="Calibri" w:hAnsi="Calibri" w:hint="eastAsia"/>
                <w:color w:val="000000"/>
                <w:szCs w:val="21"/>
              </w:rPr>
              <w:t>、</w:t>
            </w:r>
            <w:r w:rsidR="00155BC9">
              <w:rPr>
                <w:rFonts w:ascii="Calibri" w:hAnsi="Calibri" w:hint="eastAsia"/>
                <w:color w:val="000000"/>
                <w:szCs w:val="21"/>
              </w:rPr>
              <w:t>选择手机注册选项时</w:t>
            </w:r>
            <w:r w:rsidR="00155BC9">
              <w:rPr>
                <w:rFonts w:ascii="Calibri" w:hAnsi="Calibri" w:hint="eastAsia"/>
                <w:color w:val="000000"/>
                <w:szCs w:val="21"/>
              </w:rPr>
              <w:t xml:space="preserve"> </w:t>
            </w:r>
            <w:r w:rsidR="00155BC9">
              <w:rPr>
                <w:rFonts w:ascii="Calibri" w:hAnsi="Calibri" w:hint="eastAsia"/>
                <w:color w:val="000000"/>
                <w:szCs w:val="21"/>
              </w:rPr>
              <w:t>第一输入项目为手机号</w:t>
            </w:r>
          </w:p>
          <w:p w:rsidR="00993354" w:rsidRPr="00993354" w:rsidRDefault="00155BC9" w:rsidP="00993354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 w:hint="eastAsia"/>
                <w:color w:val="000000"/>
                <w:szCs w:val="21"/>
              </w:rPr>
              <w:t>3</w:t>
            </w:r>
            <w:r>
              <w:rPr>
                <w:rFonts w:ascii="Calibri" w:hAnsi="Calibri" w:hint="eastAsia"/>
                <w:color w:val="000000"/>
                <w:szCs w:val="21"/>
              </w:rPr>
              <w:t>、选择邮箱注册时第一输入框为电子邮箱</w:t>
            </w:r>
          </w:p>
        </w:tc>
        <w:tc>
          <w:tcPr>
            <w:tcW w:w="1986" w:type="dxa"/>
            <w:vAlign w:val="center"/>
          </w:tcPr>
          <w:p w:rsidR="00165359" w:rsidRDefault="00D30D7C">
            <w:pPr>
              <w:ind w:firstLine="525"/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 w:hint="eastAsia"/>
                <w:color w:val="000000"/>
                <w:szCs w:val="21"/>
              </w:rPr>
              <w:t xml:space="preserve">　</w:t>
            </w:r>
            <w:r w:rsidR="00C8184E">
              <w:rPr>
                <w:noProof/>
              </w:rPr>
              <w:drawing>
                <wp:inline distT="0" distB="0" distL="0" distR="0" wp14:anchorId="6D559E2A" wp14:editId="0A5AB1D6">
                  <wp:extent cx="209550" cy="200025"/>
                  <wp:effectExtent l="0" t="0" r="0" b="9525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0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65359">
        <w:tc>
          <w:tcPr>
            <w:tcW w:w="1527" w:type="dxa"/>
            <w:vAlign w:val="center"/>
          </w:tcPr>
          <w:p w:rsidR="00165359" w:rsidRDefault="000B42E4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 w:hint="eastAsia"/>
                <w:color w:val="000000"/>
                <w:szCs w:val="21"/>
              </w:rPr>
              <w:t>手机号码</w:t>
            </w:r>
          </w:p>
        </w:tc>
        <w:tc>
          <w:tcPr>
            <w:tcW w:w="1418" w:type="dxa"/>
            <w:vAlign w:val="center"/>
          </w:tcPr>
          <w:p w:rsidR="00165359" w:rsidRDefault="00D30D7C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 w:hint="eastAsia"/>
                <w:color w:val="000000"/>
                <w:szCs w:val="21"/>
              </w:rPr>
              <w:t>文本框</w:t>
            </w:r>
          </w:p>
        </w:tc>
        <w:tc>
          <w:tcPr>
            <w:tcW w:w="4534" w:type="dxa"/>
            <w:vAlign w:val="center"/>
          </w:tcPr>
          <w:p w:rsidR="00CE1085" w:rsidRDefault="00180536" w:rsidP="00E83B68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 w:hint="eastAsia"/>
                <w:color w:val="000000"/>
                <w:szCs w:val="21"/>
              </w:rPr>
              <w:t>1</w:t>
            </w:r>
            <w:r>
              <w:rPr>
                <w:rFonts w:ascii="Calibri" w:hAnsi="Calibri" w:hint="eastAsia"/>
                <w:color w:val="000000"/>
                <w:szCs w:val="21"/>
              </w:rPr>
              <w:t>、</w:t>
            </w:r>
            <w:r w:rsidR="00CE1085">
              <w:rPr>
                <w:rFonts w:ascii="Calibri" w:hAnsi="Calibri" w:hint="eastAsia"/>
                <w:color w:val="000000"/>
                <w:szCs w:val="21"/>
              </w:rPr>
              <w:t>必填项</w:t>
            </w:r>
            <w:r w:rsidR="00F93092">
              <w:rPr>
                <w:rFonts w:ascii="Calibri" w:hAnsi="Calibri" w:hint="eastAsia"/>
                <w:color w:val="000000"/>
                <w:szCs w:val="21"/>
              </w:rPr>
              <w:t xml:space="preserve"> </w:t>
            </w:r>
            <w:r w:rsidR="00F93092">
              <w:rPr>
                <w:rFonts w:ascii="Calibri" w:hAnsi="Calibri"/>
                <w:color w:val="000000"/>
                <w:szCs w:val="21"/>
              </w:rPr>
              <w:t xml:space="preserve"> </w:t>
            </w:r>
            <w:r w:rsidR="00F93092">
              <w:rPr>
                <w:rFonts w:ascii="Calibri" w:hAnsi="Calibri" w:hint="eastAsia"/>
                <w:color w:val="000000"/>
                <w:szCs w:val="21"/>
              </w:rPr>
              <w:t>提示：请输入手机号码</w:t>
            </w:r>
          </w:p>
          <w:p w:rsidR="00165359" w:rsidRPr="00E83B68" w:rsidRDefault="00180536" w:rsidP="00E83B68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2</w:t>
            </w:r>
            <w:r w:rsidR="00E83B68" w:rsidRPr="00E83B68">
              <w:rPr>
                <w:rFonts w:ascii="Calibri" w:hAnsi="Calibri" w:hint="eastAsia"/>
                <w:color w:val="000000"/>
                <w:szCs w:val="21"/>
              </w:rPr>
              <w:t>、</w:t>
            </w:r>
            <w:r w:rsidR="00A1025B">
              <w:rPr>
                <w:rFonts w:ascii="Calibri" w:hAnsi="Calibri" w:hint="eastAsia"/>
                <w:color w:val="000000"/>
                <w:szCs w:val="21"/>
              </w:rPr>
              <w:t>鼠标离开时：</w:t>
            </w:r>
            <w:r w:rsidR="000B42E4" w:rsidRPr="00E83B68">
              <w:rPr>
                <w:rFonts w:ascii="Calibri" w:hAnsi="Calibri" w:hint="eastAsia"/>
                <w:color w:val="000000"/>
                <w:szCs w:val="21"/>
              </w:rPr>
              <w:t>需要校验号码格式</w:t>
            </w:r>
            <w:r w:rsidR="000B42E4" w:rsidRPr="00E83B68">
              <w:rPr>
                <w:rFonts w:ascii="Calibri" w:hAnsi="Calibri" w:hint="eastAsia"/>
                <w:color w:val="000000"/>
                <w:szCs w:val="21"/>
              </w:rPr>
              <w:t xml:space="preserve"> </w:t>
            </w:r>
            <w:r w:rsidR="000B42E4" w:rsidRPr="00E83B68">
              <w:rPr>
                <w:rFonts w:ascii="Calibri" w:hAnsi="Calibri" w:hint="eastAsia"/>
                <w:color w:val="000000"/>
                <w:szCs w:val="21"/>
              </w:rPr>
              <w:t>提示：手机号码不正确</w:t>
            </w:r>
          </w:p>
          <w:p w:rsidR="00A1025B" w:rsidRPr="00D57336" w:rsidRDefault="00180536" w:rsidP="00E83B68">
            <w:pPr>
              <w:rPr>
                <w:rFonts w:ascii="Calibri" w:hAnsi="Calibri"/>
                <w:color w:val="000000"/>
                <w:szCs w:val="21"/>
              </w:rPr>
            </w:pPr>
            <w:r>
              <w:t>3</w:t>
            </w:r>
            <w:r w:rsidR="00E83B68">
              <w:rPr>
                <w:rFonts w:hint="eastAsia"/>
              </w:rPr>
              <w:t>、</w:t>
            </w:r>
            <w:r w:rsidR="00A1025B">
              <w:rPr>
                <w:rFonts w:ascii="Calibri" w:hAnsi="Calibri" w:hint="eastAsia"/>
                <w:color w:val="000000"/>
                <w:szCs w:val="21"/>
              </w:rPr>
              <w:t>鼠标离开时：校验手机号码是否存在</w:t>
            </w:r>
            <w:r w:rsidR="00A1025B">
              <w:rPr>
                <w:rFonts w:ascii="Calibri" w:hAnsi="Calibri" w:hint="eastAsia"/>
                <w:color w:val="000000"/>
                <w:szCs w:val="21"/>
              </w:rPr>
              <w:t xml:space="preserve"> </w:t>
            </w:r>
            <w:r w:rsidR="004314B6">
              <w:rPr>
                <w:rFonts w:ascii="Calibri" w:hAnsi="Calibri" w:hint="eastAsia"/>
                <w:color w:val="000000"/>
                <w:szCs w:val="21"/>
              </w:rPr>
              <w:t>已存在则</w:t>
            </w:r>
            <w:r w:rsidR="00A1025B">
              <w:rPr>
                <w:rFonts w:ascii="Calibri" w:hAnsi="Calibri" w:hint="eastAsia"/>
                <w:color w:val="000000"/>
                <w:szCs w:val="21"/>
              </w:rPr>
              <w:t>提示：号码已注册</w:t>
            </w:r>
            <w:r w:rsidR="00A1025B">
              <w:rPr>
                <w:rFonts w:ascii="Calibri" w:hAnsi="Calibri" w:hint="eastAsia"/>
                <w:color w:val="000000"/>
                <w:szCs w:val="21"/>
              </w:rPr>
              <w:t xml:space="preserve"> </w:t>
            </w:r>
            <w:r w:rsidR="00A1025B">
              <w:rPr>
                <w:rFonts w:ascii="Calibri" w:hAnsi="Calibri" w:hint="eastAsia"/>
                <w:color w:val="000000"/>
                <w:szCs w:val="21"/>
              </w:rPr>
              <w:t>请通过忘记密码找回密码</w:t>
            </w:r>
          </w:p>
        </w:tc>
        <w:tc>
          <w:tcPr>
            <w:tcW w:w="1986" w:type="dxa"/>
            <w:vAlign w:val="center"/>
          </w:tcPr>
          <w:p w:rsidR="00165359" w:rsidRDefault="00D30D7C">
            <w:pPr>
              <w:ind w:firstLine="525"/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 w:hint="eastAsia"/>
                <w:color w:val="000000"/>
                <w:szCs w:val="21"/>
              </w:rPr>
              <w:t xml:space="preserve">  </w:t>
            </w:r>
            <w:r w:rsidR="00C8184E">
              <w:rPr>
                <w:noProof/>
              </w:rPr>
              <w:drawing>
                <wp:inline distT="0" distB="0" distL="0" distR="0" wp14:anchorId="3F5E88F1" wp14:editId="64E2DD9D">
                  <wp:extent cx="209550" cy="200025"/>
                  <wp:effectExtent l="0" t="0" r="0" b="9525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0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57336">
        <w:tc>
          <w:tcPr>
            <w:tcW w:w="1527" w:type="dxa"/>
            <w:vAlign w:val="center"/>
          </w:tcPr>
          <w:p w:rsidR="00D57336" w:rsidRDefault="00D57336" w:rsidP="00D57336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 w:hint="eastAsia"/>
                <w:color w:val="000000"/>
                <w:szCs w:val="21"/>
              </w:rPr>
              <w:t>电子邮箱</w:t>
            </w:r>
          </w:p>
        </w:tc>
        <w:tc>
          <w:tcPr>
            <w:tcW w:w="1418" w:type="dxa"/>
            <w:vAlign w:val="center"/>
          </w:tcPr>
          <w:p w:rsidR="00D57336" w:rsidRDefault="00D57336" w:rsidP="00D57336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 w:hint="eastAsia"/>
                <w:color w:val="000000"/>
                <w:szCs w:val="21"/>
              </w:rPr>
              <w:t>文本框</w:t>
            </w:r>
          </w:p>
        </w:tc>
        <w:tc>
          <w:tcPr>
            <w:tcW w:w="4534" w:type="dxa"/>
            <w:vAlign w:val="center"/>
          </w:tcPr>
          <w:p w:rsidR="004D2AEB" w:rsidRDefault="00180536" w:rsidP="00D57336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 w:hint="eastAsia"/>
                <w:color w:val="000000"/>
                <w:szCs w:val="21"/>
              </w:rPr>
              <w:t>1</w:t>
            </w:r>
            <w:r>
              <w:rPr>
                <w:rFonts w:ascii="Calibri" w:hAnsi="Calibri" w:hint="eastAsia"/>
                <w:color w:val="000000"/>
                <w:szCs w:val="21"/>
              </w:rPr>
              <w:t>、</w:t>
            </w:r>
            <w:r w:rsidR="004D2AEB">
              <w:rPr>
                <w:rFonts w:ascii="Calibri" w:hAnsi="Calibri" w:hint="eastAsia"/>
                <w:color w:val="000000"/>
                <w:szCs w:val="21"/>
              </w:rPr>
              <w:t>必填项</w:t>
            </w:r>
            <w:r w:rsidR="004D2AEB">
              <w:rPr>
                <w:rFonts w:ascii="Calibri" w:hAnsi="Calibri" w:hint="eastAsia"/>
                <w:color w:val="000000"/>
                <w:szCs w:val="21"/>
              </w:rPr>
              <w:t xml:space="preserve"> </w:t>
            </w:r>
            <w:r w:rsidR="004D2AEB">
              <w:rPr>
                <w:rFonts w:ascii="Calibri" w:hAnsi="Calibri"/>
                <w:color w:val="000000"/>
                <w:szCs w:val="21"/>
              </w:rPr>
              <w:t xml:space="preserve"> </w:t>
            </w:r>
            <w:r w:rsidR="004D2AEB">
              <w:rPr>
                <w:rFonts w:ascii="Calibri" w:hAnsi="Calibri" w:hint="eastAsia"/>
                <w:color w:val="000000"/>
                <w:szCs w:val="21"/>
              </w:rPr>
              <w:t>提示：请输入电子邮箱</w:t>
            </w:r>
          </w:p>
          <w:p w:rsidR="00D57336" w:rsidRPr="00E83B68" w:rsidRDefault="00180536" w:rsidP="00D57336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2</w:t>
            </w:r>
            <w:r w:rsidR="00D57336" w:rsidRPr="00E83B68">
              <w:rPr>
                <w:rFonts w:ascii="Calibri" w:hAnsi="Calibri" w:hint="eastAsia"/>
                <w:color w:val="000000"/>
                <w:szCs w:val="21"/>
              </w:rPr>
              <w:t>、</w:t>
            </w:r>
            <w:r w:rsidR="00D57336">
              <w:rPr>
                <w:rFonts w:ascii="Calibri" w:hAnsi="Calibri" w:hint="eastAsia"/>
                <w:color w:val="000000"/>
                <w:szCs w:val="21"/>
              </w:rPr>
              <w:t>鼠标离开时：</w:t>
            </w:r>
            <w:r w:rsidR="00D57336" w:rsidRPr="00E83B68">
              <w:rPr>
                <w:rFonts w:ascii="Calibri" w:hAnsi="Calibri" w:hint="eastAsia"/>
                <w:color w:val="000000"/>
                <w:szCs w:val="21"/>
              </w:rPr>
              <w:t>需要校验</w:t>
            </w:r>
            <w:r w:rsidR="00D57336">
              <w:rPr>
                <w:rFonts w:ascii="Calibri" w:hAnsi="Calibri" w:hint="eastAsia"/>
                <w:color w:val="000000"/>
                <w:szCs w:val="21"/>
              </w:rPr>
              <w:t>邮箱</w:t>
            </w:r>
            <w:r w:rsidR="00D57336" w:rsidRPr="00E83B68">
              <w:rPr>
                <w:rFonts w:ascii="Calibri" w:hAnsi="Calibri" w:hint="eastAsia"/>
                <w:color w:val="000000"/>
                <w:szCs w:val="21"/>
              </w:rPr>
              <w:t>格式</w:t>
            </w:r>
            <w:r w:rsidR="00D57336" w:rsidRPr="00E83B68">
              <w:rPr>
                <w:rFonts w:ascii="Calibri" w:hAnsi="Calibri" w:hint="eastAsia"/>
                <w:color w:val="000000"/>
                <w:szCs w:val="21"/>
              </w:rPr>
              <w:t xml:space="preserve"> </w:t>
            </w:r>
            <w:r w:rsidR="00D57336" w:rsidRPr="00E83B68">
              <w:rPr>
                <w:rFonts w:ascii="Calibri" w:hAnsi="Calibri" w:hint="eastAsia"/>
                <w:color w:val="000000"/>
                <w:szCs w:val="21"/>
              </w:rPr>
              <w:t>提示：</w:t>
            </w:r>
            <w:r w:rsidR="00D57336">
              <w:rPr>
                <w:rFonts w:ascii="Calibri" w:hAnsi="Calibri" w:hint="eastAsia"/>
                <w:color w:val="000000"/>
                <w:szCs w:val="21"/>
              </w:rPr>
              <w:t>邮箱格式</w:t>
            </w:r>
            <w:r w:rsidR="00D57336" w:rsidRPr="00E83B68">
              <w:rPr>
                <w:rFonts w:ascii="Calibri" w:hAnsi="Calibri" w:hint="eastAsia"/>
                <w:color w:val="000000"/>
                <w:szCs w:val="21"/>
              </w:rPr>
              <w:t>不正确</w:t>
            </w:r>
          </w:p>
          <w:p w:rsidR="00D57336" w:rsidRPr="00D57336" w:rsidRDefault="00180536" w:rsidP="00D57336">
            <w:pPr>
              <w:rPr>
                <w:rFonts w:ascii="Calibri" w:hAnsi="Calibri"/>
                <w:color w:val="000000"/>
                <w:szCs w:val="21"/>
              </w:rPr>
            </w:pPr>
            <w:r>
              <w:t>3</w:t>
            </w:r>
            <w:r w:rsidR="00D57336">
              <w:rPr>
                <w:rFonts w:hint="eastAsia"/>
              </w:rPr>
              <w:t>、</w:t>
            </w:r>
            <w:r w:rsidR="00D57336">
              <w:rPr>
                <w:rFonts w:ascii="Calibri" w:hAnsi="Calibri" w:hint="eastAsia"/>
                <w:color w:val="000000"/>
                <w:szCs w:val="21"/>
              </w:rPr>
              <w:t>鼠标离开时：校验电子邮箱是否存在</w:t>
            </w:r>
            <w:r w:rsidR="00D57336">
              <w:rPr>
                <w:rFonts w:ascii="Calibri" w:hAnsi="Calibri" w:hint="eastAsia"/>
                <w:color w:val="000000"/>
                <w:szCs w:val="21"/>
              </w:rPr>
              <w:t xml:space="preserve"> </w:t>
            </w:r>
            <w:r w:rsidR="004314B6">
              <w:rPr>
                <w:rFonts w:ascii="Calibri" w:hAnsi="Calibri" w:hint="eastAsia"/>
                <w:color w:val="000000"/>
                <w:szCs w:val="21"/>
              </w:rPr>
              <w:t>已存在则</w:t>
            </w:r>
            <w:r w:rsidR="00D57336">
              <w:rPr>
                <w:rFonts w:ascii="Calibri" w:hAnsi="Calibri" w:hint="eastAsia"/>
                <w:color w:val="000000"/>
                <w:szCs w:val="21"/>
              </w:rPr>
              <w:t>提示：号码已注册</w:t>
            </w:r>
            <w:r w:rsidR="00D57336">
              <w:rPr>
                <w:rFonts w:ascii="Calibri" w:hAnsi="Calibri" w:hint="eastAsia"/>
                <w:color w:val="000000"/>
                <w:szCs w:val="21"/>
              </w:rPr>
              <w:t xml:space="preserve"> </w:t>
            </w:r>
            <w:r w:rsidR="00D57336">
              <w:rPr>
                <w:rFonts w:ascii="Calibri" w:hAnsi="Calibri" w:hint="eastAsia"/>
                <w:color w:val="000000"/>
                <w:szCs w:val="21"/>
              </w:rPr>
              <w:t>请通过忘记密码找回密码</w:t>
            </w:r>
          </w:p>
        </w:tc>
        <w:tc>
          <w:tcPr>
            <w:tcW w:w="1986" w:type="dxa"/>
            <w:vAlign w:val="center"/>
          </w:tcPr>
          <w:p w:rsidR="00D57336" w:rsidRDefault="00C8184E" w:rsidP="00D57336">
            <w:pPr>
              <w:ind w:firstLine="525"/>
              <w:rPr>
                <w:rFonts w:ascii="Calibri" w:hAnsi="Calibri"/>
                <w:color w:val="000000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0BB3164F" wp14:editId="06699C4C">
                  <wp:extent cx="209550" cy="200025"/>
                  <wp:effectExtent l="0" t="0" r="0" b="9525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0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0EB4">
        <w:tc>
          <w:tcPr>
            <w:tcW w:w="1527" w:type="dxa"/>
            <w:vAlign w:val="center"/>
          </w:tcPr>
          <w:p w:rsidR="00D60EB4" w:rsidRDefault="00D60EB4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 w:hint="eastAsia"/>
                <w:color w:val="000000"/>
                <w:szCs w:val="21"/>
              </w:rPr>
              <w:t>验证码</w:t>
            </w:r>
          </w:p>
        </w:tc>
        <w:tc>
          <w:tcPr>
            <w:tcW w:w="1418" w:type="dxa"/>
            <w:vAlign w:val="center"/>
          </w:tcPr>
          <w:p w:rsidR="00D60EB4" w:rsidRDefault="00D60EB4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 w:hint="eastAsia"/>
                <w:color w:val="000000"/>
                <w:szCs w:val="21"/>
              </w:rPr>
              <w:t>文本框</w:t>
            </w:r>
          </w:p>
        </w:tc>
        <w:tc>
          <w:tcPr>
            <w:tcW w:w="4534" w:type="dxa"/>
            <w:vAlign w:val="center"/>
          </w:tcPr>
          <w:p w:rsidR="0015424D" w:rsidRDefault="00D60EB4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 w:hint="eastAsia"/>
                <w:color w:val="000000"/>
                <w:szCs w:val="21"/>
              </w:rPr>
              <w:t>1</w:t>
            </w:r>
            <w:r>
              <w:rPr>
                <w:rFonts w:ascii="Calibri" w:hAnsi="Calibri" w:hint="eastAsia"/>
                <w:color w:val="000000"/>
                <w:szCs w:val="21"/>
              </w:rPr>
              <w:t>、</w:t>
            </w:r>
            <w:r w:rsidR="0015424D">
              <w:rPr>
                <w:rFonts w:ascii="Calibri" w:hAnsi="Calibri" w:hint="eastAsia"/>
                <w:color w:val="000000"/>
                <w:szCs w:val="21"/>
              </w:rPr>
              <w:t>只能输入数字</w:t>
            </w:r>
            <w:r w:rsidR="0015424D">
              <w:rPr>
                <w:rFonts w:ascii="Calibri" w:hAnsi="Calibri" w:hint="eastAsia"/>
                <w:color w:val="000000"/>
                <w:szCs w:val="21"/>
              </w:rPr>
              <w:t xml:space="preserve"> </w:t>
            </w:r>
          </w:p>
          <w:p w:rsidR="00D60EB4" w:rsidRDefault="0015424D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2</w:t>
            </w:r>
            <w:r>
              <w:rPr>
                <w:rFonts w:ascii="Calibri" w:hAnsi="Calibri" w:hint="eastAsia"/>
                <w:color w:val="000000"/>
                <w:szCs w:val="21"/>
              </w:rPr>
              <w:t>、当鼠标离开文本框时校验验证码是否正确</w:t>
            </w:r>
            <w:r>
              <w:rPr>
                <w:rFonts w:ascii="Calibri" w:hAnsi="Calibri" w:hint="eastAsia"/>
                <w:color w:val="000000"/>
                <w:szCs w:val="21"/>
              </w:rPr>
              <w:t xml:space="preserve"> </w:t>
            </w:r>
            <w:r>
              <w:rPr>
                <w:rFonts w:ascii="Calibri" w:hAnsi="Calibri"/>
                <w:color w:val="000000"/>
                <w:szCs w:val="21"/>
              </w:rPr>
              <w:t xml:space="preserve"> </w:t>
            </w:r>
            <w:r>
              <w:rPr>
                <w:rFonts w:ascii="Calibri" w:hAnsi="Calibri" w:hint="eastAsia"/>
                <w:color w:val="000000"/>
                <w:szCs w:val="21"/>
              </w:rPr>
              <w:t>不正确提示：验证码不正确</w:t>
            </w:r>
          </w:p>
        </w:tc>
        <w:tc>
          <w:tcPr>
            <w:tcW w:w="1986" w:type="dxa"/>
            <w:vAlign w:val="center"/>
          </w:tcPr>
          <w:p w:rsidR="00D60EB4" w:rsidRDefault="00D60EB4">
            <w:pPr>
              <w:ind w:firstLine="525"/>
              <w:rPr>
                <w:noProof/>
              </w:rPr>
            </w:pPr>
          </w:p>
        </w:tc>
      </w:tr>
      <w:tr w:rsidR="00165359">
        <w:tc>
          <w:tcPr>
            <w:tcW w:w="1527" w:type="dxa"/>
            <w:vAlign w:val="center"/>
          </w:tcPr>
          <w:p w:rsidR="00165359" w:rsidRDefault="00847688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 w:hint="eastAsia"/>
                <w:color w:val="000000"/>
                <w:szCs w:val="21"/>
              </w:rPr>
              <w:t>登录密码</w:t>
            </w:r>
          </w:p>
        </w:tc>
        <w:tc>
          <w:tcPr>
            <w:tcW w:w="1418" w:type="dxa"/>
            <w:vAlign w:val="center"/>
          </w:tcPr>
          <w:p w:rsidR="00165359" w:rsidRDefault="00847688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 w:hint="eastAsia"/>
                <w:color w:val="000000"/>
                <w:szCs w:val="21"/>
              </w:rPr>
              <w:t>密码框</w:t>
            </w:r>
          </w:p>
        </w:tc>
        <w:tc>
          <w:tcPr>
            <w:tcW w:w="4534" w:type="dxa"/>
            <w:vAlign w:val="center"/>
          </w:tcPr>
          <w:p w:rsidR="00165359" w:rsidRDefault="003466D8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 w:hint="eastAsia"/>
                <w:color w:val="000000"/>
                <w:szCs w:val="21"/>
              </w:rPr>
              <w:t>1</w:t>
            </w:r>
            <w:r>
              <w:rPr>
                <w:rFonts w:ascii="Calibri" w:hAnsi="Calibri" w:hint="eastAsia"/>
                <w:color w:val="000000"/>
                <w:szCs w:val="21"/>
              </w:rPr>
              <w:t>、长度不超过</w:t>
            </w:r>
            <w:r>
              <w:rPr>
                <w:rFonts w:ascii="Calibri" w:hAnsi="Calibri" w:hint="eastAsia"/>
                <w:color w:val="000000"/>
                <w:szCs w:val="21"/>
              </w:rPr>
              <w:t>5</w:t>
            </w:r>
            <w:r>
              <w:rPr>
                <w:rFonts w:ascii="Calibri" w:hAnsi="Calibri"/>
                <w:color w:val="000000"/>
                <w:szCs w:val="21"/>
              </w:rPr>
              <w:t>0</w:t>
            </w:r>
          </w:p>
          <w:p w:rsidR="003466D8" w:rsidRDefault="003466D8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2</w:t>
            </w:r>
            <w:r>
              <w:rPr>
                <w:rFonts w:ascii="Calibri" w:hAnsi="Calibri" w:hint="eastAsia"/>
                <w:color w:val="000000"/>
                <w:szCs w:val="21"/>
              </w:rPr>
              <w:t>、密码强度及时提示</w:t>
            </w:r>
          </w:p>
          <w:p w:rsidR="003466D8" w:rsidRDefault="003466D8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 w:hint="eastAsia"/>
                <w:color w:val="000000"/>
                <w:szCs w:val="21"/>
              </w:rPr>
              <w:t>3</w:t>
            </w:r>
            <w:r>
              <w:rPr>
                <w:rFonts w:ascii="Calibri" w:hAnsi="Calibri" w:hint="eastAsia"/>
                <w:color w:val="000000"/>
                <w:szCs w:val="21"/>
              </w:rPr>
              <w:t>、密码必须有字母和数字组成</w:t>
            </w:r>
          </w:p>
        </w:tc>
        <w:tc>
          <w:tcPr>
            <w:tcW w:w="1986" w:type="dxa"/>
            <w:vAlign w:val="center"/>
          </w:tcPr>
          <w:p w:rsidR="00165359" w:rsidRDefault="00C8184E">
            <w:pPr>
              <w:ind w:firstLine="525"/>
              <w:rPr>
                <w:rFonts w:ascii="Calibri" w:hAnsi="Calibri"/>
                <w:color w:val="000000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47294F53" wp14:editId="17AD510B">
                  <wp:extent cx="209550" cy="200025"/>
                  <wp:effectExtent l="0" t="0" r="0" b="9525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0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65359">
        <w:tc>
          <w:tcPr>
            <w:tcW w:w="1527" w:type="dxa"/>
            <w:vAlign w:val="center"/>
          </w:tcPr>
          <w:p w:rsidR="00165359" w:rsidRDefault="001F1AA2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 w:hint="eastAsia"/>
                <w:color w:val="000000"/>
                <w:szCs w:val="21"/>
              </w:rPr>
              <w:lastRenderedPageBreak/>
              <w:t>确认密码</w:t>
            </w:r>
          </w:p>
        </w:tc>
        <w:tc>
          <w:tcPr>
            <w:tcW w:w="1418" w:type="dxa"/>
            <w:vAlign w:val="center"/>
          </w:tcPr>
          <w:p w:rsidR="00165359" w:rsidRDefault="00DA3E15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 w:hint="eastAsia"/>
                <w:color w:val="000000"/>
                <w:szCs w:val="21"/>
              </w:rPr>
              <w:t>密码框</w:t>
            </w:r>
          </w:p>
        </w:tc>
        <w:tc>
          <w:tcPr>
            <w:tcW w:w="4534" w:type="dxa"/>
            <w:vAlign w:val="center"/>
          </w:tcPr>
          <w:p w:rsidR="00DA3E15" w:rsidRDefault="00DA3E15" w:rsidP="00DA3E15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 w:hint="eastAsia"/>
                <w:color w:val="000000"/>
                <w:szCs w:val="21"/>
              </w:rPr>
              <w:t>1</w:t>
            </w:r>
            <w:r>
              <w:rPr>
                <w:rFonts w:ascii="Calibri" w:hAnsi="Calibri" w:hint="eastAsia"/>
                <w:color w:val="000000"/>
                <w:szCs w:val="21"/>
              </w:rPr>
              <w:t>、长度不超过</w:t>
            </w:r>
            <w:r>
              <w:rPr>
                <w:rFonts w:ascii="Calibri" w:hAnsi="Calibri" w:hint="eastAsia"/>
                <w:color w:val="000000"/>
                <w:szCs w:val="21"/>
              </w:rPr>
              <w:t>5</w:t>
            </w:r>
            <w:r>
              <w:rPr>
                <w:rFonts w:ascii="Calibri" w:hAnsi="Calibri"/>
                <w:color w:val="000000"/>
                <w:szCs w:val="21"/>
              </w:rPr>
              <w:t>0</w:t>
            </w:r>
          </w:p>
          <w:p w:rsidR="00165359" w:rsidRDefault="00DA3E15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 w:hint="eastAsia"/>
                <w:color w:val="000000"/>
                <w:szCs w:val="21"/>
              </w:rPr>
              <w:t>2</w:t>
            </w:r>
            <w:r>
              <w:rPr>
                <w:rFonts w:ascii="Calibri" w:hAnsi="Calibri" w:hint="eastAsia"/>
                <w:color w:val="000000"/>
                <w:szCs w:val="21"/>
              </w:rPr>
              <w:t>、</w:t>
            </w:r>
            <w:r w:rsidR="00234A67">
              <w:rPr>
                <w:rFonts w:ascii="Calibri" w:hAnsi="Calibri" w:hint="eastAsia"/>
                <w:color w:val="000000"/>
                <w:szCs w:val="21"/>
              </w:rPr>
              <w:t>两次密码必须一致</w:t>
            </w:r>
          </w:p>
        </w:tc>
        <w:tc>
          <w:tcPr>
            <w:tcW w:w="1986" w:type="dxa"/>
            <w:vAlign w:val="center"/>
          </w:tcPr>
          <w:p w:rsidR="00165359" w:rsidRDefault="00165359">
            <w:pPr>
              <w:ind w:firstLine="525"/>
              <w:rPr>
                <w:rFonts w:ascii="Calibri" w:hAnsi="Calibri"/>
                <w:color w:val="000000"/>
                <w:szCs w:val="21"/>
              </w:rPr>
            </w:pPr>
          </w:p>
        </w:tc>
      </w:tr>
      <w:tr w:rsidR="00AD4DB4">
        <w:tc>
          <w:tcPr>
            <w:tcW w:w="1527" w:type="dxa"/>
            <w:vAlign w:val="center"/>
          </w:tcPr>
          <w:p w:rsidR="00AD4DB4" w:rsidRDefault="00AD4DB4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 w:hint="eastAsia"/>
                <w:color w:val="000000"/>
                <w:szCs w:val="21"/>
              </w:rPr>
              <w:t>已阅读</w:t>
            </w:r>
          </w:p>
        </w:tc>
        <w:tc>
          <w:tcPr>
            <w:tcW w:w="1418" w:type="dxa"/>
            <w:vAlign w:val="center"/>
          </w:tcPr>
          <w:p w:rsidR="00AD4DB4" w:rsidRDefault="00AD4DB4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 w:hint="eastAsia"/>
                <w:color w:val="000000"/>
                <w:szCs w:val="21"/>
              </w:rPr>
              <w:t>复选框</w:t>
            </w:r>
          </w:p>
        </w:tc>
        <w:tc>
          <w:tcPr>
            <w:tcW w:w="4534" w:type="dxa"/>
            <w:vAlign w:val="center"/>
          </w:tcPr>
          <w:p w:rsidR="00AD4DB4" w:rsidRDefault="00562BFD" w:rsidP="00DA3E15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 w:hint="eastAsia"/>
                <w:color w:val="000000"/>
                <w:szCs w:val="21"/>
              </w:rPr>
              <w:t>1</w:t>
            </w:r>
            <w:r>
              <w:rPr>
                <w:rFonts w:ascii="Calibri" w:hAnsi="Calibri" w:hint="eastAsia"/>
                <w:color w:val="000000"/>
                <w:szCs w:val="21"/>
              </w:rPr>
              <w:t>、未</w:t>
            </w:r>
            <w:r w:rsidR="00E9795B">
              <w:rPr>
                <w:rFonts w:ascii="Calibri" w:hAnsi="Calibri" w:hint="eastAsia"/>
                <w:color w:val="000000"/>
                <w:szCs w:val="21"/>
              </w:rPr>
              <w:t>勾选前</w:t>
            </w:r>
            <w:r w:rsidR="00E9795B">
              <w:rPr>
                <w:rFonts w:ascii="Calibri" w:hAnsi="Calibri" w:hint="eastAsia"/>
                <w:color w:val="000000"/>
                <w:szCs w:val="21"/>
              </w:rPr>
              <w:t xml:space="preserve"> </w:t>
            </w:r>
            <w:r w:rsidR="00E9795B">
              <w:rPr>
                <w:rFonts w:ascii="Calibri" w:hAnsi="Calibri" w:hint="eastAsia"/>
                <w:color w:val="000000"/>
                <w:szCs w:val="21"/>
              </w:rPr>
              <w:t>注册按钮</w:t>
            </w:r>
            <w:r w:rsidR="00E9795B">
              <w:rPr>
                <w:rFonts w:ascii="Calibri" w:hAnsi="Calibri" w:hint="eastAsia"/>
                <w:color w:val="000000"/>
                <w:szCs w:val="21"/>
              </w:rPr>
              <w:t xml:space="preserve"> </w:t>
            </w:r>
            <w:r w:rsidR="00E9795B">
              <w:rPr>
                <w:rFonts w:ascii="Calibri" w:hAnsi="Calibri" w:hint="eastAsia"/>
                <w:color w:val="000000"/>
                <w:szCs w:val="21"/>
              </w:rPr>
              <w:t>不可用</w:t>
            </w:r>
          </w:p>
          <w:p w:rsidR="00855A2B" w:rsidRDefault="00855A2B" w:rsidP="00DA3E15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 w:hint="eastAsia"/>
                <w:color w:val="000000"/>
                <w:szCs w:val="21"/>
              </w:rPr>
              <w:t>2</w:t>
            </w:r>
            <w:r>
              <w:rPr>
                <w:rFonts w:ascii="Calibri" w:hAnsi="Calibri" w:hint="eastAsia"/>
                <w:color w:val="000000"/>
                <w:szCs w:val="21"/>
              </w:rPr>
              <w:t>、</w:t>
            </w:r>
            <w:r w:rsidR="00E777D5">
              <w:rPr>
                <w:rFonts w:ascii="Calibri" w:hAnsi="Calibri" w:hint="eastAsia"/>
                <w:color w:val="000000"/>
                <w:szCs w:val="21"/>
              </w:rPr>
              <w:t>勾选后</w:t>
            </w:r>
            <w:r w:rsidR="00E777D5">
              <w:rPr>
                <w:rFonts w:ascii="Calibri" w:hAnsi="Calibri" w:hint="eastAsia"/>
                <w:color w:val="000000"/>
                <w:szCs w:val="21"/>
              </w:rPr>
              <w:t xml:space="preserve"> </w:t>
            </w:r>
            <w:r w:rsidR="00E777D5">
              <w:rPr>
                <w:rFonts w:ascii="Calibri" w:hAnsi="Calibri" w:hint="eastAsia"/>
                <w:color w:val="000000"/>
                <w:szCs w:val="21"/>
              </w:rPr>
              <w:t>注册按钮</w:t>
            </w:r>
            <w:r w:rsidR="00E777D5">
              <w:rPr>
                <w:rFonts w:ascii="Calibri" w:hAnsi="Calibri" w:hint="eastAsia"/>
                <w:color w:val="000000"/>
                <w:szCs w:val="21"/>
              </w:rPr>
              <w:t xml:space="preserve"> </w:t>
            </w:r>
            <w:r w:rsidR="00E777D5">
              <w:rPr>
                <w:rFonts w:ascii="Calibri" w:hAnsi="Calibri" w:hint="eastAsia"/>
                <w:color w:val="000000"/>
                <w:szCs w:val="21"/>
              </w:rPr>
              <w:t>恢复可用</w:t>
            </w:r>
          </w:p>
        </w:tc>
        <w:tc>
          <w:tcPr>
            <w:tcW w:w="1986" w:type="dxa"/>
            <w:vAlign w:val="center"/>
          </w:tcPr>
          <w:p w:rsidR="00AD4DB4" w:rsidRDefault="00AD4DB4">
            <w:pPr>
              <w:ind w:firstLine="525"/>
              <w:rPr>
                <w:rFonts w:ascii="Calibri" w:hAnsi="Calibri"/>
                <w:color w:val="000000"/>
                <w:szCs w:val="21"/>
              </w:rPr>
            </w:pPr>
          </w:p>
        </w:tc>
      </w:tr>
      <w:tr w:rsidR="00AD4DB4">
        <w:tc>
          <w:tcPr>
            <w:tcW w:w="1527" w:type="dxa"/>
            <w:vAlign w:val="center"/>
          </w:tcPr>
          <w:p w:rsidR="00AD4DB4" w:rsidRDefault="00F83735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 w:hint="eastAsia"/>
                <w:color w:val="000000"/>
                <w:szCs w:val="21"/>
              </w:rPr>
              <w:t>注册协议链接</w:t>
            </w:r>
          </w:p>
        </w:tc>
        <w:tc>
          <w:tcPr>
            <w:tcW w:w="1418" w:type="dxa"/>
            <w:vAlign w:val="center"/>
          </w:tcPr>
          <w:p w:rsidR="00AD4DB4" w:rsidRDefault="00F83735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 w:hint="eastAsia"/>
                <w:color w:val="000000"/>
                <w:szCs w:val="21"/>
              </w:rPr>
              <w:t>链接</w:t>
            </w:r>
          </w:p>
        </w:tc>
        <w:tc>
          <w:tcPr>
            <w:tcW w:w="4534" w:type="dxa"/>
            <w:vAlign w:val="center"/>
          </w:tcPr>
          <w:p w:rsidR="00AD4DB4" w:rsidRDefault="00F83735" w:rsidP="00DA3E15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 w:hint="eastAsia"/>
                <w:color w:val="000000"/>
                <w:szCs w:val="21"/>
              </w:rPr>
              <w:t>1</w:t>
            </w:r>
            <w:r>
              <w:rPr>
                <w:rFonts w:ascii="Calibri" w:hAnsi="Calibri" w:hint="eastAsia"/>
                <w:color w:val="000000"/>
                <w:szCs w:val="21"/>
              </w:rPr>
              <w:t>、点击</w:t>
            </w:r>
            <w:r w:rsidR="00050CE6">
              <w:rPr>
                <w:rFonts w:ascii="Calibri" w:hAnsi="Calibri" w:hint="eastAsia"/>
                <w:color w:val="000000"/>
                <w:szCs w:val="21"/>
              </w:rPr>
              <w:t>本页面</w:t>
            </w:r>
            <w:r>
              <w:rPr>
                <w:rFonts w:ascii="Calibri" w:hAnsi="Calibri" w:hint="eastAsia"/>
                <w:color w:val="000000"/>
                <w:szCs w:val="21"/>
              </w:rPr>
              <w:t>后弹出协议文本框</w:t>
            </w:r>
          </w:p>
        </w:tc>
        <w:tc>
          <w:tcPr>
            <w:tcW w:w="1986" w:type="dxa"/>
            <w:vAlign w:val="center"/>
          </w:tcPr>
          <w:p w:rsidR="00AD4DB4" w:rsidRDefault="00AD4DB4">
            <w:pPr>
              <w:ind w:firstLine="525"/>
              <w:rPr>
                <w:rFonts w:ascii="Calibri" w:hAnsi="Calibri"/>
                <w:color w:val="000000"/>
                <w:szCs w:val="21"/>
              </w:rPr>
            </w:pPr>
          </w:p>
        </w:tc>
      </w:tr>
      <w:tr w:rsidR="00BC7C86">
        <w:tc>
          <w:tcPr>
            <w:tcW w:w="1527" w:type="dxa"/>
            <w:vAlign w:val="center"/>
          </w:tcPr>
          <w:p w:rsidR="00BC7C86" w:rsidRDefault="00E3202A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 w:hint="eastAsia"/>
                <w:color w:val="000000"/>
                <w:szCs w:val="21"/>
              </w:rPr>
              <w:t>注册按钮</w:t>
            </w:r>
          </w:p>
        </w:tc>
        <w:tc>
          <w:tcPr>
            <w:tcW w:w="1418" w:type="dxa"/>
            <w:vAlign w:val="center"/>
          </w:tcPr>
          <w:p w:rsidR="00BC7C86" w:rsidRDefault="00E3202A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 w:hint="eastAsia"/>
                <w:color w:val="000000"/>
                <w:szCs w:val="21"/>
              </w:rPr>
              <w:t>按钮</w:t>
            </w:r>
          </w:p>
        </w:tc>
        <w:tc>
          <w:tcPr>
            <w:tcW w:w="4534" w:type="dxa"/>
            <w:vAlign w:val="center"/>
          </w:tcPr>
          <w:p w:rsidR="00BC7C86" w:rsidRDefault="00E3202A" w:rsidP="00DA3E15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 w:hint="eastAsia"/>
                <w:color w:val="000000"/>
                <w:szCs w:val="21"/>
              </w:rPr>
              <w:t>1</w:t>
            </w:r>
            <w:r>
              <w:rPr>
                <w:rFonts w:ascii="Calibri" w:hAnsi="Calibri" w:hint="eastAsia"/>
                <w:color w:val="000000"/>
                <w:szCs w:val="21"/>
              </w:rPr>
              <w:t>、注册失败</w:t>
            </w:r>
            <w:r>
              <w:rPr>
                <w:rFonts w:ascii="Calibri" w:hAnsi="Calibri" w:hint="eastAsia"/>
                <w:color w:val="000000"/>
                <w:szCs w:val="21"/>
              </w:rPr>
              <w:t xml:space="preserve"> </w:t>
            </w:r>
            <w:r>
              <w:rPr>
                <w:rFonts w:ascii="Calibri" w:hAnsi="Calibri"/>
                <w:color w:val="000000"/>
                <w:szCs w:val="21"/>
              </w:rPr>
              <w:t xml:space="preserve"> </w:t>
            </w:r>
            <w:r>
              <w:rPr>
                <w:rFonts w:ascii="Calibri" w:hAnsi="Calibri" w:hint="eastAsia"/>
                <w:color w:val="000000"/>
                <w:szCs w:val="21"/>
              </w:rPr>
              <w:t>提示：服务器正在维护中，请稍后重试</w:t>
            </w:r>
          </w:p>
          <w:p w:rsidR="00E3202A" w:rsidRDefault="00E3202A" w:rsidP="00DA3E15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 w:hint="eastAsia"/>
                <w:color w:val="000000"/>
                <w:szCs w:val="21"/>
              </w:rPr>
              <w:t>2</w:t>
            </w:r>
            <w:r>
              <w:rPr>
                <w:rFonts w:ascii="Calibri" w:hAnsi="Calibri" w:hint="eastAsia"/>
                <w:color w:val="000000"/>
                <w:szCs w:val="21"/>
              </w:rPr>
              <w:t>、</w:t>
            </w:r>
            <w:r w:rsidR="006E6390">
              <w:rPr>
                <w:rFonts w:ascii="Calibri" w:hAnsi="Calibri" w:hint="eastAsia"/>
                <w:color w:val="000000"/>
                <w:szCs w:val="21"/>
              </w:rPr>
              <w:t>注册成功</w:t>
            </w:r>
            <w:r w:rsidR="006E6390">
              <w:rPr>
                <w:rFonts w:ascii="Calibri" w:hAnsi="Calibri" w:hint="eastAsia"/>
                <w:color w:val="000000"/>
                <w:szCs w:val="21"/>
              </w:rPr>
              <w:t xml:space="preserve"> </w:t>
            </w:r>
            <w:r w:rsidR="006E6390">
              <w:rPr>
                <w:rFonts w:ascii="Calibri" w:hAnsi="Calibri"/>
                <w:color w:val="000000"/>
                <w:szCs w:val="21"/>
              </w:rPr>
              <w:t xml:space="preserve">  </w:t>
            </w:r>
            <w:r w:rsidR="006E6390">
              <w:rPr>
                <w:rFonts w:ascii="Calibri" w:hAnsi="Calibri" w:hint="eastAsia"/>
                <w:color w:val="000000"/>
                <w:szCs w:val="21"/>
              </w:rPr>
              <w:t>跳转登录页面</w:t>
            </w:r>
          </w:p>
        </w:tc>
        <w:tc>
          <w:tcPr>
            <w:tcW w:w="1986" w:type="dxa"/>
            <w:vAlign w:val="center"/>
          </w:tcPr>
          <w:p w:rsidR="00BC7C86" w:rsidRDefault="00BC7C86">
            <w:pPr>
              <w:ind w:firstLine="525"/>
              <w:rPr>
                <w:rFonts w:ascii="Calibri" w:hAnsi="Calibri"/>
                <w:color w:val="000000"/>
                <w:szCs w:val="21"/>
              </w:rPr>
            </w:pPr>
          </w:p>
        </w:tc>
      </w:tr>
      <w:tr w:rsidR="00FE5156">
        <w:tc>
          <w:tcPr>
            <w:tcW w:w="1527" w:type="dxa"/>
            <w:vAlign w:val="center"/>
          </w:tcPr>
          <w:p w:rsidR="00FE5156" w:rsidRDefault="00FE5156" w:rsidP="00FE5156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 w:hint="eastAsia"/>
                <w:color w:val="000000"/>
                <w:szCs w:val="21"/>
              </w:rPr>
              <w:t>链接入口</w:t>
            </w:r>
          </w:p>
        </w:tc>
        <w:tc>
          <w:tcPr>
            <w:tcW w:w="1418" w:type="dxa"/>
            <w:vAlign w:val="center"/>
          </w:tcPr>
          <w:p w:rsidR="00FE5156" w:rsidRDefault="00FE5156" w:rsidP="00FE5156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 w:hint="eastAsia"/>
                <w:color w:val="000000"/>
                <w:szCs w:val="21"/>
              </w:rPr>
              <w:t>链接</w:t>
            </w:r>
          </w:p>
        </w:tc>
        <w:tc>
          <w:tcPr>
            <w:tcW w:w="4534" w:type="dxa"/>
            <w:vAlign w:val="center"/>
          </w:tcPr>
          <w:p w:rsidR="00FE5156" w:rsidRPr="00CF5436" w:rsidRDefault="00FE5156" w:rsidP="00FE5156">
            <w:pPr>
              <w:pStyle w:val="af0"/>
              <w:numPr>
                <w:ilvl w:val="0"/>
                <w:numId w:val="15"/>
              </w:numPr>
              <w:ind w:firstLineChars="0"/>
              <w:rPr>
                <w:rFonts w:ascii="Calibri" w:hAnsi="Calibri"/>
                <w:color w:val="000000"/>
                <w:szCs w:val="21"/>
              </w:rPr>
            </w:pPr>
            <w:r w:rsidRPr="00CF5436">
              <w:rPr>
                <w:rFonts w:ascii="Calibri" w:hAnsi="Calibri" w:hint="eastAsia"/>
                <w:color w:val="000000"/>
                <w:szCs w:val="21"/>
              </w:rPr>
              <w:t>点击左上角创展</w:t>
            </w:r>
            <w:r w:rsidRPr="00CF5436">
              <w:rPr>
                <w:rFonts w:ascii="Calibri" w:hAnsi="Calibri" w:hint="eastAsia"/>
                <w:color w:val="000000"/>
                <w:szCs w:val="21"/>
              </w:rPr>
              <w:t>Logo</w:t>
            </w:r>
            <w:r w:rsidRPr="00CF5436">
              <w:rPr>
                <w:rFonts w:ascii="Calibri" w:hAnsi="Calibri"/>
                <w:color w:val="000000"/>
                <w:szCs w:val="21"/>
              </w:rPr>
              <w:t xml:space="preserve"> </w:t>
            </w:r>
            <w:r w:rsidRPr="00CF5436">
              <w:rPr>
                <w:rFonts w:ascii="Calibri" w:hAnsi="Calibri" w:hint="eastAsia"/>
                <w:color w:val="000000"/>
                <w:szCs w:val="21"/>
              </w:rPr>
              <w:t>进入主商城</w:t>
            </w:r>
          </w:p>
          <w:p w:rsidR="00FE5156" w:rsidRPr="00CF5436" w:rsidRDefault="00FE5156" w:rsidP="00FE5156">
            <w:pPr>
              <w:pStyle w:val="af0"/>
              <w:numPr>
                <w:ilvl w:val="0"/>
                <w:numId w:val="15"/>
              </w:numPr>
              <w:ind w:firstLineChars="0"/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 w:hint="eastAsia"/>
                <w:color w:val="000000"/>
                <w:szCs w:val="21"/>
              </w:rPr>
              <w:t>右上角登录</w:t>
            </w:r>
            <w:r>
              <w:rPr>
                <w:rFonts w:ascii="Calibri" w:hAnsi="Calibri" w:hint="eastAsia"/>
                <w:color w:val="000000"/>
                <w:szCs w:val="21"/>
              </w:rPr>
              <w:t xml:space="preserve"> </w:t>
            </w:r>
            <w:r>
              <w:rPr>
                <w:rFonts w:ascii="Calibri" w:hAnsi="Calibri" w:hint="eastAsia"/>
                <w:color w:val="000000"/>
                <w:szCs w:val="21"/>
              </w:rPr>
              <w:t>进入登录页面</w:t>
            </w:r>
          </w:p>
        </w:tc>
        <w:tc>
          <w:tcPr>
            <w:tcW w:w="1986" w:type="dxa"/>
            <w:vAlign w:val="center"/>
          </w:tcPr>
          <w:p w:rsidR="00FE5156" w:rsidRDefault="00FE5156" w:rsidP="00FE5156">
            <w:pPr>
              <w:ind w:firstLine="525"/>
              <w:rPr>
                <w:rFonts w:ascii="Calibri" w:hAnsi="Calibri"/>
                <w:color w:val="000000"/>
                <w:szCs w:val="21"/>
              </w:rPr>
            </w:pPr>
          </w:p>
        </w:tc>
      </w:tr>
    </w:tbl>
    <w:p w:rsidR="00165359" w:rsidRDefault="00165359" w:rsidP="00F87D5F">
      <w:pPr>
        <w:pStyle w:val="infoblue"/>
        <w:spacing w:before="0" w:beforeAutospacing="0" w:afterLines="50" w:after="156" w:afterAutospacing="0"/>
        <w:ind w:firstLineChars="0" w:firstLine="0"/>
        <w:rPr>
          <w:rFonts w:ascii="Arial" w:hAnsi="Arial" w:cs="Arial"/>
          <w:i w:val="0"/>
          <w:color w:val="auto"/>
        </w:rPr>
      </w:pPr>
    </w:p>
    <w:p w:rsidR="00165359" w:rsidRDefault="00D30D7C" w:rsidP="00F87D5F">
      <w:pPr>
        <w:pStyle w:val="5"/>
        <w:numPr>
          <w:ilvl w:val="4"/>
          <w:numId w:val="1"/>
        </w:numPr>
        <w:spacing w:beforeLines="50" w:before="156" w:beforeAutospacing="0" w:afterLines="50" w:after="156" w:afterAutospacing="0"/>
        <w:ind w:left="995" w:hangingChars="472" w:hanging="995"/>
      </w:pPr>
      <w:bookmarkStart w:id="49" w:name="_Toc426032836"/>
      <w:r>
        <w:rPr>
          <w:rFonts w:hint="eastAsia"/>
        </w:rPr>
        <w:t>输出说明</w:t>
      </w:r>
      <w:bookmarkEnd w:id="49"/>
    </w:p>
    <w:p w:rsidR="00CB0C70" w:rsidRDefault="00CB0C70" w:rsidP="00CB0C70">
      <w:pPr>
        <w:pStyle w:val="af0"/>
        <w:ind w:left="425" w:firstLineChars="0" w:firstLine="0"/>
      </w:pPr>
      <w:bookmarkStart w:id="50" w:name="_Toc426032837"/>
      <w:r>
        <w:rPr>
          <w:rFonts w:hint="eastAsia"/>
        </w:rPr>
        <w:t>1</w:t>
      </w:r>
      <w:r>
        <w:rPr>
          <w:rFonts w:hint="eastAsia"/>
        </w:rPr>
        <w:t>、注册成功进入登录页面</w:t>
      </w:r>
    </w:p>
    <w:p w:rsidR="00CB0C70" w:rsidRPr="00D02E29" w:rsidRDefault="00CB0C70" w:rsidP="00CB0C70">
      <w:pPr>
        <w:pStyle w:val="af0"/>
        <w:ind w:left="425" w:firstLineChars="0" w:firstLine="0"/>
      </w:pPr>
      <w:r>
        <w:rPr>
          <w:rFonts w:hint="eastAsia"/>
        </w:rPr>
        <w:t>2</w:t>
      </w:r>
      <w:r>
        <w:rPr>
          <w:rFonts w:hint="eastAsia"/>
        </w:rPr>
        <w:t>、登录未成功页面进行提示</w:t>
      </w:r>
      <w:r>
        <w:rPr>
          <w:rFonts w:hint="eastAsia"/>
        </w:rPr>
        <w:t xml:space="preserve"> </w:t>
      </w:r>
    </w:p>
    <w:bookmarkEnd w:id="50"/>
    <w:p w:rsidR="00165359" w:rsidRDefault="00ED2731">
      <w:pPr>
        <w:pStyle w:val="4"/>
        <w:numPr>
          <w:ilvl w:val="3"/>
          <w:numId w:val="1"/>
        </w:numPr>
      </w:pPr>
      <w:r>
        <w:rPr>
          <w:rFonts w:hint="eastAsia"/>
        </w:rPr>
        <w:t>忘记密码页面</w:t>
      </w:r>
    </w:p>
    <w:p w:rsidR="00165359" w:rsidRDefault="00D30D7C" w:rsidP="00F87D5F">
      <w:pPr>
        <w:pStyle w:val="5"/>
        <w:numPr>
          <w:ilvl w:val="4"/>
          <w:numId w:val="1"/>
        </w:numPr>
        <w:spacing w:beforeLines="50" w:before="156" w:beforeAutospacing="0" w:afterLines="50" w:after="156" w:afterAutospacing="0"/>
        <w:ind w:left="995" w:hangingChars="472" w:hanging="995"/>
      </w:pPr>
      <w:bookmarkStart w:id="51" w:name="_Toc426032838"/>
      <w:r>
        <w:rPr>
          <w:rFonts w:hint="eastAsia"/>
        </w:rPr>
        <w:t>功能描述</w:t>
      </w:r>
      <w:bookmarkEnd w:id="51"/>
    </w:p>
    <w:p w:rsidR="00BB39B7" w:rsidRDefault="00BB39B7" w:rsidP="00BB39B7">
      <w:r>
        <w:rPr>
          <w:rFonts w:hint="eastAsia"/>
        </w:rPr>
        <w:t>买家用户忘记密码通过手机号或邮箱重置密码功能。</w:t>
      </w:r>
    </w:p>
    <w:p w:rsidR="00BB39B7" w:rsidRDefault="00BB39B7" w:rsidP="00BB39B7">
      <w:r>
        <w:rPr>
          <w:rFonts w:hint="eastAsia"/>
        </w:rPr>
        <w:t>1</w:t>
      </w:r>
      <w:r>
        <w:rPr>
          <w:rFonts w:hint="eastAsia"/>
        </w:rPr>
        <w:t>、</w:t>
      </w:r>
      <w:r w:rsidR="00A35AB3">
        <w:rPr>
          <w:rFonts w:hint="eastAsia"/>
        </w:rPr>
        <w:t>手机号获取验证码</w:t>
      </w:r>
    </w:p>
    <w:p w:rsidR="007F0A94" w:rsidRDefault="00A35AB3" w:rsidP="00BB39B7">
      <w:r>
        <w:rPr>
          <w:rFonts w:hint="eastAsia"/>
        </w:rPr>
        <w:t>2</w:t>
      </w:r>
      <w:r>
        <w:rPr>
          <w:rFonts w:hint="eastAsia"/>
        </w:rPr>
        <w:t>、</w:t>
      </w:r>
      <w:r w:rsidR="007F0A94">
        <w:rPr>
          <w:rFonts w:hint="eastAsia"/>
        </w:rPr>
        <w:t>邮箱获取验证码</w:t>
      </w:r>
    </w:p>
    <w:p w:rsidR="004B14C5" w:rsidRDefault="007F0A94" w:rsidP="00BB39B7">
      <w:r>
        <w:rPr>
          <w:rFonts w:hint="eastAsia"/>
        </w:rPr>
        <w:t>3</w:t>
      </w:r>
      <w:r>
        <w:rPr>
          <w:rFonts w:hint="eastAsia"/>
        </w:rPr>
        <w:t>、</w:t>
      </w:r>
      <w:r w:rsidR="0026550E">
        <w:rPr>
          <w:rFonts w:hint="eastAsia"/>
        </w:rPr>
        <w:t>重置密码操作</w:t>
      </w:r>
    </w:p>
    <w:p w:rsidR="009A316F" w:rsidRDefault="008F09ED" w:rsidP="00BB39B7">
      <w:r>
        <w:rPr>
          <w:rFonts w:hint="eastAsia"/>
        </w:rPr>
        <w:t>4</w:t>
      </w:r>
      <w:r>
        <w:rPr>
          <w:rFonts w:hint="eastAsia"/>
        </w:rPr>
        <w:t>、登录链接</w:t>
      </w:r>
      <w:r>
        <w:rPr>
          <w:rFonts w:hint="eastAsia"/>
        </w:rPr>
        <w:t xml:space="preserve"> </w:t>
      </w:r>
      <w:r>
        <w:t xml:space="preserve"> </w:t>
      </w:r>
    </w:p>
    <w:p w:rsidR="008F09ED" w:rsidRPr="00BB39B7" w:rsidRDefault="009A316F" w:rsidP="00BB39B7">
      <w:r>
        <w:t>5</w:t>
      </w:r>
      <w:r>
        <w:rPr>
          <w:rFonts w:hint="eastAsia"/>
        </w:rPr>
        <w:t>、</w:t>
      </w:r>
      <w:r w:rsidR="008F09ED">
        <w:rPr>
          <w:rFonts w:hint="eastAsia"/>
        </w:rPr>
        <w:t>首页链接</w:t>
      </w:r>
    </w:p>
    <w:p w:rsidR="00165359" w:rsidRDefault="00855B47" w:rsidP="00F87D5F">
      <w:pPr>
        <w:pStyle w:val="infoblue"/>
        <w:spacing w:before="0" w:beforeAutospacing="0" w:afterLines="50" w:after="156" w:afterAutospacing="0"/>
        <w:ind w:firstLine="420"/>
        <w:rPr>
          <w:rFonts w:ascii="Arial" w:hAnsi="Arial" w:cs="Arial"/>
          <w:i w:val="0"/>
          <w:color w:val="auto"/>
        </w:rPr>
      </w:pPr>
      <w:r>
        <w:rPr>
          <w:rFonts w:ascii="Arial" w:hAnsi="Arial" w:cs="Arial" w:hint="eastAsia"/>
          <w:i w:val="0"/>
          <w:color w:val="auto"/>
        </w:rPr>
        <w:lastRenderedPageBreak/>
        <w:t xml:space="preserve"> </w:t>
      </w:r>
      <w:r w:rsidR="002D6DDD" w:rsidRPr="002D6DDD">
        <w:rPr>
          <w:rFonts w:ascii="Arial" w:hAnsi="Arial" w:cs="Arial"/>
          <w:i w:val="0"/>
          <w:noProof/>
          <w:color w:val="auto"/>
        </w:rPr>
        <w:drawing>
          <wp:inline distT="0" distB="0" distL="0" distR="0">
            <wp:extent cx="5943600" cy="3959951"/>
            <wp:effectExtent l="0" t="0" r="0" b="0"/>
            <wp:docPr id="14" name="图片 14" descr="C:\Users\Administrator\Documents\Tencent Files\3003379810\Image\C2C\360(9$0HG)Y}NW_2Y1YN)V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Documents\Tencent Files\3003379810\Image\C2C\360(9$0HG)Y}NW_2Y1YN)VD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59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5734" w:rsidRPr="00975734" w:rsidRDefault="00975734" w:rsidP="00975734">
      <w:pPr>
        <w:widowControl/>
        <w:jc w:val="left"/>
        <w:rPr>
          <w:rFonts w:ascii="宋体" w:hAnsi="宋体" w:cs="宋体"/>
          <w:kern w:val="0"/>
          <w:sz w:val="24"/>
        </w:rPr>
      </w:pPr>
      <w:r w:rsidRPr="00975734">
        <w:rPr>
          <w:rFonts w:ascii="宋体" w:hAnsi="宋体" w:cs="宋体"/>
          <w:noProof/>
          <w:kern w:val="0"/>
          <w:sz w:val="24"/>
        </w:rPr>
        <w:drawing>
          <wp:inline distT="0" distB="0" distL="0" distR="0">
            <wp:extent cx="5463540" cy="3931920"/>
            <wp:effectExtent l="0" t="0" r="0" b="0"/>
            <wp:docPr id="7" name="图片 7" descr="C:\Users\Administrator\Documents\Tencent Files\3003379810\Image\C2C\~8`1B$N@8CR{8Y_8K2TZ1I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ocuments\Tencent Files\3003379810\Image\C2C\~8`1B$N@8CR{8Y_8K2TZ1ID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3540" cy="393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5734" w:rsidRDefault="00975734" w:rsidP="00F87D5F">
      <w:pPr>
        <w:pStyle w:val="infoblue"/>
        <w:spacing w:before="0" w:beforeAutospacing="0" w:afterLines="50" w:after="156" w:afterAutospacing="0"/>
        <w:ind w:firstLine="420"/>
        <w:rPr>
          <w:rFonts w:ascii="Arial" w:hAnsi="Arial" w:cs="Arial"/>
          <w:i w:val="0"/>
          <w:color w:val="auto"/>
        </w:rPr>
      </w:pPr>
    </w:p>
    <w:p w:rsidR="00165359" w:rsidRDefault="00D30D7C" w:rsidP="00F87D5F">
      <w:pPr>
        <w:pStyle w:val="5"/>
        <w:numPr>
          <w:ilvl w:val="4"/>
          <w:numId w:val="1"/>
        </w:numPr>
        <w:spacing w:beforeLines="50" w:before="156" w:beforeAutospacing="0" w:afterLines="50" w:after="156" w:afterAutospacing="0"/>
        <w:ind w:left="995" w:hangingChars="472" w:hanging="995"/>
      </w:pPr>
      <w:bookmarkStart w:id="52" w:name="_Toc426032839"/>
      <w:r>
        <w:rPr>
          <w:rFonts w:hint="eastAsia"/>
        </w:rPr>
        <w:lastRenderedPageBreak/>
        <w:t>业务规则</w:t>
      </w:r>
      <w:bookmarkEnd w:id="52"/>
    </w:p>
    <w:p w:rsidR="00165359" w:rsidRDefault="00855B47" w:rsidP="00F87D5F">
      <w:pPr>
        <w:pStyle w:val="infoblue"/>
        <w:numPr>
          <w:ilvl w:val="0"/>
          <w:numId w:val="4"/>
        </w:numPr>
        <w:spacing w:before="0" w:beforeAutospacing="0" w:afterLines="50" w:after="156" w:afterAutospacing="0"/>
        <w:ind w:firstLineChars="0"/>
        <w:rPr>
          <w:rFonts w:ascii="Arial" w:hAnsi="Arial" w:cs="Arial"/>
          <w:i w:val="0"/>
          <w:color w:val="auto"/>
        </w:rPr>
      </w:pPr>
      <w:r>
        <w:rPr>
          <w:rFonts w:ascii="Arial" w:hAnsi="Arial" w:cs="Arial" w:hint="eastAsia"/>
          <w:i w:val="0"/>
          <w:color w:val="auto"/>
        </w:rPr>
        <w:t xml:space="preserve"> </w:t>
      </w:r>
      <w:r w:rsidR="00E66D38">
        <w:rPr>
          <w:rFonts w:ascii="Arial" w:hAnsi="Arial" w:cs="Arial" w:hint="eastAsia"/>
          <w:i w:val="0"/>
          <w:color w:val="auto"/>
        </w:rPr>
        <w:t>校验</w:t>
      </w:r>
      <w:r w:rsidR="00FB740E">
        <w:rPr>
          <w:rFonts w:ascii="Arial" w:hAnsi="Arial" w:cs="Arial" w:hint="eastAsia"/>
          <w:i w:val="0"/>
          <w:color w:val="auto"/>
        </w:rPr>
        <w:t>用户注册时</w:t>
      </w:r>
      <w:r w:rsidR="00E66D38">
        <w:rPr>
          <w:rFonts w:ascii="Arial" w:hAnsi="Arial" w:cs="Arial" w:hint="eastAsia"/>
          <w:i w:val="0"/>
          <w:color w:val="auto"/>
        </w:rPr>
        <w:t>手机号</w:t>
      </w:r>
      <w:r w:rsidR="0093017B">
        <w:rPr>
          <w:rFonts w:ascii="Arial" w:hAnsi="Arial" w:cs="Arial" w:hint="eastAsia"/>
          <w:i w:val="0"/>
          <w:color w:val="auto"/>
        </w:rPr>
        <w:t>或</w:t>
      </w:r>
      <w:r w:rsidR="00FB740E">
        <w:rPr>
          <w:rFonts w:ascii="Arial" w:hAnsi="Arial" w:cs="Arial" w:hint="eastAsia"/>
          <w:i w:val="0"/>
          <w:color w:val="auto"/>
        </w:rPr>
        <w:t>邮箱号码</w:t>
      </w:r>
    </w:p>
    <w:p w:rsidR="00165359" w:rsidRDefault="00855B47" w:rsidP="00F87D5F">
      <w:pPr>
        <w:pStyle w:val="infoblue"/>
        <w:numPr>
          <w:ilvl w:val="0"/>
          <w:numId w:val="4"/>
        </w:numPr>
        <w:spacing w:before="0" w:beforeAutospacing="0" w:afterLines="50" w:after="156" w:afterAutospacing="0"/>
        <w:ind w:firstLineChars="0"/>
        <w:rPr>
          <w:rFonts w:ascii="Arial" w:hAnsi="Arial" w:cs="Arial"/>
          <w:i w:val="0"/>
          <w:color w:val="auto"/>
        </w:rPr>
      </w:pPr>
      <w:r>
        <w:rPr>
          <w:rFonts w:ascii="Arial" w:hAnsi="Arial" w:cs="Arial" w:hint="eastAsia"/>
          <w:i w:val="0"/>
          <w:color w:val="auto"/>
        </w:rPr>
        <w:t xml:space="preserve"> </w:t>
      </w:r>
      <w:r w:rsidR="0093017B">
        <w:rPr>
          <w:rFonts w:ascii="Arial" w:hAnsi="Arial" w:cs="Arial" w:hint="eastAsia"/>
          <w:i w:val="0"/>
          <w:color w:val="auto"/>
        </w:rPr>
        <w:t>通过用户注册时手机号或邮箱获取验证码</w:t>
      </w:r>
    </w:p>
    <w:p w:rsidR="00165359" w:rsidRDefault="00855B47" w:rsidP="00F87D5F">
      <w:pPr>
        <w:pStyle w:val="infoblue"/>
        <w:numPr>
          <w:ilvl w:val="0"/>
          <w:numId w:val="4"/>
        </w:numPr>
        <w:spacing w:before="0" w:beforeAutospacing="0" w:afterLines="50" w:after="156" w:afterAutospacing="0"/>
        <w:ind w:firstLineChars="0"/>
        <w:rPr>
          <w:rFonts w:ascii="Arial" w:hAnsi="Arial" w:cs="Arial"/>
          <w:i w:val="0"/>
          <w:color w:val="auto"/>
        </w:rPr>
      </w:pPr>
      <w:r>
        <w:rPr>
          <w:rFonts w:ascii="Arial" w:hAnsi="Arial" w:cs="Arial" w:hint="eastAsia"/>
          <w:i w:val="0"/>
          <w:color w:val="auto"/>
        </w:rPr>
        <w:t xml:space="preserve"> </w:t>
      </w:r>
      <w:r w:rsidR="0093017B">
        <w:rPr>
          <w:rFonts w:ascii="Arial" w:hAnsi="Arial" w:cs="Arial" w:hint="eastAsia"/>
          <w:i w:val="0"/>
          <w:color w:val="auto"/>
        </w:rPr>
        <w:t>重置密码成功跳转登录页面</w:t>
      </w:r>
    </w:p>
    <w:p w:rsidR="00165359" w:rsidRDefault="00D30D7C" w:rsidP="00F87D5F">
      <w:pPr>
        <w:pStyle w:val="5"/>
        <w:numPr>
          <w:ilvl w:val="4"/>
          <w:numId w:val="1"/>
        </w:numPr>
        <w:spacing w:beforeLines="50" w:before="156" w:beforeAutospacing="0" w:afterLines="50" w:after="156" w:afterAutospacing="0"/>
        <w:ind w:left="995" w:hangingChars="472" w:hanging="995"/>
      </w:pPr>
      <w:bookmarkStart w:id="53" w:name="_Toc426032840"/>
      <w:r>
        <w:rPr>
          <w:rFonts w:hint="eastAsia"/>
        </w:rPr>
        <w:t>输入说明</w:t>
      </w:r>
      <w:bookmarkEnd w:id="53"/>
    </w:p>
    <w:tbl>
      <w:tblPr>
        <w:tblW w:w="94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7"/>
        <w:gridCol w:w="1418"/>
        <w:gridCol w:w="4534"/>
        <w:gridCol w:w="1986"/>
      </w:tblGrid>
      <w:tr w:rsidR="00855B47" w:rsidTr="00BB39B7">
        <w:tc>
          <w:tcPr>
            <w:tcW w:w="1527" w:type="dxa"/>
            <w:shd w:val="clear" w:color="auto" w:fill="D9D9D9"/>
            <w:vAlign w:val="center"/>
          </w:tcPr>
          <w:p w:rsidR="00855B47" w:rsidRDefault="00855B47" w:rsidP="00BB39B7">
            <w:pPr>
              <w:adjustRightInd w:val="0"/>
              <w:snapToGrid w:val="0"/>
              <w:jc w:val="center"/>
              <w:rPr>
                <w:b/>
                <w:color w:val="000000"/>
                <w:szCs w:val="21"/>
              </w:rPr>
            </w:pPr>
            <w:bookmarkStart w:id="54" w:name="_Toc426032841"/>
            <w:r>
              <w:rPr>
                <w:rFonts w:hint="eastAsia"/>
                <w:b/>
                <w:color w:val="000000"/>
                <w:szCs w:val="21"/>
              </w:rPr>
              <w:t>输入项</w:t>
            </w:r>
          </w:p>
        </w:tc>
        <w:tc>
          <w:tcPr>
            <w:tcW w:w="1418" w:type="dxa"/>
            <w:shd w:val="clear" w:color="auto" w:fill="D9D9D9"/>
            <w:vAlign w:val="center"/>
          </w:tcPr>
          <w:p w:rsidR="00855B47" w:rsidRDefault="00855B47" w:rsidP="00BB39B7">
            <w:pPr>
              <w:adjustRightInd w:val="0"/>
              <w:snapToGrid w:val="0"/>
              <w:jc w:val="center"/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类型</w:t>
            </w:r>
          </w:p>
        </w:tc>
        <w:tc>
          <w:tcPr>
            <w:tcW w:w="4534" w:type="dxa"/>
            <w:shd w:val="clear" w:color="auto" w:fill="D9D9D9"/>
            <w:vAlign w:val="center"/>
          </w:tcPr>
          <w:p w:rsidR="00855B47" w:rsidRDefault="00855B47" w:rsidP="00BB39B7">
            <w:pPr>
              <w:adjustRightInd w:val="0"/>
              <w:snapToGrid w:val="0"/>
              <w:jc w:val="center"/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规则</w:t>
            </w:r>
          </w:p>
        </w:tc>
        <w:tc>
          <w:tcPr>
            <w:tcW w:w="1986" w:type="dxa"/>
            <w:shd w:val="clear" w:color="auto" w:fill="D9D9D9"/>
            <w:vAlign w:val="center"/>
          </w:tcPr>
          <w:p w:rsidR="00855B47" w:rsidRDefault="00855B47" w:rsidP="00BB39B7">
            <w:pPr>
              <w:adjustRightInd w:val="0"/>
              <w:snapToGrid w:val="0"/>
              <w:jc w:val="center"/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备注</w:t>
            </w:r>
          </w:p>
        </w:tc>
      </w:tr>
      <w:tr w:rsidR="00855B47" w:rsidTr="00BB39B7">
        <w:tc>
          <w:tcPr>
            <w:tcW w:w="1527" w:type="dxa"/>
            <w:vAlign w:val="center"/>
          </w:tcPr>
          <w:p w:rsidR="00D0040D" w:rsidRDefault="00D0040D" w:rsidP="00BB39B7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 w:hint="eastAsia"/>
                <w:color w:val="000000"/>
                <w:szCs w:val="21"/>
              </w:rPr>
              <w:t>手机</w:t>
            </w:r>
            <w:r>
              <w:rPr>
                <w:rFonts w:ascii="Calibri" w:hAnsi="Calibri" w:hint="eastAsia"/>
                <w:color w:val="000000"/>
                <w:szCs w:val="21"/>
              </w:rPr>
              <w:t>/</w:t>
            </w:r>
            <w:r>
              <w:rPr>
                <w:rFonts w:ascii="Calibri" w:hAnsi="Calibri" w:hint="eastAsia"/>
                <w:color w:val="000000"/>
                <w:szCs w:val="21"/>
              </w:rPr>
              <w:t>邮箱</w:t>
            </w:r>
          </w:p>
          <w:p w:rsidR="00855B47" w:rsidRDefault="00D0040D" w:rsidP="00D0040D">
            <w:pPr>
              <w:ind w:firstLineChars="100" w:firstLine="210"/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 w:hint="eastAsia"/>
                <w:color w:val="000000"/>
                <w:szCs w:val="21"/>
              </w:rPr>
              <w:t>选项卡</w:t>
            </w:r>
          </w:p>
        </w:tc>
        <w:tc>
          <w:tcPr>
            <w:tcW w:w="1418" w:type="dxa"/>
            <w:vAlign w:val="center"/>
          </w:tcPr>
          <w:p w:rsidR="00855B47" w:rsidRDefault="00D0040D" w:rsidP="00BB39B7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 w:hint="eastAsia"/>
                <w:color w:val="000000"/>
                <w:szCs w:val="21"/>
              </w:rPr>
              <w:t>选项卡</w:t>
            </w:r>
          </w:p>
        </w:tc>
        <w:tc>
          <w:tcPr>
            <w:tcW w:w="4534" w:type="dxa"/>
            <w:vAlign w:val="center"/>
          </w:tcPr>
          <w:p w:rsidR="00855B47" w:rsidRPr="00855B47" w:rsidRDefault="00FD7310" w:rsidP="00855B47">
            <w:pPr>
              <w:jc w:val="left"/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 w:hint="eastAsia"/>
                <w:color w:val="000000"/>
                <w:szCs w:val="21"/>
              </w:rPr>
              <w:t>选择对应选项卡里第一个输入框需要对应提示</w:t>
            </w:r>
          </w:p>
        </w:tc>
        <w:tc>
          <w:tcPr>
            <w:tcW w:w="1986" w:type="dxa"/>
            <w:vAlign w:val="center"/>
          </w:tcPr>
          <w:p w:rsidR="00855B47" w:rsidRDefault="00855B47" w:rsidP="00BB39B7">
            <w:pPr>
              <w:ind w:firstLine="525"/>
              <w:rPr>
                <w:rFonts w:ascii="Calibri" w:hAnsi="Calibri"/>
                <w:color w:val="000000"/>
                <w:szCs w:val="21"/>
              </w:rPr>
            </w:pPr>
          </w:p>
        </w:tc>
      </w:tr>
      <w:tr w:rsidR="00855B47" w:rsidTr="00BB39B7">
        <w:tc>
          <w:tcPr>
            <w:tcW w:w="1527" w:type="dxa"/>
            <w:vAlign w:val="center"/>
          </w:tcPr>
          <w:p w:rsidR="00855B47" w:rsidRDefault="00D81275" w:rsidP="00BB39B7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 w:hint="eastAsia"/>
                <w:color w:val="000000"/>
                <w:szCs w:val="21"/>
              </w:rPr>
              <w:t>手机号</w:t>
            </w:r>
          </w:p>
        </w:tc>
        <w:tc>
          <w:tcPr>
            <w:tcW w:w="1418" w:type="dxa"/>
            <w:vAlign w:val="center"/>
          </w:tcPr>
          <w:p w:rsidR="00855B47" w:rsidRDefault="00473459" w:rsidP="00BB39B7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 w:hint="eastAsia"/>
                <w:color w:val="000000"/>
                <w:szCs w:val="21"/>
              </w:rPr>
              <w:t>文本框</w:t>
            </w:r>
          </w:p>
        </w:tc>
        <w:tc>
          <w:tcPr>
            <w:tcW w:w="4534" w:type="dxa"/>
            <w:vAlign w:val="center"/>
          </w:tcPr>
          <w:p w:rsidR="00473459" w:rsidRPr="000502BE" w:rsidRDefault="00473459" w:rsidP="00473459">
            <w:pPr>
              <w:pStyle w:val="af0"/>
              <w:numPr>
                <w:ilvl w:val="1"/>
                <w:numId w:val="16"/>
              </w:numPr>
              <w:ind w:firstLineChars="0"/>
              <w:jc w:val="left"/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 w:hint="eastAsia"/>
                <w:color w:val="000000"/>
                <w:szCs w:val="21"/>
              </w:rPr>
              <w:t>必须</w:t>
            </w:r>
            <w:r w:rsidRPr="000502BE">
              <w:rPr>
                <w:rFonts w:ascii="Calibri" w:hAnsi="Calibri" w:hint="eastAsia"/>
                <w:color w:val="000000"/>
                <w:szCs w:val="21"/>
              </w:rPr>
              <w:t>项，</w:t>
            </w:r>
            <w:r>
              <w:rPr>
                <w:rFonts w:ascii="Calibri" w:hAnsi="Calibri" w:hint="eastAsia"/>
                <w:color w:val="000000"/>
                <w:szCs w:val="21"/>
              </w:rPr>
              <w:t>输入框，</w:t>
            </w:r>
            <w:r w:rsidRPr="000502BE">
              <w:rPr>
                <w:rFonts w:ascii="Calibri" w:hAnsi="Calibri" w:hint="eastAsia"/>
                <w:color w:val="000000"/>
                <w:szCs w:val="21"/>
              </w:rPr>
              <w:t>不可为空</w:t>
            </w:r>
            <w:r>
              <w:rPr>
                <w:rFonts w:ascii="Calibri" w:hAnsi="Calibri" w:hint="eastAsia"/>
                <w:color w:val="000000"/>
                <w:szCs w:val="21"/>
              </w:rPr>
              <w:t xml:space="preserve"> </w:t>
            </w:r>
            <w:r>
              <w:rPr>
                <w:rFonts w:ascii="Calibri" w:hAnsi="Calibri" w:hint="eastAsia"/>
                <w:color w:val="000000"/>
                <w:szCs w:val="21"/>
              </w:rPr>
              <w:t>提示：</w:t>
            </w:r>
            <w:r w:rsidR="00C47213">
              <w:rPr>
                <w:rFonts w:ascii="Calibri" w:hAnsi="Calibri" w:hint="eastAsia"/>
                <w:color w:val="000000"/>
                <w:szCs w:val="21"/>
              </w:rPr>
              <w:t>手机</w:t>
            </w:r>
            <w:r>
              <w:rPr>
                <w:rFonts w:ascii="Calibri" w:hAnsi="Calibri" w:hint="eastAsia"/>
                <w:color w:val="000000"/>
                <w:szCs w:val="21"/>
              </w:rPr>
              <w:t>号不能为空</w:t>
            </w:r>
          </w:p>
          <w:p w:rsidR="00C47213" w:rsidRPr="00C47213" w:rsidRDefault="00C47213" w:rsidP="00C47213">
            <w:pPr>
              <w:pStyle w:val="af0"/>
              <w:numPr>
                <w:ilvl w:val="1"/>
                <w:numId w:val="16"/>
              </w:numPr>
              <w:ind w:firstLineChars="0"/>
              <w:jc w:val="left"/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 w:hint="eastAsia"/>
                <w:color w:val="000000"/>
                <w:szCs w:val="21"/>
              </w:rPr>
              <w:t>校验手机号格式</w:t>
            </w:r>
            <w:r w:rsidR="00473459">
              <w:rPr>
                <w:rFonts w:ascii="Calibri" w:hAnsi="Calibri" w:hint="eastAsia"/>
                <w:color w:val="000000"/>
                <w:szCs w:val="21"/>
              </w:rPr>
              <w:t xml:space="preserve"> </w:t>
            </w:r>
            <w:r>
              <w:rPr>
                <w:rFonts w:ascii="Calibri" w:hAnsi="Calibri" w:hint="eastAsia"/>
                <w:color w:val="000000"/>
                <w:szCs w:val="21"/>
              </w:rPr>
              <w:t>提示：手机</w:t>
            </w:r>
            <w:r w:rsidR="00473459">
              <w:rPr>
                <w:rFonts w:ascii="Calibri" w:hAnsi="Calibri" w:hint="eastAsia"/>
                <w:color w:val="000000"/>
                <w:szCs w:val="21"/>
              </w:rPr>
              <w:t>格式不正确</w:t>
            </w:r>
          </w:p>
          <w:p w:rsidR="00855B47" w:rsidRPr="00855B47" w:rsidRDefault="00C47213" w:rsidP="00473459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 w:hint="eastAsia"/>
                <w:color w:val="000000"/>
                <w:szCs w:val="21"/>
              </w:rPr>
              <w:t>3</w:t>
            </w:r>
            <w:r>
              <w:rPr>
                <w:rFonts w:ascii="Calibri" w:hAnsi="Calibri" w:hint="eastAsia"/>
                <w:color w:val="000000"/>
                <w:szCs w:val="21"/>
              </w:rPr>
              <w:t>、</w:t>
            </w:r>
            <w:r w:rsidR="00473459">
              <w:rPr>
                <w:rFonts w:ascii="Calibri" w:hAnsi="Calibri" w:hint="eastAsia"/>
                <w:color w:val="000000"/>
                <w:szCs w:val="21"/>
              </w:rPr>
              <w:t>当鼠标离开输入框时校验</w:t>
            </w:r>
            <w:r w:rsidR="00AE5B35">
              <w:rPr>
                <w:rFonts w:ascii="Calibri" w:hAnsi="Calibri" w:hint="eastAsia"/>
                <w:color w:val="000000"/>
                <w:szCs w:val="21"/>
              </w:rPr>
              <w:t>手机</w:t>
            </w:r>
            <w:r w:rsidR="00473459">
              <w:rPr>
                <w:rFonts w:ascii="Calibri" w:hAnsi="Calibri" w:hint="eastAsia"/>
                <w:color w:val="000000"/>
                <w:szCs w:val="21"/>
              </w:rPr>
              <w:t>是否存在</w:t>
            </w:r>
            <w:r w:rsidR="00473459">
              <w:rPr>
                <w:rFonts w:ascii="Calibri" w:hAnsi="Calibri" w:hint="eastAsia"/>
                <w:color w:val="000000"/>
                <w:szCs w:val="21"/>
              </w:rPr>
              <w:t xml:space="preserve"> </w:t>
            </w:r>
            <w:r w:rsidR="00B3685F">
              <w:rPr>
                <w:rFonts w:ascii="Calibri" w:hAnsi="Calibri" w:hint="eastAsia"/>
                <w:color w:val="000000"/>
                <w:szCs w:val="21"/>
              </w:rPr>
              <w:t>提示：手机号</w:t>
            </w:r>
            <w:r w:rsidR="00473459">
              <w:rPr>
                <w:rFonts w:ascii="Calibri" w:hAnsi="Calibri" w:hint="eastAsia"/>
                <w:color w:val="000000"/>
                <w:szCs w:val="21"/>
              </w:rPr>
              <w:t>不存在</w:t>
            </w:r>
            <w:r w:rsidR="00B3685F">
              <w:rPr>
                <w:rFonts w:ascii="Calibri" w:hAnsi="Calibri" w:hint="eastAsia"/>
                <w:color w:val="000000"/>
                <w:szCs w:val="21"/>
              </w:rPr>
              <w:t>！</w:t>
            </w:r>
          </w:p>
        </w:tc>
        <w:tc>
          <w:tcPr>
            <w:tcW w:w="1986" w:type="dxa"/>
            <w:vAlign w:val="center"/>
          </w:tcPr>
          <w:p w:rsidR="00855B47" w:rsidRDefault="00855B47" w:rsidP="00BB39B7">
            <w:pPr>
              <w:ind w:firstLine="525"/>
              <w:rPr>
                <w:rFonts w:ascii="Calibri" w:hAnsi="Calibri"/>
                <w:color w:val="000000"/>
                <w:szCs w:val="21"/>
              </w:rPr>
            </w:pPr>
          </w:p>
        </w:tc>
      </w:tr>
      <w:tr w:rsidR="00BF72F1" w:rsidTr="00BB39B7">
        <w:tc>
          <w:tcPr>
            <w:tcW w:w="1527" w:type="dxa"/>
            <w:vAlign w:val="center"/>
          </w:tcPr>
          <w:p w:rsidR="00BF72F1" w:rsidRDefault="00BF72F1" w:rsidP="00BF72F1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 w:hint="eastAsia"/>
                <w:color w:val="000000"/>
                <w:szCs w:val="21"/>
              </w:rPr>
              <w:t>电子邮箱</w:t>
            </w:r>
          </w:p>
        </w:tc>
        <w:tc>
          <w:tcPr>
            <w:tcW w:w="1418" w:type="dxa"/>
            <w:vAlign w:val="center"/>
          </w:tcPr>
          <w:p w:rsidR="00BF72F1" w:rsidRDefault="00BF72F1" w:rsidP="00BF72F1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 w:hint="eastAsia"/>
                <w:color w:val="000000"/>
                <w:szCs w:val="21"/>
              </w:rPr>
              <w:t>文本框</w:t>
            </w:r>
          </w:p>
        </w:tc>
        <w:tc>
          <w:tcPr>
            <w:tcW w:w="4534" w:type="dxa"/>
            <w:vAlign w:val="center"/>
          </w:tcPr>
          <w:p w:rsidR="00BF72F1" w:rsidRPr="000502BE" w:rsidRDefault="00BF72F1" w:rsidP="00BF72F1">
            <w:pPr>
              <w:pStyle w:val="af0"/>
              <w:numPr>
                <w:ilvl w:val="1"/>
                <w:numId w:val="17"/>
              </w:numPr>
              <w:ind w:firstLineChars="0"/>
              <w:jc w:val="left"/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 w:hint="eastAsia"/>
                <w:color w:val="000000"/>
                <w:szCs w:val="21"/>
              </w:rPr>
              <w:t>必须</w:t>
            </w:r>
            <w:r w:rsidRPr="000502BE">
              <w:rPr>
                <w:rFonts w:ascii="Calibri" w:hAnsi="Calibri" w:hint="eastAsia"/>
                <w:color w:val="000000"/>
                <w:szCs w:val="21"/>
              </w:rPr>
              <w:t>项，</w:t>
            </w:r>
            <w:r>
              <w:rPr>
                <w:rFonts w:ascii="Calibri" w:hAnsi="Calibri" w:hint="eastAsia"/>
                <w:color w:val="000000"/>
                <w:szCs w:val="21"/>
              </w:rPr>
              <w:t>输入框，</w:t>
            </w:r>
            <w:r w:rsidRPr="000502BE">
              <w:rPr>
                <w:rFonts w:ascii="Calibri" w:hAnsi="Calibri" w:hint="eastAsia"/>
                <w:color w:val="000000"/>
                <w:szCs w:val="21"/>
              </w:rPr>
              <w:t>不可为空</w:t>
            </w:r>
            <w:r>
              <w:rPr>
                <w:rFonts w:ascii="Calibri" w:hAnsi="Calibri" w:hint="eastAsia"/>
                <w:color w:val="000000"/>
                <w:szCs w:val="21"/>
              </w:rPr>
              <w:t xml:space="preserve"> </w:t>
            </w:r>
            <w:r>
              <w:rPr>
                <w:rFonts w:ascii="Calibri" w:hAnsi="Calibri" w:hint="eastAsia"/>
                <w:color w:val="000000"/>
                <w:szCs w:val="21"/>
              </w:rPr>
              <w:t>提示：电子邮箱不能为空</w:t>
            </w:r>
          </w:p>
          <w:p w:rsidR="00BF72F1" w:rsidRPr="00C47213" w:rsidRDefault="00BF72F1" w:rsidP="00BF72F1">
            <w:pPr>
              <w:pStyle w:val="af0"/>
              <w:numPr>
                <w:ilvl w:val="1"/>
                <w:numId w:val="17"/>
              </w:numPr>
              <w:ind w:firstLineChars="0"/>
              <w:jc w:val="left"/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 w:hint="eastAsia"/>
                <w:color w:val="000000"/>
                <w:szCs w:val="21"/>
              </w:rPr>
              <w:t>校验</w:t>
            </w:r>
            <w:r w:rsidR="00E24E16">
              <w:rPr>
                <w:rFonts w:ascii="Calibri" w:hAnsi="Calibri" w:hint="eastAsia"/>
                <w:color w:val="000000"/>
                <w:szCs w:val="21"/>
              </w:rPr>
              <w:t>电子邮箱</w:t>
            </w:r>
            <w:r>
              <w:rPr>
                <w:rFonts w:ascii="Calibri" w:hAnsi="Calibri" w:hint="eastAsia"/>
                <w:color w:val="000000"/>
                <w:szCs w:val="21"/>
              </w:rPr>
              <w:t>格式</w:t>
            </w:r>
            <w:r>
              <w:rPr>
                <w:rFonts w:ascii="Calibri" w:hAnsi="Calibri" w:hint="eastAsia"/>
                <w:color w:val="000000"/>
                <w:szCs w:val="21"/>
              </w:rPr>
              <w:t xml:space="preserve"> </w:t>
            </w:r>
            <w:r>
              <w:rPr>
                <w:rFonts w:ascii="Calibri" w:hAnsi="Calibri" w:hint="eastAsia"/>
                <w:color w:val="000000"/>
                <w:szCs w:val="21"/>
              </w:rPr>
              <w:t>提示：</w:t>
            </w:r>
            <w:r w:rsidR="00E24E16">
              <w:rPr>
                <w:rFonts w:ascii="Calibri" w:hAnsi="Calibri" w:hint="eastAsia"/>
                <w:color w:val="000000"/>
                <w:szCs w:val="21"/>
              </w:rPr>
              <w:t>电子邮箱</w:t>
            </w:r>
            <w:r>
              <w:rPr>
                <w:rFonts w:ascii="Calibri" w:hAnsi="Calibri" w:hint="eastAsia"/>
                <w:color w:val="000000"/>
                <w:szCs w:val="21"/>
              </w:rPr>
              <w:t>不正确</w:t>
            </w:r>
            <w:r w:rsidR="00184BDC">
              <w:rPr>
                <w:rFonts w:ascii="Calibri" w:hAnsi="Calibri" w:hint="eastAsia"/>
                <w:color w:val="000000"/>
                <w:szCs w:val="21"/>
              </w:rPr>
              <w:t>。</w:t>
            </w:r>
          </w:p>
          <w:p w:rsidR="00BF72F1" w:rsidRPr="00855B47" w:rsidRDefault="00BF72F1" w:rsidP="00BF72F1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 w:hint="eastAsia"/>
                <w:color w:val="000000"/>
                <w:szCs w:val="21"/>
              </w:rPr>
              <w:t>3</w:t>
            </w:r>
            <w:r>
              <w:rPr>
                <w:rFonts w:ascii="Calibri" w:hAnsi="Calibri" w:hint="eastAsia"/>
                <w:color w:val="000000"/>
                <w:szCs w:val="21"/>
              </w:rPr>
              <w:t>、当鼠标离开输入框时校验</w:t>
            </w:r>
            <w:r w:rsidR="00456F19">
              <w:rPr>
                <w:rFonts w:ascii="Calibri" w:hAnsi="Calibri" w:hint="eastAsia"/>
                <w:color w:val="000000"/>
                <w:szCs w:val="21"/>
              </w:rPr>
              <w:t>电子邮箱</w:t>
            </w:r>
            <w:r>
              <w:rPr>
                <w:rFonts w:ascii="Calibri" w:hAnsi="Calibri" w:hint="eastAsia"/>
                <w:color w:val="000000"/>
                <w:szCs w:val="21"/>
              </w:rPr>
              <w:t>是否存在</w:t>
            </w:r>
            <w:r>
              <w:rPr>
                <w:rFonts w:ascii="Calibri" w:hAnsi="Calibri" w:hint="eastAsia"/>
                <w:color w:val="000000"/>
                <w:szCs w:val="21"/>
              </w:rPr>
              <w:t xml:space="preserve"> </w:t>
            </w:r>
            <w:r>
              <w:rPr>
                <w:rFonts w:ascii="Calibri" w:hAnsi="Calibri" w:hint="eastAsia"/>
                <w:color w:val="000000"/>
                <w:szCs w:val="21"/>
              </w:rPr>
              <w:t>提示：</w:t>
            </w:r>
            <w:r w:rsidR="00456F19">
              <w:rPr>
                <w:rFonts w:ascii="Calibri" w:hAnsi="Calibri" w:hint="eastAsia"/>
                <w:color w:val="000000"/>
                <w:szCs w:val="21"/>
              </w:rPr>
              <w:t>电子邮箱</w:t>
            </w:r>
            <w:r>
              <w:rPr>
                <w:rFonts w:ascii="Calibri" w:hAnsi="Calibri" w:hint="eastAsia"/>
                <w:color w:val="000000"/>
                <w:szCs w:val="21"/>
              </w:rPr>
              <w:t>不存在！</w:t>
            </w:r>
          </w:p>
        </w:tc>
        <w:tc>
          <w:tcPr>
            <w:tcW w:w="1986" w:type="dxa"/>
            <w:vAlign w:val="center"/>
          </w:tcPr>
          <w:p w:rsidR="00BF72F1" w:rsidRDefault="00BF72F1" w:rsidP="00BF72F1">
            <w:pPr>
              <w:ind w:firstLine="525"/>
              <w:rPr>
                <w:rFonts w:ascii="Calibri" w:hAnsi="Calibri"/>
                <w:color w:val="000000"/>
                <w:szCs w:val="21"/>
              </w:rPr>
            </w:pPr>
          </w:p>
        </w:tc>
      </w:tr>
      <w:tr w:rsidR="00C20D3B" w:rsidTr="00BB39B7">
        <w:tc>
          <w:tcPr>
            <w:tcW w:w="1527" w:type="dxa"/>
            <w:vAlign w:val="center"/>
          </w:tcPr>
          <w:p w:rsidR="00C20D3B" w:rsidRDefault="00C20D3B" w:rsidP="00C20D3B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 w:hint="eastAsia"/>
                <w:color w:val="000000"/>
                <w:szCs w:val="21"/>
              </w:rPr>
              <w:t>验证码</w:t>
            </w:r>
          </w:p>
        </w:tc>
        <w:tc>
          <w:tcPr>
            <w:tcW w:w="1418" w:type="dxa"/>
            <w:vAlign w:val="center"/>
          </w:tcPr>
          <w:p w:rsidR="00C20D3B" w:rsidRDefault="00C20D3B" w:rsidP="00C20D3B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 w:hint="eastAsia"/>
                <w:color w:val="000000"/>
                <w:szCs w:val="21"/>
              </w:rPr>
              <w:t>文本框</w:t>
            </w:r>
          </w:p>
        </w:tc>
        <w:tc>
          <w:tcPr>
            <w:tcW w:w="4534" w:type="dxa"/>
            <w:vAlign w:val="center"/>
          </w:tcPr>
          <w:p w:rsidR="00C20D3B" w:rsidRDefault="00C20D3B" w:rsidP="00C20D3B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 w:hint="eastAsia"/>
                <w:color w:val="000000"/>
                <w:szCs w:val="21"/>
              </w:rPr>
              <w:t>1</w:t>
            </w:r>
            <w:r>
              <w:rPr>
                <w:rFonts w:ascii="Calibri" w:hAnsi="Calibri" w:hint="eastAsia"/>
                <w:color w:val="000000"/>
                <w:szCs w:val="21"/>
              </w:rPr>
              <w:t>、只能输入数字</w:t>
            </w:r>
            <w:r>
              <w:rPr>
                <w:rFonts w:ascii="Calibri" w:hAnsi="Calibri" w:hint="eastAsia"/>
                <w:color w:val="000000"/>
                <w:szCs w:val="21"/>
              </w:rPr>
              <w:t xml:space="preserve"> </w:t>
            </w:r>
          </w:p>
          <w:p w:rsidR="00C20D3B" w:rsidRDefault="00C20D3B" w:rsidP="00C20D3B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2</w:t>
            </w:r>
            <w:r>
              <w:rPr>
                <w:rFonts w:ascii="Calibri" w:hAnsi="Calibri" w:hint="eastAsia"/>
                <w:color w:val="000000"/>
                <w:szCs w:val="21"/>
              </w:rPr>
              <w:t>、当鼠标离开文本框时校验验证码是否正确</w:t>
            </w:r>
            <w:r>
              <w:rPr>
                <w:rFonts w:ascii="Calibri" w:hAnsi="Calibri" w:hint="eastAsia"/>
                <w:color w:val="000000"/>
                <w:szCs w:val="21"/>
              </w:rPr>
              <w:t xml:space="preserve"> </w:t>
            </w:r>
            <w:r>
              <w:rPr>
                <w:rFonts w:ascii="Calibri" w:hAnsi="Calibri"/>
                <w:color w:val="000000"/>
                <w:szCs w:val="21"/>
              </w:rPr>
              <w:t xml:space="preserve"> </w:t>
            </w:r>
            <w:r>
              <w:rPr>
                <w:rFonts w:ascii="Calibri" w:hAnsi="Calibri" w:hint="eastAsia"/>
                <w:color w:val="000000"/>
                <w:szCs w:val="21"/>
              </w:rPr>
              <w:t>不正确提示：验证码不正确</w:t>
            </w:r>
          </w:p>
        </w:tc>
        <w:tc>
          <w:tcPr>
            <w:tcW w:w="1986" w:type="dxa"/>
            <w:vAlign w:val="center"/>
          </w:tcPr>
          <w:p w:rsidR="00C20D3B" w:rsidRDefault="00C20D3B" w:rsidP="00C20D3B">
            <w:pPr>
              <w:ind w:firstLine="525"/>
              <w:rPr>
                <w:rFonts w:ascii="Calibri" w:hAnsi="Calibri"/>
                <w:color w:val="000000"/>
                <w:szCs w:val="21"/>
              </w:rPr>
            </w:pPr>
          </w:p>
        </w:tc>
      </w:tr>
      <w:tr w:rsidR="00912613" w:rsidTr="00BB39B7">
        <w:tc>
          <w:tcPr>
            <w:tcW w:w="1527" w:type="dxa"/>
            <w:vAlign w:val="center"/>
          </w:tcPr>
          <w:p w:rsidR="00912613" w:rsidRDefault="00912613" w:rsidP="00912613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 w:hint="eastAsia"/>
                <w:color w:val="000000"/>
                <w:szCs w:val="21"/>
              </w:rPr>
              <w:t>登录密码</w:t>
            </w:r>
          </w:p>
        </w:tc>
        <w:tc>
          <w:tcPr>
            <w:tcW w:w="1418" w:type="dxa"/>
            <w:vAlign w:val="center"/>
          </w:tcPr>
          <w:p w:rsidR="00912613" w:rsidRDefault="00912613" w:rsidP="00912613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 w:hint="eastAsia"/>
                <w:color w:val="000000"/>
                <w:szCs w:val="21"/>
              </w:rPr>
              <w:t>密码框</w:t>
            </w:r>
          </w:p>
        </w:tc>
        <w:tc>
          <w:tcPr>
            <w:tcW w:w="4534" w:type="dxa"/>
            <w:vAlign w:val="center"/>
          </w:tcPr>
          <w:p w:rsidR="00912613" w:rsidRDefault="00912613" w:rsidP="00912613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 w:hint="eastAsia"/>
                <w:color w:val="000000"/>
                <w:szCs w:val="21"/>
              </w:rPr>
              <w:t>1</w:t>
            </w:r>
            <w:r>
              <w:rPr>
                <w:rFonts w:ascii="Calibri" w:hAnsi="Calibri" w:hint="eastAsia"/>
                <w:color w:val="000000"/>
                <w:szCs w:val="21"/>
              </w:rPr>
              <w:t>、长度不超过</w:t>
            </w:r>
            <w:r>
              <w:rPr>
                <w:rFonts w:ascii="Calibri" w:hAnsi="Calibri" w:hint="eastAsia"/>
                <w:color w:val="000000"/>
                <w:szCs w:val="21"/>
              </w:rPr>
              <w:t>5</w:t>
            </w:r>
            <w:r>
              <w:rPr>
                <w:rFonts w:ascii="Calibri" w:hAnsi="Calibri"/>
                <w:color w:val="000000"/>
                <w:szCs w:val="21"/>
              </w:rPr>
              <w:t>0</w:t>
            </w:r>
          </w:p>
          <w:p w:rsidR="00912613" w:rsidRDefault="00912613" w:rsidP="00912613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2</w:t>
            </w:r>
            <w:r>
              <w:rPr>
                <w:rFonts w:ascii="Calibri" w:hAnsi="Calibri" w:hint="eastAsia"/>
                <w:color w:val="000000"/>
                <w:szCs w:val="21"/>
              </w:rPr>
              <w:t>、密码强度及时提示</w:t>
            </w:r>
          </w:p>
          <w:p w:rsidR="00912613" w:rsidRDefault="00912613" w:rsidP="00912613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 w:hint="eastAsia"/>
                <w:color w:val="000000"/>
                <w:szCs w:val="21"/>
              </w:rPr>
              <w:t>3</w:t>
            </w:r>
            <w:r>
              <w:rPr>
                <w:rFonts w:ascii="Calibri" w:hAnsi="Calibri" w:hint="eastAsia"/>
                <w:color w:val="000000"/>
                <w:szCs w:val="21"/>
              </w:rPr>
              <w:t>、密码必须有字母和数字组成</w:t>
            </w:r>
          </w:p>
        </w:tc>
        <w:tc>
          <w:tcPr>
            <w:tcW w:w="1986" w:type="dxa"/>
            <w:vAlign w:val="center"/>
          </w:tcPr>
          <w:p w:rsidR="00912613" w:rsidRDefault="00912613" w:rsidP="00912613">
            <w:pPr>
              <w:ind w:firstLine="525"/>
              <w:rPr>
                <w:rFonts w:ascii="Calibri" w:hAnsi="Calibri"/>
                <w:color w:val="000000"/>
                <w:szCs w:val="21"/>
              </w:rPr>
            </w:pPr>
          </w:p>
        </w:tc>
      </w:tr>
      <w:tr w:rsidR="00912613" w:rsidTr="00BB39B7">
        <w:tc>
          <w:tcPr>
            <w:tcW w:w="1527" w:type="dxa"/>
            <w:vAlign w:val="center"/>
          </w:tcPr>
          <w:p w:rsidR="00912613" w:rsidRDefault="00912613" w:rsidP="00912613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 w:hint="eastAsia"/>
                <w:color w:val="000000"/>
                <w:szCs w:val="21"/>
              </w:rPr>
              <w:t>确认密码</w:t>
            </w:r>
          </w:p>
        </w:tc>
        <w:tc>
          <w:tcPr>
            <w:tcW w:w="1418" w:type="dxa"/>
            <w:vAlign w:val="center"/>
          </w:tcPr>
          <w:p w:rsidR="00912613" w:rsidRDefault="00912613" w:rsidP="00912613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 w:hint="eastAsia"/>
                <w:color w:val="000000"/>
                <w:szCs w:val="21"/>
              </w:rPr>
              <w:t>密码框</w:t>
            </w:r>
          </w:p>
        </w:tc>
        <w:tc>
          <w:tcPr>
            <w:tcW w:w="4534" w:type="dxa"/>
            <w:vAlign w:val="center"/>
          </w:tcPr>
          <w:p w:rsidR="00912613" w:rsidRDefault="00912613" w:rsidP="00912613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 w:hint="eastAsia"/>
                <w:color w:val="000000"/>
                <w:szCs w:val="21"/>
              </w:rPr>
              <w:t>1</w:t>
            </w:r>
            <w:r>
              <w:rPr>
                <w:rFonts w:ascii="Calibri" w:hAnsi="Calibri" w:hint="eastAsia"/>
                <w:color w:val="000000"/>
                <w:szCs w:val="21"/>
              </w:rPr>
              <w:t>、长度不超过</w:t>
            </w:r>
            <w:r>
              <w:rPr>
                <w:rFonts w:ascii="Calibri" w:hAnsi="Calibri" w:hint="eastAsia"/>
                <w:color w:val="000000"/>
                <w:szCs w:val="21"/>
              </w:rPr>
              <w:t>5</w:t>
            </w:r>
            <w:r>
              <w:rPr>
                <w:rFonts w:ascii="Calibri" w:hAnsi="Calibri"/>
                <w:color w:val="000000"/>
                <w:szCs w:val="21"/>
              </w:rPr>
              <w:t>0</w:t>
            </w:r>
          </w:p>
          <w:p w:rsidR="00912613" w:rsidRDefault="00912613" w:rsidP="00912613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 w:hint="eastAsia"/>
                <w:color w:val="000000"/>
                <w:szCs w:val="21"/>
              </w:rPr>
              <w:t>2</w:t>
            </w:r>
            <w:r>
              <w:rPr>
                <w:rFonts w:ascii="Calibri" w:hAnsi="Calibri" w:hint="eastAsia"/>
                <w:color w:val="000000"/>
                <w:szCs w:val="21"/>
              </w:rPr>
              <w:t>、两次密码必须一致</w:t>
            </w:r>
          </w:p>
        </w:tc>
        <w:tc>
          <w:tcPr>
            <w:tcW w:w="1986" w:type="dxa"/>
            <w:vAlign w:val="center"/>
          </w:tcPr>
          <w:p w:rsidR="00912613" w:rsidRDefault="00912613" w:rsidP="00912613">
            <w:pPr>
              <w:ind w:firstLine="525"/>
              <w:rPr>
                <w:rFonts w:ascii="Calibri" w:hAnsi="Calibri"/>
                <w:color w:val="000000"/>
                <w:szCs w:val="21"/>
              </w:rPr>
            </w:pPr>
          </w:p>
        </w:tc>
      </w:tr>
      <w:tr w:rsidR="00204923" w:rsidTr="00BB39B7">
        <w:tc>
          <w:tcPr>
            <w:tcW w:w="1527" w:type="dxa"/>
            <w:vAlign w:val="center"/>
          </w:tcPr>
          <w:p w:rsidR="00204923" w:rsidRDefault="00204923" w:rsidP="00912613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 w:hint="eastAsia"/>
                <w:color w:val="000000"/>
                <w:szCs w:val="21"/>
              </w:rPr>
              <w:t>找回密码</w:t>
            </w:r>
          </w:p>
        </w:tc>
        <w:tc>
          <w:tcPr>
            <w:tcW w:w="1418" w:type="dxa"/>
            <w:vAlign w:val="center"/>
          </w:tcPr>
          <w:p w:rsidR="00204923" w:rsidRDefault="00204923" w:rsidP="00912613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 w:hint="eastAsia"/>
                <w:color w:val="000000"/>
                <w:szCs w:val="21"/>
              </w:rPr>
              <w:t>按钮</w:t>
            </w:r>
          </w:p>
        </w:tc>
        <w:tc>
          <w:tcPr>
            <w:tcW w:w="4534" w:type="dxa"/>
            <w:vAlign w:val="center"/>
          </w:tcPr>
          <w:p w:rsidR="00204923" w:rsidRDefault="00204923" w:rsidP="00912613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 w:hint="eastAsia"/>
                <w:color w:val="000000"/>
                <w:szCs w:val="21"/>
              </w:rPr>
              <w:t>1</w:t>
            </w:r>
            <w:r>
              <w:rPr>
                <w:rFonts w:ascii="Calibri" w:hAnsi="Calibri" w:hint="eastAsia"/>
                <w:color w:val="000000"/>
                <w:szCs w:val="21"/>
              </w:rPr>
              <w:t>、当验证码正确时才能点击</w:t>
            </w:r>
          </w:p>
          <w:p w:rsidR="00204923" w:rsidRDefault="00204923" w:rsidP="00912613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 w:hint="eastAsia"/>
                <w:color w:val="000000"/>
                <w:szCs w:val="21"/>
              </w:rPr>
              <w:t>2</w:t>
            </w:r>
            <w:r>
              <w:rPr>
                <w:rFonts w:ascii="Calibri" w:hAnsi="Calibri" w:hint="eastAsia"/>
                <w:color w:val="000000"/>
                <w:szCs w:val="21"/>
              </w:rPr>
              <w:t>、点击后跳转重置密码界面</w:t>
            </w:r>
          </w:p>
        </w:tc>
        <w:tc>
          <w:tcPr>
            <w:tcW w:w="1986" w:type="dxa"/>
            <w:vAlign w:val="center"/>
          </w:tcPr>
          <w:p w:rsidR="00204923" w:rsidRDefault="00204923" w:rsidP="00912613">
            <w:pPr>
              <w:ind w:firstLine="525"/>
              <w:rPr>
                <w:rFonts w:ascii="Calibri" w:hAnsi="Calibri"/>
                <w:color w:val="000000"/>
                <w:szCs w:val="21"/>
              </w:rPr>
            </w:pPr>
          </w:p>
        </w:tc>
      </w:tr>
      <w:tr w:rsidR="00A96389" w:rsidTr="00BB39B7">
        <w:tc>
          <w:tcPr>
            <w:tcW w:w="1527" w:type="dxa"/>
            <w:vAlign w:val="center"/>
          </w:tcPr>
          <w:p w:rsidR="00A96389" w:rsidRDefault="00A96389" w:rsidP="00912613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 w:hint="eastAsia"/>
                <w:color w:val="000000"/>
                <w:szCs w:val="21"/>
              </w:rPr>
              <w:t>提交按钮</w:t>
            </w:r>
          </w:p>
        </w:tc>
        <w:tc>
          <w:tcPr>
            <w:tcW w:w="1418" w:type="dxa"/>
            <w:vAlign w:val="center"/>
          </w:tcPr>
          <w:p w:rsidR="00A96389" w:rsidRDefault="00A96389" w:rsidP="00912613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 w:hint="eastAsia"/>
                <w:color w:val="000000"/>
                <w:szCs w:val="21"/>
              </w:rPr>
              <w:t>按钮</w:t>
            </w:r>
          </w:p>
        </w:tc>
        <w:tc>
          <w:tcPr>
            <w:tcW w:w="4534" w:type="dxa"/>
            <w:vAlign w:val="center"/>
          </w:tcPr>
          <w:p w:rsidR="00A96389" w:rsidRDefault="00A96389" w:rsidP="00912613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 w:hint="eastAsia"/>
                <w:color w:val="000000"/>
                <w:szCs w:val="21"/>
              </w:rPr>
              <w:t>1</w:t>
            </w:r>
            <w:r>
              <w:rPr>
                <w:rFonts w:ascii="Calibri" w:hAnsi="Calibri" w:hint="eastAsia"/>
                <w:color w:val="000000"/>
                <w:szCs w:val="21"/>
              </w:rPr>
              <w:t>、</w:t>
            </w:r>
            <w:r w:rsidR="0023124C">
              <w:rPr>
                <w:rFonts w:ascii="Calibri" w:hAnsi="Calibri" w:hint="eastAsia"/>
                <w:color w:val="000000"/>
                <w:szCs w:val="21"/>
              </w:rPr>
              <w:t>密码输入校验通过才能点击</w:t>
            </w:r>
          </w:p>
          <w:p w:rsidR="000E2F9F" w:rsidRDefault="000E2F9F" w:rsidP="00912613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 w:hint="eastAsia"/>
                <w:color w:val="000000"/>
                <w:szCs w:val="21"/>
              </w:rPr>
              <w:t>2</w:t>
            </w:r>
            <w:r>
              <w:rPr>
                <w:rFonts w:ascii="Calibri" w:hAnsi="Calibri" w:hint="eastAsia"/>
                <w:color w:val="000000"/>
                <w:szCs w:val="21"/>
              </w:rPr>
              <w:t>、</w:t>
            </w:r>
            <w:r w:rsidR="00C24E26">
              <w:rPr>
                <w:rFonts w:ascii="Calibri" w:hAnsi="Calibri" w:hint="eastAsia"/>
                <w:color w:val="000000"/>
                <w:szCs w:val="21"/>
              </w:rPr>
              <w:t>提交后跳转登录页面</w:t>
            </w:r>
          </w:p>
        </w:tc>
        <w:tc>
          <w:tcPr>
            <w:tcW w:w="1986" w:type="dxa"/>
            <w:vAlign w:val="center"/>
          </w:tcPr>
          <w:p w:rsidR="00A96389" w:rsidRDefault="00A96389" w:rsidP="00912613">
            <w:pPr>
              <w:ind w:firstLine="525"/>
              <w:rPr>
                <w:rFonts w:ascii="Calibri" w:hAnsi="Calibri"/>
                <w:color w:val="000000"/>
                <w:szCs w:val="21"/>
              </w:rPr>
            </w:pPr>
          </w:p>
        </w:tc>
      </w:tr>
    </w:tbl>
    <w:p w:rsidR="00165359" w:rsidRDefault="00D30D7C" w:rsidP="00F87D5F">
      <w:pPr>
        <w:pStyle w:val="5"/>
        <w:numPr>
          <w:ilvl w:val="4"/>
          <w:numId w:val="1"/>
        </w:numPr>
        <w:spacing w:beforeLines="50" w:before="156" w:beforeAutospacing="0" w:afterLines="50" w:after="156" w:afterAutospacing="0"/>
        <w:ind w:left="995" w:hangingChars="472" w:hanging="995"/>
      </w:pPr>
      <w:r>
        <w:rPr>
          <w:rFonts w:hint="eastAsia"/>
        </w:rPr>
        <w:t>输出说明</w:t>
      </w:r>
      <w:bookmarkEnd w:id="54"/>
    </w:p>
    <w:p w:rsidR="00165359" w:rsidRDefault="00222DBD" w:rsidP="00F87D5F">
      <w:pPr>
        <w:pStyle w:val="infoblue"/>
        <w:spacing w:before="0" w:beforeAutospacing="0" w:afterLines="50" w:after="156" w:afterAutospacing="0"/>
        <w:ind w:firstLine="420"/>
        <w:rPr>
          <w:rFonts w:ascii="Arial" w:hAnsi="Arial" w:cs="Arial"/>
          <w:i w:val="0"/>
          <w:color w:val="auto"/>
        </w:rPr>
      </w:pPr>
      <w:r>
        <w:rPr>
          <w:rFonts w:ascii="Arial" w:hAnsi="Arial" w:cs="Arial"/>
          <w:i w:val="0"/>
          <w:color w:val="auto"/>
        </w:rPr>
        <w:t>1</w:t>
      </w:r>
      <w:r>
        <w:rPr>
          <w:rFonts w:ascii="Arial" w:hAnsi="Arial" w:cs="Arial" w:hint="eastAsia"/>
          <w:i w:val="0"/>
          <w:color w:val="auto"/>
        </w:rPr>
        <w:t>、找回密码按钮跳转重置密码页面</w:t>
      </w:r>
    </w:p>
    <w:p w:rsidR="00222DBD" w:rsidRDefault="00222DBD" w:rsidP="00F87D5F">
      <w:pPr>
        <w:pStyle w:val="infoblue"/>
        <w:spacing w:before="0" w:beforeAutospacing="0" w:afterLines="50" w:after="156" w:afterAutospacing="0"/>
        <w:ind w:firstLine="420"/>
        <w:rPr>
          <w:rFonts w:ascii="Arial" w:hAnsi="Arial" w:cs="Arial"/>
          <w:i w:val="0"/>
          <w:color w:val="auto"/>
        </w:rPr>
      </w:pPr>
      <w:r>
        <w:rPr>
          <w:rFonts w:ascii="Arial" w:hAnsi="Arial" w:cs="Arial" w:hint="eastAsia"/>
          <w:i w:val="0"/>
          <w:color w:val="auto"/>
        </w:rPr>
        <w:t>2</w:t>
      </w:r>
      <w:r>
        <w:rPr>
          <w:rFonts w:ascii="Arial" w:hAnsi="Arial" w:cs="Arial" w:hint="eastAsia"/>
          <w:i w:val="0"/>
          <w:color w:val="auto"/>
        </w:rPr>
        <w:t>、</w:t>
      </w:r>
      <w:r w:rsidR="00014F66">
        <w:rPr>
          <w:rFonts w:ascii="Arial" w:hAnsi="Arial" w:cs="Arial" w:hint="eastAsia"/>
          <w:i w:val="0"/>
          <w:color w:val="auto"/>
        </w:rPr>
        <w:t>提交按按钮跳转登录页面</w:t>
      </w:r>
    </w:p>
    <w:p w:rsidR="00165359" w:rsidRDefault="00855B47">
      <w:pPr>
        <w:pStyle w:val="4"/>
        <w:numPr>
          <w:ilvl w:val="3"/>
          <w:numId w:val="1"/>
        </w:numPr>
      </w:pPr>
      <w:r>
        <w:rPr>
          <w:rFonts w:hint="eastAsia"/>
        </w:rPr>
        <w:t>完善个人信息</w:t>
      </w:r>
    </w:p>
    <w:p w:rsidR="00D114CA" w:rsidRDefault="00D114CA" w:rsidP="00D114CA">
      <w:pPr>
        <w:pStyle w:val="5"/>
        <w:numPr>
          <w:ilvl w:val="4"/>
          <w:numId w:val="1"/>
        </w:numPr>
        <w:spacing w:beforeLines="50" w:before="156" w:beforeAutospacing="0" w:afterLines="50" w:after="156" w:afterAutospacing="0"/>
        <w:ind w:left="995" w:hangingChars="472" w:hanging="995"/>
      </w:pPr>
      <w:r>
        <w:rPr>
          <w:rFonts w:hint="eastAsia"/>
        </w:rPr>
        <w:t>功能描述</w:t>
      </w:r>
    </w:p>
    <w:p w:rsidR="007230BC" w:rsidRDefault="00857666" w:rsidP="00D114CA">
      <w:pPr>
        <w:pStyle w:val="infoblue"/>
        <w:spacing w:before="0" w:beforeAutospacing="0" w:afterLines="50" w:after="156" w:afterAutospacing="0"/>
        <w:ind w:firstLine="420"/>
        <w:rPr>
          <w:rFonts w:ascii="Arial" w:hAnsi="Arial" w:cs="Arial"/>
          <w:i w:val="0"/>
          <w:color w:val="auto"/>
        </w:rPr>
      </w:pPr>
      <w:r>
        <w:rPr>
          <w:rFonts w:ascii="Arial" w:hAnsi="Arial" w:cs="Arial"/>
          <w:i w:val="0"/>
          <w:color w:val="auto"/>
        </w:rPr>
        <w:t>1</w:t>
      </w:r>
      <w:r>
        <w:rPr>
          <w:rFonts w:ascii="Arial" w:hAnsi="Arial" w:cs="Arial" w:hint="eastAsia"/>
          <w:i w:val="0"/>
          <w:color w:val="auto"/>
        </w:rPr>
        <w:t>、买家注册账号并且登录的前提</w:t>
      </w:r>
    </w:p>
    <w:p w:rsidR="00D114CA" w:rsidRDefault="007230BC" w:rsidP="00D114CA">
      <w:pPr>
        <w:pStyle w:val="infoblue"/>
        <w:spacing w:before="0" w:beforeAutospacing="0" w:afterLines="50" w:after="156" w:afterAutospacing="0"/>
        <w:ind w:firstLine="420"/>
        <w:rPr>
          <w:rFonts w:ascii="Arial" w:hAnsi="Arial" w:cs="Arial"/>
          <w:i w:val="0"/>
          <w:color w:val="auto"/>
        </w:rPr>
      </w:pPr>
      <w:r>
        <w:rPr>
          <w:rFonts w:ascii="Arial" w:hAnsi="Arial" w:cs="Arial" w:hint="eastAsia"/>
          <w:i w:val="0"/>
          <w:color w:val="auto"/>
        </w:rPr>
        <w:t>2</w:t>
      </w:r>
      <w:r>
        <w:rPr>
          <w:rFonts w:ascii="Arial" w:hAnsi="Arial" w:cs="Arial" w:hint="eastAsia"/>
          <w:i w:val="0"/>
          <w:color w:val="auto"/>
        </w:rPr>
        <w:t>、个人信息</w:t>
      </w:r>
      <w:r w:rsidR="00083276">
        <w:rPr>
          <w:rFonts w:ascii="Arial" w:hAnsi="Arial" w:cs="Arial"/>
          <w:i w:val="0"/>
          <w:color w:val="auto"/>
        </w:rPr>
        <w:t xml:space="preserve">  </w:t>
      </w:r>
      <w:r w:rsidR="00083276">
        <w:rPr>
          <w:rFonts w:ascii="Arial" w:hAnsi="Arial" w:cs="Arial" w:hint="eastAsia"/>
          <w:i w:val="0"/>
          <w:color w:val="auto"/>
        </w:rPr>
        <w:t>&gt;</w:t>
      </w:r>
      <w:r w:rsidR="0039053C">
        <w:rPr>
          <w:rFonts w:ascii="Arial" w:hAnsi="Arial" w:cs="Arial" w:hint="eastAsia"/>
          <w:i w:val="0"/>
          <w:color w:val="auto"/>
        </w:rPr>
        <w:t>&gt;</w:t>
      </w:r>
      <w:r w:rsidR="0039053C">
        <w:rPr>
          <w:rFonts w:ascii="Arial" w:hAnsi="Arial" w:cs="Arial"/>
          <w:i w:val="0"/>
          <w:color w:val="auto"/>
        </w:rPr>
        <w:t xml:space="preserve"> </w:t>
      </w:r>
      <w:r>
        <w:rPr>
          <w:rFonts w:ascii="Arial" w:hAnsi="Arial" w:cs="Arial" w:hint="eastAsia"/>
          <w:i w:val="0"/>
          <w:color w:val="auto"/>
        </w:rPr>
        <w:t>维护个人信息</w:t>
      </w:r>
      <w:r w:rsidR="00AA1C3C">
        <w:rPr>
          <w:rFonts w:ascii="Arial" w:hAnsi="Arial" w:cs="Arial" w:hint="eastAsia"/>
          <w:i w:val="0"/>
          <w:color w:val="auto"/>
        </w:rPr>
        <w:t>菜单</w:t>
      </w:r>
    </w:p>
    <w:p w:rsidR="00740895" w:rsidRPr="00740895" w:rsidRDefault="00740895" w:rsidP="00740895">
      <w:pPr>
        <w:widowControl/>
        <w:jc w:val="left"/>
        <w:rPr>
          <w:rFonts w:ascii="宋体" w:hAnsi="宋体" w:cs="宋体"/>
          <w:kern w:val="0"/>
          <w:sz w:val="24"/>
        </w:rPr>
      </w:pPr>
      <w:r w:rsidRPr="00740895">
        <w:rPr>
          <w:rFonts w:ascii="宋体" w:hAnsi="宋体" w:cs="宋体"/>
          <w:noProof/>
          <w:kern w:val="0"/>
          <w:sz w:val="24"/>
        </w:rPr>
        <w:lastRenderedPageBreak/>
        <w:drawing>
          <wp:inline distT="0" distB="0" distL="0" distR="0">
            <wp:extent cx="6086282" cy="3832860"/>
            <wp:effectExtent l="0" t="0" r="0" b="0"/>
            <wp:docPr id="26" name="图片 26" descr="C:\Users\Administrator\Documents\Tencent Files\3003379810\Image\C2C\I1JPP8K1]AO0YY%ED7PQPS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Administrator\Documents\Tencent Files\3003379810\Image\C2C\I1JPP8K1]AO0YY%ED7PQPSV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0996" cy="3835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2693" w:rsidRPr="00622693" w:rsidRDefault="00622693" w:rsidP="00622693">
      <w:pPr>
        <w:widowControl/>
        <w:jc w:val="left"/>
        <w:rPr>
          <w:rFonts w:ascii="宋体" w:hAnsi="宋体" w:cs="宋体"/>
          <w:kern w:val="0"/>
          <w:sz w:val="24"/>
        </w:rPr>
      </w:pPr>
    </w:p>
    <w:p w:rsidR="00622693" w:rsidRDefault="00622693" w:rsidP="00D114CA">
      <w:pPr>
        <w:pStyle w:val="infoblue"/>
        <w:spacing w:before="0" w:beforeAutospacing="0" w:afterLines="50" w:after="156" w:afterAutospacing="0"/>
        <w:ind w:firstLine="420"/>
        <w:rPr>
          <w:rFonts w:ascii="Arial" w:hAnsi="Arial" w:cs="Arial"/>
          <w:i w:val="0"/>
          <w:color w:val="auto"/>
        </w:rPr>
      </w:pPr>
    </w:p>
    <w:p w:rsidR="00D114CA" w:rsidRDefault="00D114CA" w:rsidP="00D114CA">
      <w:pPr>
        <w:pStyle w:val="5"/>
        <w:numPr>
          <w:ilvl w:val="4"/>
          <w:numId w:val="1"/>
        </w:numPr>
        <w:spacing w:beforeLines="50" w:before="156" w:beforeAutospacing="0" w:afterLines="50" w:after="156" w:afterAutospacing="0"/>
        <w:ind w:left="995" w:hangingChars="472" w:hanging="995"/>
      </w:pPr>
      <w:r>
        <w:rPr>
          <w:rFonts w:hint="eastAsia"/>
        </w:rPr>
        <w:t>业务规则</w:t>
      </w:r>
    </w:p>
    <w:p w:rsidR="00D114CA" w:rsidRDefault="00D114CA" w:rsidP="00D114CA">
      <w:pPr>
        <w:pStyle w:val="infoblue"/>
        <w:numPr>
          <w:ilvl w:val="0"/>
          <w:numId w:val="4"/>
        </w:numPr>
        <w:spacing w:before="0" w:beforeAutospacing="0" w:afterLines="50" w:after="156" w:afterAutospacing="0"/>
        <w:ind w:firstLineChars="0"/>
        <w:rPr>
          <w:rFonts w:ascii="Arial" w:hAnsi="Arial" w:cs="Arial"/>
          <w:i w:val="0"/>
          <w:color w:val="auto"/>
        </w:rPr>
      </w:pPr>
      <w:r>
        <w:rPr>
          <w:rFonts w:ascii="Arial" w:hAnsi="Arial" w:cs="Arial" w:hint="eastAsia"/>
          <w:i w:val="0"/>
          <w:color w:val="auto"/>
        </w:rPr>
        <w:t xml:space="preserve"> </w:t>
      </w:r>
      <w:r w:rsidR="00103764">
        <w:rPr>
          <w:rFonts w:ascii="Arial" w:hAnsi="Arial" w:cs="Arial" w:hint="eastAsia"/>
          <w:i w:val="0"/>
          <w:color w:val="auto"/>
        </w:rPr>
        <w:t>用户名</w:t>
      </w:r>
      <w:r w:rsidR="00FB0399">
        <w:rPr>
          <w:rFonts w:ascii="Arial" w:hAnsi="Arial" w:cs="Arial" w:hint="eastAsia"/>
          <w:i w:val="0"/>
          <w:color w:val="auto"/>
        </w:rPr>
        <w:t>惟一性校验</w:t>
      </w:r>
    </w:p>
    <w:p w:rsidR="00D114CA" w:rsidRDefault="00D114CA" w:rsidP="00D114CA">
      <w:pPr>
        <w:pStyle w:val="infoblue"/>
        <w:numPr>
          <w:ilvl w:val="0"/>
          <w:numId w:val="4"/>
        </w:numPr>
        <w:spacing w:before="0" w:beforeAutospacing="0" w:afterLines="50" w:after="156" w:afterAutospacing="0"/>
        <w:ind w:firstLineChars="0"/>
        <w:rPr>
          <w:rFonts w:ascii="Arial" w:hAnsi="Arial" w:cs="Arial"/>
          <w:i w:val="0"/>
          <w:color w:val="auto"/>
        </w:rPr>
      </w:pPr>
      <w:r>
        <w:rPr>
          <w:rFonts w:ascii="Arial" w:hAnsi="Arial" w:cs="Arial" w:hint="eastAsia"/>
          <w:i w:val="0"/>
          <w:color w:val="auto"/>
        </w:rPr>
        <w:t xml:space="preserve"> </w:t>
      </w:r>
      <w:r w:rsidR="003E198F">
        <w:rPr>
          <w:rFonts w:ascii="Arial" w:hAnsi="Arial" w:cs="Arial" w:hint="eastAsia"/>
          <w:i w:val="0"/>
          <w:color w:val="auto"/>
        </w:rPr>
        <w:t>用户名修改后不可再修改</w:t>
      </w:r>
    </w:p>
    <w:p w:rsidR="00D114CA" w:rsidRDefault="00D114CA" w:rsidP="008A66A7">
      <w:pPr>
        <w:pStyle w:val="infoblue"/>
        <w:spacing w:before="0" w:beforeAutospacing="0" w:afterLines="50" w:after="156" w:afterAutospacing="0"/>
        <w:ind w:left="840" w:firstLineChars="0" w:firstLine="0"/>
        <w:rPr>
          <w:rFonts w:ascii="Arial" w:hAnsi="Arial" w:cs="Arial"/>
          <w:i w:val="0"/>
          <w:color w:val="auto"/>
        </w:rPr>
      </w:pPr>
    </w:p>
    <w:p w:rsidR="00D114CA" w:rsidRDefault="00D114CA" w:rsidP="00D114CA">
      <w:pPr>
        <w:pStyle w:val="5"/>
        <w:numPr>
          <w:ilvl w:val="4"/>
          <w:numId w:val="1"/>
        </w:numPr>
        <w:spacing w:beforeLines="50" w:before="156" w:beforeAutospacing="0" w:afterLines="50" w:after="156" w:afterAutospacing="0"/>
        <w:ind w:left="995" w:hangingChars="472" w:hanging="995"/>
      </w:pPr>
      <w:r>
        <w:rPr>
          <w:rFonts w:hint="eastAsia"/>
        </w:rPr>
        <w:t>输入说明</w:t>
      </w:r>
    </w:p>
    <w:tbl>
      <w:tblPr>
        <w:tblW w:w="94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7"/>
        <w:gridCol w:w="1418"/>
        <w:gridCol w:w="4534"/>
        <w:gridCol w:w="1986"/>
      </w:tblGrid>
      <w:tr w:rsidR="00D114CA" w:rsidTr="00BB39B7">
        <w:tc>
          <w:tcPr>
            <w:tcW w:w="1527" w:type="dxa"/>
            <w:shd w:val="clear" w:color="auto" w:fill="D9D9D9"/>
            <w:vAlign w:val="center"/>
          </w:tcPr>
          <w:p w:rsidR="00D114CA" w:rsidRDefault="00D114CA" w:rsidP="00BB39B7">
            <w:pPr>
              <w:adjustRightInd w:val="0"/>
              <w:snapToGrid w:val="0"/>
              <w:jc w:val="center"/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输入项</w:t>
            </w:r>
          </w:p>
        </w:tc>
        <w:tc>
          <w:tcPr>
            <w:tcW w:w="1418" w:type="dxa"/>
            <w:shd w:val="clear" w:color="auto" w:fill="D9D9D9"/>
            <w:vAlign w:val="center"/>
          </w:tcPr>
          <w:p w:rsidR="00D114CA" w:rsidRDefault="00D114CA" w:rsidP="00BB39B7">
            <w:pPr>
              <w:adjustRightInd w:val="0"/>
              <w:snapToGrid w:val="0"/>
              <w:jc w:val="center"/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类型</w:t>
            </w:r>
          </w:p>
        </w:tc>
        <w:tc>
          <w:tcPr>
            <w:tcW w:w="4534" w:type="dxa"/>
            <w:shd w:val="clear" w:color="auto" w:fill="D9D9D9"/>
            <w:vAlign w:val="center"/>
          </w:tcPr>
          <w:p w:rsidR="00D114CA" w:rsidRDefault="00D114CA" w:rsidP="00BB39B7">
            <w:pPr>
              <w:adjustRightInd w:val="0"/>
              <w:snapToGrid w:val="0"/>
              <w:jc w:val="center"/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规则</w:t>
            </w:r>
          </w:p>
        </w:tc>
        <w:tc>
          <w:tcPr>
            <w:tcW w:w="1986" w:type="dxa"/>
            <w:shd w:val="clear" w:color="auto" w:fill="D9D9D9"/>
            <w:vAlign w:val="center"/>
          </w:tcPr>
          <w:p w:rsidR="00D114CA" w:rsidRDefault="00D114CA" w:rsidP="00BB39B7">
            <w:pPr>
              <w:adjustRightInd w:val="0"/>
              <w:snapToGrid w:val="0"/>
              <w:jc w:val="center"/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备注</w:t>
            </w:r>
          </w:p>
        </w:tc>
      </w:tr>
      <w:tr w:rsidR="00D114CA" w:rsidTr="00BB39B7">
        <w:tc>
          <w:tcPr>
            <w:tcW w:w="1527" w:type="dxa"/>
            <w:vAlign w:val="center"/>
          </w:tcPr>
          <w:p w:rsidR="00D114CA" w:rsidRDefault="007E53E7" w:rsidP="00BB39B7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 w:hint="eastAsia"/>
                <w:color w:val="000000"/>
                <w:szCs w:val="21"/>
              </w:rPr>
              <w:t>用户名</w:t>
            </w:r>
          </w:p>
        </w:tc>
        <w:tc>
          <w:tcPr>
            <w:tcW w:w="1418" w:type="dxa"/>
            <w:vAlign w:val="center"/>
          </w:tcPr>
          <w:p w:rsidR="00D114CA" w:rsidRDefault="007E53E7" w:rsidP="00BB39B7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 w:hint="eastAsia"/>
                <w:color w:val="000000"/>
                <w:szCs w:val="21"/>
              </w:rPr>
              <w:t>文本框</w:t>
            </w:r>
          </w:p>
        </w:tc>
        <w:tc>
          <w:tcPr>
            <w:tcW w:w="4534" w:type="dxa"/>
            <w:vAlign w:val="center"/>
          </w:tcPr>
          <w:p w:rsidR="00D114CA" w:rsidRDefault="007E53E7" w:rsidP="00BB39B7">
            <w:pPr>
              <w:jc w:val="left"/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 w:hint="eastAsia"/>
                <w:color w:val="000000"/>
                <w:szCs w:val="21"/>
              </w:rPr>
              <w:t>1</w:t>
            </w:r>
            <w:r>
              <w:rPr>
                <w:rFonts w:ascii="Calibri" w:hAnsi="Calibri" w:hint="eastAsia"/>
                <w:color w:val="000000"/>
                <w:szCs w:val="21"/>
              </w:rPr>
              <w:t>、</w:t>
            </w:r>
            <w:r w:rsidR="009B1713">
              <w:rPr>
                <w:rFonts w:ascii="Calibri" w:hAnsi="Calibri" w:hint="eastAsia"/>
                <w:color w:val="000000"/>
                <w:szCs w:val="21"/>
              </w:rPr>
              <w:t>必填项</w:t>
            </w:r>
            <w:r w:rsidR="009B1713">
              <w:rPr>
                <w:rFonts w:ascii="Calibri" w:hAnsi="Calibri" w:hint="eastAsia"/>
                <w:color w:val="000000"/>
                <w:szCs w:val="21"/>
              </w:rPr>
              <w:t xml:space="preserve"> </w:t>
            </w:r>
            <w:r>
              <w:rPr>
                <w:rFonts w:ascii="Calibri" w:hAnsi="Calibri" w:hint="eastAsia"/>
                <w:color w:val="000000"/>
                <w:szCs w:val="21"/>
              </w:rPr>
              <w:t>长度</w:t>
            </w:r>
            <w:r>
              <w:rPr>
                <w:rFonts w:ascii="Calibri" w:hAnsi="Calibri" w:hint="eastAsia"/>
                <w:color w:val="000000"/>
                <w:szCs w:val="21"/>
              </w:rPr>
              <w:t>6</w:t>
            </w:r>
            <w:r>
              <w:rPr>
                <w:rFonts w:ascii="Calibri" w:hAnsi="Calibri" w:hint="eastAsia"/>
                <w:color w:val="000000"/>
                <w:szCs w:val="21"/>
              </w:rPr>
              <w:t>到</w:t>
            </w:r>
            <w:r>
              <w:rPr>
                <w:rFonts w:ascii="Calibri" w:hAnsi="Calibri"/>
                <w:color w:val="000000"/>
                <w:szCs w:val="21"/>
              </w:rPr>
              <w:t>20</w:t>
            </w:r>
            <w:r>
              <w:rPr>
                <w:rFonts w:ascii="Calibri" w:hAnsi="Calibri" w:hint="eastAsia"/>
                <w:color w:val="000000"/>
                <w:szCs w:val="21"/>
              </w:rPr>
              <w:t>英文</w:t>
            </w:r>
            <w:r w:rsidR="00A77046">
              <w:rPr>
                <w:rFonts w:ascii="Calibri" w:hAnsi="Calibri" w:hint="eastAsia"/>
                <w:color w:val="000000"/>
                <w:szCs w:val="21"/>
              </w:rPr>
              <w:t>或</w:t>
            </w:r>
            <w:r>
              <w:rPr>
                <w:rFonts w:ascii="Calibri" w:hAnsi="Calibri" w:hint="eastAsia"/>
                <w:color w:val="000000"/>
                <w:szCs w:val="21"/>
              </w:rPr>
              <w:t>数字组成</w:t>
            </w:r>
          </w:p>
          <w:p w:rsidR="007E53E7" w:rsidRDefault="007E53E7" w:rsidP="00BB39B7">
            <w:pPr>
              <w:jc w:val="left"/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 w:hint="eastAsia"/>
                <w:color w:val="000000"/>
                <w:szCs w:val="21"/>
              </w:rPr>
              <w:t>2</w:t>
            </w:r>
            <w:r>
              <w:rPr>
                <w:rFonts w:ascii="Calibri" w:hAnsi="Calibri" w:hint="eastAsia"/>
                <w:color w:val="000000"/>
                <w:szCs w:val="21"/>
              </w:rPr>
              <w:t>、提示可用于系统登录时用户名</w:t>
            </w:r>
          </w:p>
          <w:p w:rsidR="007E53E7" w:rsidRDefault="007E53E7" w:rsidP="00BB39B7">
            <w:pPr>
              <w:jc w:val="left"/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 w:hint="eastAsia"/>
                <w:color w:val="000000"/>
                <w:szCs w:val="21"/>
              </w:rPr>
              <w:t>3</w:t>
            </w:r>
            <w:r>
              <w:rPr>
                <w:rFonts w:ascii="Calibri" w:hAnsi="Calibri" w:hint="eastAsia"/>
                <w:color w:val="000000"/>
                <w:szCs w:val="21"/>
              </w:rPr>
              <w:t>、系统进行惟一性校验（提示用户名已存在）</w:t>
            </w:r>
          </w:p>
          <w:p w:rsidR="007E53E7" w:rsidRPr="00855B47" w:rsidRDefault="007E53E7" w:rsidP="00BB39B7">
            <w:pPr>
              <w:jc w:val="left"/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 w:hint="eastAsia"/>
                <w:color w:val="000000"/>
                <w:szCs w:val="21"/>
              </w:rPr>
              <w:t>4</w:t>
            </w:r>
            <w:r>
              <w:rPr>
                <w:rFonts w:ascii="Calibri" w:hAnsi="Calibri" w:hint="eastAsia"/>
                <w:color w:val="000000"/>
                <w:szCs w:val="21"/>
              </w:rPr>
              <w:t>、</w:t>
            </w:r>
            <w:r w:rsidR="008D6772">
              <w:rPr>
                <w:rFonts w:ascii="Calibri" w:hAnsi="Calibri" w:hint="eastAsia"/>
                <w:color w:val="000000"/>
                <w:szCs w:val="21"/>
              </w:rPr>
              <w:t>提示</w:t>
            </w:r>
            <w:r>
              <w:rPr>
                <w:rFonts w:ascii="Calibri" w:hAnsi="Calibri" w:hint="eastAsia"/>
                <w:color w:val="000000"/>
                <w:szCs w:val="21"/>
              </w:rPr>
              <w:t>设定后不可修改</w:t>
            </w:r>
          </w:p>
        </w:tc>
        <w:tc>
          <w:tcPr>
            <w:tcW w:w="1986" w:type="dxa"/>
            <w:vAlign w:val="center"/>
          </w:tcPr>
          <w:p w:rsidR="00D114CA" w:rsidRDefault="00D114CA" w:rsidP="00BB39B7">
            <w:pPr>
              <w:ind w:firstLine="525"/>
              <w:rPr>
                <w:rFonts w:ascii="Calibri" w:hAnsi="Calibri"/>
                <w:color w:val="000000"/>
                <w:szCs w:val="21"/>
              </w:rPr>
            </w:pPr>
          </w:p>
        </w:tc>
      </w:tr>
      <w:tr w:rsidR="00D114CA" w:rsidTr="00BB39B7">
        <w:tc>
          <w:tcPr>
            <w:tcW w:w="1527" w:type="dxa"/>
            <w:vAlign w:val="center"/>
          </w:tcPr>
          <w:p w:rsidR="00D114CA" w:rsidRDefault="00666AD8" w:rsidP="00BB39B7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 w:hint="eastAsia"/>
                <w:color w:val="000000"/>
                <w:szCs w:val="21"/>
              </w:rPr>
              <w:t>昵称</w:t>
            </w:r>
          </w:p>
        </w:tc>
        <w:tc>
          <w:tcPr>
            <w:tcW w:w="1418" w:type="dxa"/>
            <w:vAlign w:val="center"/>
          </w:tcPr>
          <w:p w:rsidR="00D114CA" w:rsidRDefault="00666AD8" w:rsidP="00BB39B7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 w:hint="eastAsia"/>
                <w:color w:val="000000"/>
                <w:szCs w:val="21"/>
              </w:rPr>
              <w:t>文本框</w:t>
            </w:r>
          </w:p>
        </w:tc>
        <w:tc>
          <w:tcPr>
            <w:tcW w:w="4534" w:type="dxa"/>
            <w:vAlign w:val="center"/>
          </w:tcPr>
          <w:p w:rsidR="00D114CA" w:rsidRDefault="00666AD8" w:rsidP="00BB39B7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 w:hint="eastAsia"/>
                <w:color w:val="000000"/>
                <w:szCs w:val="21"/>
              </w:rPr>
              <w:t>1</w:t>
            </w:r>
            <w:r>
              <w:rPr>
                <w:rFonts w:ascii="Calibri" w:hAnsi="Calibri" w:hint="eastAsia"/>
                <w:color w:val="000000"/>
                <w:szCs w:val="21"/>
              </w:rPr>
              <w:t>、非必填</w:t>
            </w:r>
            <w:r>
              <w:rPr>
                <w:rFonts w:ascii="Calibri" w:hAnsi="Calibri" w:hint="eastAsia"/>
                <w:color w:val="000000"/>
                <w:szCs w:val="21"/>
              </w:rPr>
              <w:t xml:space="preserve"> </w:t>
            </w:r>
            <w:r>
              <w:rPr>
                <w:rFonts w:ascii="Calibri" w:hAnsi="Calibri" w:hint="eastAsia"/>
                <w:color w:val="000000"/>
                <w:szCs w:val="21"/>
              </w:rPr>
              <w:t>长度小于</w:t>
            </w:r>
            <w:r>
              <w:rPr>
                <w:rFonts w:ascii="Calibri" w:hAnsi="Calibri"/>
                <w:color w:val="000000"/>
                <w:szCs w:val="21"/>
              </w:rPr>
              <w:t xml:space="preserve">20 </w:t>
            </w:r>
            <w:r>
              <w:rPr>
                <w:rFonts w:ascii="Calibri" w:hAnsi="Calibri" w:hint="eastAsia"/>
                <w:color w:val="000000"/>
                <w:szCs w:val="21"/>
              </w:rPr>
              <w:t>英文数字汉字组成</w:t>
            </w:r>
          </w:p>
          <w:p w:rsidR="0081341D" w:rsidRPr="00855B47" w:rsidRDefault="0081341D" w:rsidP="00BB39B7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 w:hint="eastAsia"/>
                <w:color w:val="000000"/>
                <w:szCs w:val="21"/>
              </w:rPr>
              <w:t>2</w:t>
            </w:r>
            <w:r>
              <w:rPr>
                <w:rFonts w:ascii="Calibri" w:hAnsi="Calibri" w:hint="eastAsia"/>
                <w:color w:val="000000"/>
                <w:szCs w:val="21"/>
              </w:rPr>
              <w:t>、系统中如果未填写昵称时则使用用户名代替昵称</w:t>
            </w:r>
          </w:p>
        </w:tc>
        <w:tc>
          <w:tcPr>
            <w:tcW w:w="1986" w:type="dxa"/>
            <w:vAlign w:val="center"/>
          </w:tcPr>
          <w:p w:rsidR="00D114CA" w:rsidRDefault="00D114CA" w:rsidP="00BB39B7">
            <w:pPr>
              <w:ind w:firstLine="525"/>
              <w:rPr>
                <w:rFonts w:ascii="Calibri" w:hAnsi="Calibri"/>
                <w:color w:val="000000"/>
                <w:szCs w:val="21"/>
              </w:rPr>
            </w:pPr>
          </w:p>
        </w:tc>
      </w:tr>
      <w:tr w:rsidR="00D114CA" w:rsidTr="00BB39B7">
        <w:tc>
          <w:tcPr>
            <w:tcW w:w="1527" w:type="dxa"/>
            <w:vAlign w:val="center"/>
          </w:tcPr>
          <w:p w:rsidR="00D114CA" w:rsidRDefault="0081341D" w:rsidP="00BB39B7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 w:hint="eastAsia"/>
                <w:color w:val="000000"/>
                <w:szCs w:val="21"/>
              </w:rPr>
              <w:t>性别</w:t>
            </w:r>
          </w:p>
        </w:tc>
        <w:tc>
          <w:tcPr>
            <w:tcW w:w="1418" w:type="dxa"/>
            <w:vAlign w:val="center"/>
          </w:tcPr>
          <w:p w:rsidR="00D114CA" w:rsidRDefault="0081341D" w:rsidP="00BB39B7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 w:hint="eastAsia"/>
                <w:color w:val="000000"/>
                <w:szCs w:val="21"/>
              </w:rPr>
              <w:t>单选框</w:t>
            </w:r>
          </w:p>
        </w:tc>
        <w:tc>
          <w:tcPr>
            <w:tcW w:w="4534" w:type="dxa"/>
            <w:vAlign w:val="center"/>
          </w:tcPr>
          <w:p w:rsidR="00D114CA" w:rsidRPr="00855B47" w:rsidRDefault="00BA23DA" w:rsidP="00BB39B7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 w:hint="eastAsia"/>
                <w:color w:val="000000"/>
                <w:szCs w:val="21"/>
              </w:rPr>
              <w:t>1</w:t>
            </w:r>
            <w:r>
              <w:rPr>
                <w:rFonts w:ascii="Calibri" w:hAnsi="Calibri" w:hint="eastAsia"/>
                <w:color w:val="000000"/>
                <w:szCs w:val="21"/>
              </w:rPr>
              <w:t>、</w:t>
            </w:r>
            <w:r w:rsidR="00DF3BA0">
              <w:rPr>
                <w:rFonts w:ascii="Calibri" w:hAnsi="Calibri" w:hint="eastAsia"/>
                <w:color w:val="000000"/>
                <w:szCs w:val="21"/>
              </w:rPr>
              <w:t>选项有：</w:t>
            </w:r>
            <w:r w:rsidR="0003050A">
              <w:rPr>
                <w:rFonts w:ascii="Calibri" w:hAnsi="Calibri" w:hint="eastAsia"/>
                <w:color w:val="000000"/>
                <w:szCs w:val="21"/>
              </w:rPr>
              <w:t xml:space="preserve"> </w:t>
            </w:r>
            <w:r w:rsidR="0003050A">
              <w:rPr>
                <w:rFonts w:ascii="Calibri" w:hAnsi="Calibri" w:hint="eastAsia"/>
                <w:color w:val="000000"/>
                <w:szCs w:val="21"/>
              </w:rPr>
              <w:t>男</w:t>
            </w:r>
            <w:r w:rsidR="0003050A">
              <w:rPr>
                <w:rFonts w:ascii="Calibri" w:hAnsi="Calibri" w:hint="eastAsia"/>
                <w:color w:val="000000"/>
                <w:szCs w:val="21"/>
              </w:rPr>
              <w:t xml:space="preserve"> </w:t>
            </w:r>
            <w:r w:rsidR="0003050A">
              <w:rPr>
                <w:rFonts w:ascii="Calibri" w:hAnsi="Calibri"/>
                <w:color w:val="000000"/>
                <w:szCs w:val="21"/>
              </w:rPr>
              <w:t xml:space="preserve">  </w:t>
            </w:r>
            <w:r w:rsidR="0003050A">
              <w:rPr>
                <w:rFonts w:ascii="Calibri" w:hAnsi="Calibri" w:hint="eastAsia"/>
                <w:color w:val="000000"/>
                <w:szCs w:val="21"/>
              </w:rPr>
              <w:t>女</w:t>
            </w:r>
            <w:r w:rsidR="0003050A">
              <w:rPr>
                <w:rFonts w:ascii="Calibri" w:hAnsi="Calibri" w:hint="eastAsia"/>
                <w:color w:val="000000"/>
                <w:szCs w:val="21"/>
              </w:rPr>
              <w:t xml:space="preserve"> </w:t>
            </w:r>
            <w:r w:rsidR="0003050A">
              <w:rPr>
                <w:rFonts w:ascii="Calibri" w:hAnsi="Calibri"/>
                <w:color w:val="000000"/>
                <w:szCs w:val="21"/>
              </w:rPr>
              <w:t xml:space="preserve">  </w:t>
            </w:r>
            <w:r w:rsidR="0003050A">
              <w:rPr>
                <w:rFonts w:ascii="Calibri" w:hAnsi="Calibri" w:hint="eastAsia"/>
                <w:color w:val="000000"/>
                <w:szCs w:val="21"/>
              </w:rPr>
              <w:t>保密</w:t>
            </w:r>
            <w:r w:rsidR="00C24EF6">
              <w:rPr>
                <w:rFonts w:ascii="Calibri" w:hAnsi="Calibri" w:hint="eastAsia"/>
                <w:color w:val="000000"/>
                <w:szCs w:val="21"/>
              </w:rPr>
              <w:t>（默认）</w:t>
            </w:r>
          </w:p>
        </w:tc>
        <w:tc>
          <w:tcPr>
            <w:tcW w:w="1986" w:type="dxa"/>
            <w:vAlign w:val="center"/>
          </w:tcPr>
          <w:p w:rsidR="00D114CA" w:rsidRDefault="00D114CA" w:rsidP="00BB39B7">
            <w:pPr>
              <w:ind w:firstLine="525"/>
              <w:rPr>
                <w:rFonts w:ascii="Calibri" w:hAnsi="Calibri"/>
                <w:color w:val="000000"/>
                <w:szCs w:val="21"/>
              </w:rPr>
            </w:pPr>
          </w:p>
        </w:tc>
      </w:tr>
      <w:tr w:rsidR="00D114CA" w:rsidTr="00BB39B7">
        <w:tc>
          <w:tcPr>
            <w:tcW w:w="1527" w:type="dxa"/>
            <w:vAlign w:val="center"/>
          </w:tcPr>
          <w:p w:rsidR="00D114CA" w:rsidRDefault="00872D1B" w:rsidP="00BB39B7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 w:hint="eastAsia"/>
                <w:color w:val="000000"/>
                <w:szCs w:val="21"/>
              </w:rPr>
              <w:t>生日</w:t>
            </w:r>
          </w:p>
        </w:tc>
        <w:tc>
          <w:tcPr>
            <w:tcW w:w="1418" w:type="dxa"/>
            <w:vAlign w:val="center"/>
          </w:tcPr>
          <w:p w:rsidR="00D114CA" w:rsidRDefault="00872D1B" w:rsidP="00BB39B7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 w:hint="eastAsia"/>
                <w:color w:val="000000"/>
                <w:szCs w:val="21"/>
              </w:rPr>
              <w:t>下拉列表</w:t>
            </w:r>
          </w:p>
        </w:tc>
        <w:tc>
          <w:tcPr>
            <w:tcW w:w="4534" w:type="dxa"/>
            <w:vAlign w:val="center"/>
          </w:tcPr>
          <w:p w:rsidR="00D114CA" w:rsidRDefault="00872D1B" w:rsidP="00BB39B7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 w:hint="eastAsia"/>
                <w:color w:val="000000"/>
                <w:szCs w:val="21"/>
              </w:rPr>
              <w:t>年</w:t>
            </w:r>
            <w:r>
              <w:rPr>
                <w:rFonts w:ascii="Calibri" w:hAnsi="Calibri" w:hint="eastAsia"/>
                <w:color w:val="000000"/>
                <w:szCs w:val="21"/>
              </w:rPr>
              <w:t xml:space="preserve"> </w:t>
            </w:r>
            <w:r>
              <w:rPr>
                <w:rFonts w:ascii="Calibri" w:hAnsi="Calibri" w:hint="eastAsia"/>
                <w:color w:val="000000"/>
                <w:szCs w:val="21"/>
              </w:rPr>
              <w:t>月</w:t>
            </w:r>
            <w:r>
              <w:rPr>
                <w:rFonts w:ascii="Calibri" w:hAnsi="Calibri" w:hint="eastAsia"/>
                <w:color w:val="000000"/>
                <w:szCs w:val="21"/>
              </w:rPr>
              <w:t xml:space="preserve"> </w:t>
            </w:r>
            <w:r>
              <w:rPr>
                <w:rFonts w:ascii="Calibri" w:hAnsi="Calibri" w:hint="eastAsia"/>
                <w:color w:val="000000"/>
                <w:szCs w:val="21"/>
              </w:rPr>
              <w:t>日</w:t>
            </w:r>
            <w:r w:rsidR="00E70664">
              <w:rPr>
                <w:rFonts w:ascii="Calibri" w:hAnsi="Calibri" w:hint="eastAsia"/>
                <w:color w:val="000000"/>
                <w:szCs w:val="21"/>
              </w:rPr>
              <w:t xml:space="preserve"> </w:t>
            </w:r>
            <w:r w:rsidR="00E70664">
              <w:rPr>
                <w:rFonts w:ascii="Calibri" w:hAnsi="Calibri" w:hint="eastAsia"/>
                <w:color w:val="000000"/>
                <w:szCs w:val="21"/>
              </w:rPr>
              <w:t>（默认当前日期）</w:t>
            </w:r>
          </w:p>
        </w:tc>
        <w:tc>
          <w:tcPr>
            <w:tcW w:w="1986" w:type="dxa"/>
            <w:vAlign w:val="center"/>
          </w:tcPr>
          <w:p w:rsidR="00D114CA" w:rsidRDefault="00D114CA" w:rsidP="00BB39B7">
            <w:pPr>
              <w:ind w:firstLine="525"/>
              <w:rPr>
                <w:rFonts w:ascii="Calibri" w:hAnsi="Calibri"/>
                <w:color w:val="000000"/>
                <w:szCs w:val="21"/>
              </w:rPr>
            </w:pPr>
          </w:p>
        </w:tc>
      </w:tr>
      <w:tr w:rsidR="00D114CA" w:rsidTr="00BB39B7">
        <w:tc>
          <w:tcPr>
            <w:tcW w:w="1527" w:type="dxa"/>
            <w:vAlign w:val="center"/>
          </w:tcPr>
          <w:p w:rsidR="00D114CA" w:rsidRDefault="00853D2B" w:rsidP="00BB39B7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 w:hint="eastAsia"/>
                <w:color w:val="000000"/>
                <w:szCs w:val="21"/>
              </w:rPr>
              <w:t>身份证号码</w:t>
            </w:r>
          </w:p>
        </w:tc>
        <w:tc>
          <w:tcPr>
            <w:tcW w:w="1418" w:type="dxa"/>
            <w:vAlign w:val="center"/>
          </w:tcPr>
          <w:p w:rsidR="00D114CA" w:rsidRDefault="00853D2B" w:rsidP="00BB39B7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 w:hint="eastAsia"/>
                <w:color w:val="000000"/>
                <w:szCs w:val="21"/>
              </w:rPr>
              <w:t>文本框</w:t>
            </w:r>
          </w:p>
        </w:tc>
        <w:tc>
          <w:tcPr>
            <w:tcW w:w="4534" w:type="dxa"/>
            <w:vAlign w:val="center"/>
          </w:tcPr>
          <w:p w:rsidR="00D114CA" w:rsidRDefault="00853D2B" w:rsidP="00BB39B7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 w:hint="eastAsia"/>
                <w:color w:val="000000"/>
                <w:szCs w:val="21"/>
              </w:rPr>
              <w:t>1</w:t>
            </w:r>
            <w:r>
              <w:rPr>
                <w:rFonts w:ascii="Calibri" w:hAnsi="Calibri" w:hint="eastAsia"/>
                <w:color w:val="000000"/>
                <w:szCs w:val="21"/>
              </w:rPr>
              <w:t>、必填项</w:t>
            </w:r>
            <w:r>
              <w:rPr>
                <w:rFonts w:ascii="Calibri" w:hAnsi="Calibri" w:hint="eastAsia"/>
                <w:color w:val="000000"/>
                <w:szCs w:val="21"/>
              </w:rPr>
              <w:t xml:space="preserve"> </w:t>
            </w:r>
            <w:r>
              <w:rPr>
                <w:rFonts w:ascii="Calibri" w:hAnsi="Calibri" w:hint="eastAsia"/>
                <w:color w:val="000000"/>
                <w:szCs w:val="21"/>
              </w:rPr>
              <w:t>长度小于等于</w:t>
            </w:r>
            <w:r>
              <w:rPr>
                <w:rFonts w:ascii="Calibri" w:hAnsi="Calibri" w:hint="eastAsia"/>
                <w:color w:val="000000"/>
                <w:szCs w:val="21"/>
              </w:rPr>
              <w:t>1</w:t>
            </w:r>
            <w:r>
              <w:rPr>
                <w:rFonts w:ascii="Calibri" w:hAnsi="Calibri"/>
                <w:color w:val="000000"/>
                <w:szCs w:val="21"/>
              </w:rPr>
              <w:t>4</w:t>
            </w:r>
            <w:r>
              <w:rPr>
                <w:rFonts w:ascii="Calibri" w:hAnsi="Calibri" w:hint="eastAsia"/>
                <w:color w:val="000000"/>
                <w:szCs w:val="21"/>
              </w:rPr>
              <w:t>位</w:t>
            </w:r>
            <w:r>
              <w:rPr>
                <w:rFonts w:ascii="Calibri" w:hAnsi="Calibri" w:hint="eastAsia"/>
                <w:color w:val="000000"/>
                <w:szCs w:val="21"/>
              </w:rPr>
              <w:t xml:space="preserve"> </w:t>
            </w:r>
            <w:r>
              <w:rPr>
                <w:rFonts w:ascii="Calibri" w:hAnsi="Calibri" w:hint="eastAsia"/>
                <w:color w:val="000000"/>
                <w:szCs w:val="21"/>
              </w:rPr>
              <w:t>正则校验</w:t>
            </w:r>
            <w:r w:rsidR="00707D5C">
              <w:rPr>
                <w:rFonts w:ascii="Calibri" w:hAnsi="Calibri" w:hint="eastAsia"/>
                <w:color w:val="000000"/>
                <w:szCs w:val="21"/>
              </w:rPr>
              <w:t xml:space="preserve"> </w:t>
            </w:r>
            <w:r w:rsidR="00707D5C">
              <w:rPr>
                <w:rFonts w:ascii="Calibri" w:hAnsi="Calibri" w:hint="eastAsia"/>
                <w:color w:val="000000"/>
                <w:szCs w:val="21"/>
              </w:rPr>
              <w:t>提示身份证格式不正确</w:t>
            </w:r>
          </w:p>
          <w:p w:rsidR="00853D2B" w:rsidRPr="00855B47" w:rsidRDefault="00853D2B" w:rsidP="00BB39B7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 w:hint="eastAsia"/>
                <w:color w:val="000000"/>
                <w:szCs w:val="21"/>
              </w:rPr>
              <w:t>2</w:t>
            </w:r>
            <w:r>
              <w:rPr>
                <w:rFonts w:ascii="Calibri" w:hAnsi="Calibri" w:hint="eastAsia"/>
                <w:color w:val="000000"/>
                <w:szCs w:val="21"/>
              </w:rPr>
              <w:t>、</w:t>
            </w:r>
            <w:r w:rsidR="00707D5C">
              <w:rPr>
                <w:rFonts w:ascii="Calibri" w:hAnsi="Calibri" w:hint="eastAsia"/>
                <w:color w:val="000000"/>
                <w:szCs w:val="21"/>
              </w:rPr>
              <w:t>校验系统中是否存在此身份信息</w:t>
            </w:r>
            <w:r w:rsidR="00707D5C">
              <w:rPr>
                <w:rFonts w:ascii="Calibri" w:hAnsi="Calibri" w:hint="eastAsia"/>
                <w:color w:val="000000"/>
                <w:szCs w:val="21"/>
              </w:rPr>
              <w:t xml:space="preserve"> </w:t>
            </w:r>
            <w:r w:rsidR="00707D5C">
              <w:rPr>
                <w:rFonts w:ascii="Calibri" w:hAnsi="Calibri"/>
                <w:color w:val="000000"/>
                <w:szCs w:val="21"/>
              </w:rPr>
              <w:t xml:space="preserve"> </w:t>
            </w:r>
            <w:r w:rsidR="00707D5C">
              <w:rPr>
                <w:rFonts w:ascii="Calibri" w:hAnsi="Calibri" w:hint="eastAsia"/>
                <w:color w:val="000000"/>
                <w:szCs w:val="21"/>
              </w:rPr>
              <w:t>提示</w:t>
            </w:r>
            <w:r w:rsidR="00707D5C">
              <w:rPr>
                <w:rFonts w:ascii="Calibri" w:hAnsi="Calibri" w:hint="eastAsia"/>
                <w:color w:val="000000"/>
                <w:szCs w:val="21"/>
              </w:rPr>
              <w:t xml:space="preserve"> </w:t>
            </w:r>
            <w:r w:rsidR="00707D5C">
              <w:rPr>
                <w:rFonts w:ascii="Calibri" w:hAnsi="Calibri" w:hint="eastAsia"/>
                <w:color w:val="000000"/>
                <w:szCs w:val="21"/>
              </w:rPr>
              <w:t>您的身份证已被注册</w:t>
            </w:r>
          </w:p>
        </w:tc>
        <w:tc>
          <w:tcPr>
            <w:tcW w:w="1986" w:type="dxa"/>
            <w:vAlign w:val="center"/>
          </w:tcPr>
          <w:p w:rsidR="00D114CA" w:rsidRDefault="00D114CA" w:rsidP="00BB39B7">
            <w:pPr>
              <w:ind w:firstLine="525"/>
              <w:rPr>
                <w:rFonts w:ascii="Calibri" w:hAnsi="Calibri"/>
                <w:color w:val="000000"/>
                <w:szCs w:val="21"/>
              </w:rPr>
            </w:pPr>
          </w:p>
        </w:tc>
      </w:tr>
      <w:tr w:rsidR="00D114CA" w:rsidTr="00BB39B7">
        <w:tc>
          <w:tcPr>
            <w:tcW w:w="1527" w:type="dxa"/>
            <w:vAlign w:val="center"/>
          </w:tcPr>
          <w:p w:rsidR="00D114CA" w:rsidRDefault="00BA23DA" w:rsidP="00BB39B7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 w:hint="eastAsia"/>
                <w:color w:val="000000"/>
                <w:szCs w:val="21"/>
              </w:rPr>
              <w:t>确认修改</w:t>
            </w:r>
          </w:p>
        </w:tc>
        <w:tc>
          <w:tcPr>
            <w:tcW w:w="1418" w:type="dxa"/>
            <w:vAlign w:val="center"/>
          </w:tcPr>
          <w:p w:rsidR="00D114CA" w:rsidRDefault="00BA23DA" w:rsidP="00BB39B7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 w:hint="eastAsia"/>
                <w:color w:val="000000"/>
                <w:szCs w:val="21"/>
              </w:rPr>
              <w:t>按钮</w:t>
            </w:r>
          </w:p>
        </w:tc>
        <w:tc>
          <w:tcPr>
            <w:tcW w:w="4534" w:type="dxa"/>
            <w:vAlign w:val="center"/>
          </w:tcPr>
          <w:p w:rsidR="00D114CA" w:rsidRPr="00855B47" w:rsidRDefault="00BA23DA" w:rsidP="00BB39B7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 w:hint="eastAsia"/>
                <w:color w:val="000000"/>
                <w:szCs w:val="21"/>
              </w:rPr>
              <w:t>1</w:t>
            </w:r>
            <w:r>
              <w:rPr>
                <w:rFonts w:ascii="Calibri" w:hAnsi="Calibri" w:hint="eastAsia"/>
                <w:color w:val="000000"/>
                <w:szCs w:val="21"/>
              </w:rPr>
              <w:t>、点击提示修改成功！</w:t>
            </w:r>
          </w:p>
        </w:tc>
        <w:tc>
          <w:tcPr>
            <w:tcW w:w="1986" w:type="dxa"/>
            <w:vAlign w:val="center"/>
          </w:tcPr>
          <w:p w:rsidR="00D114CA" w:rsidRDefault="00D114CA" w:rsidP="00BB39B7">
            <w:pPr>
              <w:ind w:firstLine="525"/>
              <w:rPr>
                <w:rFonts w:ascii="Calibri" w:hAnsi="Calibri"/>
                <w:color w:val="000000"/>
                <w:szCs w:val="21"/>
              </w:rPr>
            </w:pPr>
          </w:p>
        </w:tc>
      </w:tr>
    </w:tbl>
    <w:p w:rsidR="00D114CA" w:rsidRDefault="00D114CA" w:rsidP="00D114CA">
      <w:pPr>
        <w:pStyle w:val="5"/>
        <w:numPr>
          <w:ilvl w:val="4"/>
          <w:numId w:val="1"/>
        </w:numPr>
        <w:spacing w:beforeLines="50" w:before="156" w:beforeAutospacing="0" w:afterLines="50" w:after="156" w:afterAutospacing="0"/>
        <w:ind w:left="995" w:hangingChars="472" w:hanging="995"/>
      </w:pPr>
      <w:r>
        <w:rPr>
          <w:rFonts w:hint="eastAsia"/>
        </w:rPr>
        <w:lastRenderedPageBreak/>
        <w:t>输出说明</w:t>
      </w:r>
    </w:p>
    <w:p w:rsidR="004540FE" w:rsidRDefault="004540FE" w:rsidP="004540FE">
      <w:r>
        <w:rPr>
          <w:rFonts w:hint="eastAsia"/>
        </w:rPr>
        <w:t>页面提示修改成功</w:t>
      </w:r>
    </w:p>
    <w:p w:rsidR="006A4BF8" w:rsidRDefault="006A4BF8" w:rsidP="006A4BF8">
      <w:pPr>
        <w:pStyle w:val="4"/>
        <w:numPr>
          <w:ilvl w:val="3"/>
          <w:numId w:val="1"/>
        </w:numPr>
      </w:pPr>
      <w:r>
        <w:rPr>
          <w:rFonts w:hint="eastAsia"/>
        </w:rPr>
        <w:t>完善企业信息</w:t>
      </w:r>
    </w:p>
    <w:p w:rsidR="006A4BF8" w:rsidRDefault="006A4BF8" w:rsidP="006A4BF8">
      <w:pPr>
        <w:pStyle w:val="5"/>
        <w:numPr>
          <w:ilvl w:val="4"/>
          <w:numId w:val="1"/>
        </w:numPr>
        <w:spacing w:beforeLines="50" w:before="156" w:beforeAutospacing="0" w:afterLines="50" w:after="156" w:afterAutospacing="0"/>
        <w:ind w:left="995" w:hangingChars="472" w:hanging="995"/>
      </w:pPr>
      <w:r>
        <w:rPr>
          <w:rFonts w:hint="eastAsia"/>
        </w:rPr>
        <w:t>功能描述</w:t>
      </w:r>
    </w:p>
    <w:p w:rsidR="006A4BF8" w:rsidRDefault="006A4BF8" w:rsidP="006A4BF8">
      <w:pPr>
        <w:pStyle w:val="infoblue"/>
        <w:spacing w:before="0" w:beforeAutospacing="0" w:afterLines="50" w:after="156" w:afterAutospacing="0"/>
        <w:ind w:firstLine="420"/>
        <w:rPr>
          <w:rFonts w:ascii="Arial" w:hAnsi="Arial" w:cs="Arial"/>
          <w:i w:val="0"/>
          <w:color w:val="auto"/>
        </w:rPr>
      </w:pPr>
      <w:r>
        <w:rPr>
          <w:rFonts w:ascii="Arial" w:hAnsi="Arial" w:cs="Arial"/>
          <w:i w:val="0"/>
          <w:color w:val="auto"/>
        </w:rPr>
        <w:t>1</w:t>
      </w:r>
      <w:r>
        <w:rPr>
          <w:rFonts w:ascii="Arial" w:hAnsi="Arial" w:cs="Arial" w:hint="eastAsia"/>
          <w:i w:val="0"/>
          <w:color w:val="auto"/>
        </w:rPr>
        <w:t>、买家注册账号并且登录</w:t>
      </w:r>
      <w:r w:rsidR="009B647B">
        <w:rPr>
          <w:rFonts w:ascii="Arial" w:hAnsi="Arial" w:cs="Arial" w:hint="eastAsia"/>
          <w:i w:val="0"/>
          <w:color w:val="auto"/>
        </w:rPr>
        <w:t>并且已实名认证</w:t>
      </w:r>
      <w:r>
        <w:rPr>
          <w:rFonts w:ascii="Arial" w:hAnsi="Arial" w:cs="Arial" w:hint="eastAsia"/>
          <w:i w:val="0"/>
          <w:color w:val="auto"/>
        </w:rPr>
        <w:t>的前提</w:t>
      </w:r>
    </w:p>
    <w:p w:rsidR="006A4BF8" w:rsidRDefault="006A4BF8" w:rsidP="006A4BF8">
      <w:pPr>
        <w:pStyle w:val="infoblue"/>
        <w:spacing w:before="0" w:beforeAutospacing="0" w:afterLines="50" w:after="156" w:afterAutospacing="0"/>
        <w:ind w:firstLine="420"/>
        <w:rPr>
          <w:rFonts w:ascii="Arial" w:hAnsi="Arial" w:cs="Arial"/>
          <w:i w:val="0"/>
          <w:color w:val="auto"/>
        </w:rPr>
      </w:pPr>
      <w:r>
        <w:rPr>
          <w:rFonts w:ascii="Arial" w:hAnsi="Arial" w:cs="Arial" w:hint="eastAsia"/>
          <w:i w:val="0"/>
          <w:color w:val="auto"/>
        </w:rPr>
        <w:t>2</w:t>
      </w:r>
      <w:r>
        <w:rPr>
          <w:rFonts w:ascii="Arial" w:hAnsi="Arial" w:cs="Arial" w:hint="eastAsia"/>
          <w:i w:val="0"/>
          <w:color w:val="auto"/>
        </w:rPr>
        <w:t>、</w:t>
      </w:r>
      <w:r w:rsidR="00344864">
        <w:rPr>
          <w:rFonts w:ascii="Arial" w:hAnsi="Arial" w:cs="Arial" w:hint="eastAsia"/>
          <w:i w:val="0"/>
          <w:color w:val="auto"/>
        </w:rPr>
        <w:t>企业</w:t>
      </w:r>
      <w:r>
        <w:rPr>
          <w:rFonts w:ascii="Arial" w:hAnsi="Arial" w:cs="Arial" w:hint="eastAsia"/>
          <w:i w:val="0"/>
          <w:color w:val="auto"/>
        </w:rPr>
        <w:t>信息</w:t>
      </w:r>
      <w:r>
        <w:rPr>
          <w:rFonts w:ascii="Arial" w:hAnsi="Arial" w:cs="Arial"/>
          <w:i w:val="0"/>
          <w:color w:val="auto"/>
        </w:rPr>
        <w:t xml:space="preserve">  </w:t>
      </w:r>
      <w:r>
        <w:rPr>
          <w:rFonts w:ascii="Arial" w:hAnsi="Arial" w:cs="Arial" w:hint="eastAsia"/>
          <w:i w:val="0"/>
          <w:color w:val="auto"/>
        </w:rPr>
        <w:t>&gt;&gt;</w:t>
      </w:r>
      <w:r>
        <w:rPr>
          <w:rFonts w:ascii="Arial" w:hAnsi="Arial" w:cs="Arial"/>
          <w:i w:val="0"/>
          <w:color w:val="auto"/>
        </w:rPr>
        <w:t xml:space="preserve"> </w:t>
      </w:r>
      <w:r>
        <w:rPr>
          <w:rFonts w:ascii="Arial" w:hAnsi="Arial" w:cs="Arial" w:hint="eastAsia"/>
          <w:i w:val="0"/>
          <w:color w:val="auto"/>
        </w:rPr>
        <w:t>维护</w:t>
      </w:r>
      <w:r w:rsidR="00344864">
        <w:rPr>
          <w:rFonts w:ascii="Arial" w:hAnsi="Arial" w:cs="Arial" w:hint="eastAsia"/>
          <w:i w:val="0"/>
          <w:color w:val="auto"/>
        </w:rPr>
        <w:t>企业</w:t>
      </w:r>
      <w:r>
        <w:rPr>
          <w:rFonts w:ascii="Arial" w:hAnsi="Arial" w:cs="Arial" w:hint="eastAsia"/>
          <w:i w:val="0"/>
          <w:color w:val="auto"/>
        </w:rPr>
        <w:t>信息菜单</w:t>
      </w:r>
    </w:p>
    <w:p w:rsidR="006A4BF8" w:rsidRPr="00740895" w:rsidRDefault="00616D78" w:rsidP="006A4BF8">
      <w:pPr>
        <w:widowControl/>
        <w:jc w:val="left"/>
        <w:rPr>
          <w:rFonts w:ascii="宋体" w:hAnsi="宋体" w:cs="宋体"/>
          <w:kern w:val="0"/>
          <w:sz w:val="24"/>
        </w:rPr>
      </w:pPr>
      <w:r w:rsidRPr="00616D78">
        <w:rPr>
          <w:rFonts w:ascii="宋体" w:hAnsi="宋体" w:cs="宋体"/>
          <w:noProof/>
          <w:kern w:val="0"/>
          <w:sz w:val="24"/>
        </w:rPr>
        <w:drawing>
          <wp:inline distT="0" distB="0" distL="0" distR="0">
            <wp:extent cx="6126480" cy="4640580"/>
            <wp:effectExtent l="0" t="0" r="0" b="0"/>
            <wp:docPr id="30" name="图片 30" descr="C:\Users\Administrator\Documents\Tencent Files\3003379810\Image\C2C\27]Q)$DMB1)~D(1EX1Q7PB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Administrator\Documents\Tencent Files\3003379810\Image\C2C\27]Q)$DMB1)~D(1EX1Q7PBB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464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4BF8" w:rsidRPr="00622693" w:rsidRDefault="006A4BF8" w:rsidP="006A4BF8">
      <w:pPr>
        <w:widowControl/>
        <w:jc w:val="left"/>
        <w:rPr>
          <w:rFonts w:ascii="宋体" w:hAnsi="宋体" w:cs="宋体"/>
          <w:kern w:val="0"/>
          <w:sz w:val="24"/>
        </w:rPr>
      </w:pPr>
    </w:p>
    <w:p w:rsidR="006A4BF8" w:rsidRDefault="006A4BF8" w:rsidP="006A4BF8">
      <w:pPr>
        <w:pStyle w:val="infoblue"/>
        <w:spacing w:before="0" w:beforeAutospacing="0" w:afterLines="50" w:after="156" w:afterAutospacing="0"/>
        <w:ind w:firstLine="420"/>
        <w:rPr>
          <w:rFonts w:ascii="Arial" w:hAnsi="Arial" w:cs="Arial"/>
          <w:i w:val="0"/>
          <w:color w:val="auto"/>
        </w:rPr>
      </w:pPr>
    </w:p>
    <w:p w:rsidR="006A4BF8" w:rsidRDefault="006A4BF8" w:rsidP="006A4BF8">
      <w:pPr>
        <w:pStyle w:val="5"/>
        <w:numPr>
          <w:ilvl w:val="4"/>
          <w:numId w:val="1"/>
        </w:numPr>
        <w:spacing w:beforeLines="50" w:before="156" w:beforeAutospacing="0" w:afterLines="50" w:after="156" w:afterAutospacing="0"/>
        <w:ind w:left="995" w:hangingChars="472" w:hanging="995"/>
      </w:pPr>
      <w:r>
        <w:rPr>
          <w:rFonts w:hint="eastAsia"/>
        </w:rPr>
        <w:t>业务规则</w:t>
      </w:r>
    </w:p>
    <w:p w:rsidR="006A4BF8" w:rsidRDefault="006A4BF8" w:rsidP="006A4BF8">
      <w:pPr>
        <w:pStyle w:val="infoblue"/>
        <w:numPr>
          <w:ilvl w:val="0"/>
          <w:numId w:val="4"/>
        </w:numPr>
        <w:spacing w:before="0" w:beforeAutospacing="0" w:afterLines="50" w:after="156" w:afterAutospacing="0"/>
        <w:ind w:firstLineChars="0"/>
        <w:rPr>
          <w:rFonts w:ascii="Arial" w:hAnsi="Arial" w:cs="Arial"/>
          <w:i w:val="0"/>
          <w:color w:val="auto"/>
        </w:rPr>
      </w:pPr>
      <w:r>
        <w:rPr>
          <w:rFonts w:ascii="Arial" w:hAnsi="Arial" w:cs="Arial" w:hint="eastAsia"/>
          <w:i w:val="0"/>
          <w:color w:val="auto"/>
        </w:rPr>
        <w:t xml:space="preserve"> </w:t>
      </w:r>
      <w:r w:rsidR="004013BC">
        <w:rPr>
          <w:rFonts w:ascii="Arial" w:hAnsi="Arial" w:cs="Arial" w:hint="eastAsia"/>
          <w:i w:val="0"/>
          <w:color w:val="auto"/>
        </w:rPr>
        <w:t>用户登录后必须实名认证后才可完善企业信息</w:t>
      </w:r>
    </w:p>
    <w:p w:rsidR="006A4BF8" w:rsidRDefault="006A4BF8" w:rsidP="006A4BF8">
      <w:pPr>
        <w:pStyle w:val="infoblue"/>
        <w:numPr>
          <w:ilvl w:val="0"/>
          <w:numId w:val="4"/>
        </w:numPr>
        <w:spacing w:before="0" w:beforeAutospacing="0" w:afterLines="50" w:after="156" w:afterAutospacing="0"/>
        <w:ind w:firstLineChars="0"/>
        <w:rPr>
          <w:rFonts w:ascii="Arial" w:hAnsi="Arial" w:cs="Arial"/>
          <w:i w:val="0"/>
          <w:color w:val="auto"/>
        </w:rPr>
      </w:pPr>
      <w:r>
        <w:rPr>
          <w:rFonts w:ascii="Arial" w:hAnsi="Arial" w:cs="Arial" w:hint="eastAsia"/>
          <w:i w:val="0"/>
          <w:color w:val="auto"/>
        </w:rPr>
        <w:t xml:space="preserve"> </w:t>
      </w:r>
      <w:r w:rsidR="00274DE7">
        <w:rPr>
          <w:rFonts w:ascii="Arial" w:hAnsi="Arial" w:cs="Arial" w:hint="eastAsia"/>
          <w:i w:val="0"/>
          <w:color w:val="auto"/>
        </w:rPr>
        <w:t>企业信息后台会进行审核</w:t>
      </w:r>
      <w:r w:rsidR="00001A69">
        <w:rPr>
          <w:rFonts w:ascii="Arial" w:hAnsi="Arial" w:cs="Arial" w:hint="eastAsia"/>
          <w:i w:val="0"/>
          <w:color w:val="auto"/>
        </w:rPr>
        <w:t xml:space="preserve"> </w:t>
      </w:r>
      <w:r w:rsidR="00001A69">
        <w:rPr>
          <w:rFonts w:ascii="Arial" w:hAnsi="Arial" w:cs="Arial"/>
          <w:i w:val="0"/>
          <w:color w:val="auto"/>
        </w:rPr>
        <w:t xml:space="preserve"> </w:t>
      </w:r>
      <w:r w:rsidR="00001A69">
        <w:rPr>
          <w:rFonts w:ascii="Arial" w:hAnsi="Arial" w:cs="Arial" w:hint="eastAsia"/>
          <w:i w:val="0"/>
          <w:color w:val="auto"/>
        </w:rPr>
        <w:t>审核期不可修改</w:t>
      </w:r>
    </w:p>
    <w:p w:rsidR="006A4BF8" w:rsidRDefault="006A4BF8" w:rsidP="004745D6">
      <w:pPr>
        <w:pStyle w:val="infoblue"/>
        <w:spacing w:before="0" w:beforeAutospacing="0" w:afterLines="50" w:after="156" w:afterAutospacing="0"/>
        <w:ind w:left="840" w:firstLineChars="0" w:firstLine="0"/>
        <w:rPr>
          <w:rFonts w:ascii="Arial" w:hAnsi="Arial" w:cs="Arial"/>
          <w:i w:val="0"/>
          <w:color w:val="auto"/>
        </w:rPr>
      </w:pPr>
      <w:r>
        <w:rPr>
          <w:rFonts w:ascii="Arial" w:hAnsi="Arial" w:cs="Arial" w:hint="eastAsia"/>
          <w:i w:val="0"/>
          <w:color w:val="auto"/>
        </w:rPr>
        <w:t xml:space="preserve"> </w:t>
      </w:r>
    </w:p>
    <w:p w:rsidR="006A4BF8" w:rsidRDefault="006A4BF8" w:rsidP="006A4BF8">
      <w:pPr>
        <w:pStyle w:val="5"/>
        <w:numPr>
          <w:ilvl w:val="4"/>
          <w:numId w:val="1"/>
        </w:numPr>
        <w:spacing w:beforeLines="50" w:before="156" w:beforeAutospacing="0" w:afterLines="50" w:after="156" w:afterAutospacing="0"/>
        <w:ind w:left="995" w:hangingChars="472" w:hanging="995"/>
      </w:pPr>
      <w:r>
        <w:rPr>
          <w:rFonts w:hint="eastAsia"/>
        </w:rPr>
        <w:t>输入说明</w:t>
      </w:r>
    </w:p>
    <w:tbl>
      <w:tblPr>
        <w:tblW w:w="94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7"/>
        <w:gridCol w:w="1418"/>
        <w:gridCol w:w="4534"/>
        <w:gridCol w:w="1986"/>
      </w:tblGrid>
      <w:tr w:rsidR="006A4BF8" w:rsidTr="00A00674">
        <w:tc>
          <w:tcPr>
            <w:tcW w:w="1527" w:type="dxa"/>
            <w:shd w:val="clear" w:color="auto" w:fill="D9D9D9"/>
            <w:vAlign w:val="center"/>
          </w:tcPr>
          <w:p w:rsidR="006A4BF8" w:rsidRDefault="006A4BF8" w:rsidP="00A00674">
            <w:pPr>
              <w:adjustRightInd w:val="0"/>
              <w:snapToGrid w:val="0"/>
              <w:jc w:val="center"/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输入项</w:t>
            </w:r>
          </w:p>
        </w:tc>
        <w:tc>
          <w:tcPr>
            <w:tcW w:w="1418" w:type="dxa"/>
            <w:shd w:val="clear" w:color="auto" w:fill="D9D9D9"/>
            <w:vAlign w:val="center"/>
          </w:tcPr>
          <w:p w:rsidR="006A4BF8" w:rsidRDefault="006A4BF8" w:rsidP="00A00674">
            <w:pPr>
              <w:adjustRightInd w:val="0"/>
              <w:snapToGrid w:val="0"/>
              <w:jc w:val="center"/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类型</w:t>
            </w:r>
          </w:p>
        </w:tc>
        <w:tc>
          <w:tcPr>
            <w:tcW w:w="4534" w:type="dxa"/>
            <w:shd w:val="clear" w:color="auto" w:fill="D9D9D9"/>
            <w:vAlign w:val="center"/>
          </w:tcPr>
          <w:p w:rsidR="006A4BF8" w:rsidRDefault="006A4BF8" w:rsidP="00A00674">
            <w:pPr>
              <w:adjustRightInd w:val="0"/>
              <w:snapToGrid w:val="0"/>
              <w:jc w:val="center"/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规则</w:t>
            </w:r>
          </w:p>
        </w:tc>
        <w:tc>
          <w:tcPr>
            <w:tcW w:w="1986" w:type="dxa"/>
            <w:shd w:val="clear" w:color="auto" w:fill="D9D9D9"/>
            <w:vAlign w:val="center"/>
          </w:tcPr>
          <w:p w:rsidR="006A4BF8" w:rsidRDefault="006A4BF8" w:rsidP="00A00674">
            <w:pPr>
              <w:adjustRightInd w:val="0"/>
              <w:snapToGrid w:val="0"/>
              <w:jc w:val="center"/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备注</w:t>
            </w:r>
          </w:p>
        </w:tc>
      </w:tr>
      <w:tr w:rsidR="006A4BF8" w:rsidTr="00A00674">
        <w:tc>
          <w:tcPr>
            <w:tcW w:w="1527" w:type="dxa"/>
            <w:vAlign w:val="center"/>
          </w:tcPr>
          <w:p w:rsidR="006A4BF8" w:rsidRDefault="00DD2BB6" w:rsidP="00A00674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 w:hint="eastAsia"/>
                <w:color w:val="000000"/>
                <w:szCs w:val="21"/>
              </w:rPr>
              <w:lastRenderedPageBreak/>
              <w:t>公司</w:t>
            </w:r>
            <w:r w:rsidR="006A4BF8">
              <w:rPr>
                <w:rFonts w:ascii="Calibri" w:hAnsi="Calibri" w:hint="eastAsia"/>
                <w:color w:val="000000"/>
                <w:szCs w:val="21"/>
              </w:rPr>
              <w:t>名</w:t>
            </w:r>
            <w:r>
              <w:rPr>
                <w:rFonts w:ascii="Calibri" w:hAnsi="Calibri" w:hint="eastAsia"/>
                <w:color w:val="000000"/>
                <w:szCs w:val="21"/>
              </w:rPr>
              <w:t>称</w:t>
            </w:r>
          </w:p>
        </w:tc>
        <w:tc>
          <w:tcPr>
            <w:tcW w:w="1418" w:type="dxa"/>
            <w:vAlign w:val="center"/>
          </w:tcPr>
          <w:p w:rsidR="006A4BF8" w:rsidRDefault="006A4BF8" w:rsidP="00A00674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 w:hint="eastAsia"/>
                <w:color w:val="000000"/>
                <w:szCs w:val="21"/>
              </w:rPr>
              <w:t>文本框</w:t>
            </w:r>
          </w:p>
        </w:tc>
        <w:tc>
          <w:tcPr>
            <w:tcW w:w="4534" w:type="dxa"/>
            <w:vAlign w:val="center"/>
          </w:tcPr>
          <w:p w:rsidR="006A4BF8" w:rsidRDefault="006A4BF8" w:rsidP="00A00674">
            <w:pPr>
              <w:jc w:val="left"/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 w:hint="eastAsia"/>
                <w:color w:val="000000"/>
                <w:szCs w:val="21"/>
              </w:rPr>
              <w:t>1</w:t>
            </w:r>
            <w:r>
              <w:rPr>
                <w:rFonts w:ascii="Calibri" w:hAnsi="Calibri" w:hint="eastAsia"/>
                <w:color w:val="000000"/>
                <w:szCs w:val="21"/>
              </w:rPr>
              <w:t>、必填项</w:t>
            </w:r>
            <w:r>
              <w:rPr>
                <w:rFonts w:ascii="Calibri" w:hAnsi="Calibri" w:hint="eastAsia"/>
                <w:color w:val="000000"/>
                <w:szCs w:val="21"/>
              </w:rPr>
              <w:t xml:space="preserve"> </w:t>
            </w:r>
            <w:r>
              <w:rPr>
                <w:rFonts w:ascii="Calibri" w:hAnsi="Calibri" w:hint="eastAsia"/>
                <w:color w:val="000000"/>
                <w:szCs w:val="21"/>
              </w:rPr>
              <w:t>长度</w:t>
            </w:r>
            <w:r>
              <w:rPr>
                <w:rFonts w:ascii="Calibri" w:hAnsi="Calibri" w:hint="eastAsia"/>
                <w:color w:val="000000"/>
                <w:szCs w:val="21"/>
              </w:rPr>
              <w:t>6</w:t>
            </w:r>
            <w:r>
              <w:rPr>
                <w:rFonts w:ascii="Calibri" w:hAnsi="Calibri" w:hint="eastAsia"/>
                <w:color w:val="000000"/>
                <w:szCs w:val="21"/>
              </w:rPr>
              <w:t>到</w:t>
            </w:r>
            <w:r>
              <w:rPr>
                <w:rFonts w:ascii="Calibri" w:hAnsi="Calibri"/>
                <w:color w:val="000000"/>
                <w:szCs w:val="21"/>
              </w:rPr>
              <w:t>20</w:t>
            </w:r>
            <w:r>
              <w:rPr>
                <w:rFonts w:ascii="Calibri" w:hAnsi="Calibri" w:hint="eastAsia"/>
                <w:color w:val="000000"/>
                <w:szCs w:val="21"/>
              </w:rPr>
              <w:t>英文或</w:t>
            </w:r>
            <w:r w:rsidR="00EB3A09">
              <w:rPr>
                <w:rFonts w:ascii="Calibri" w:hAnsi="Calibri" w:hint="eastAsia"/>
                <w:color w:val="000000"/>
                <w:szCs w:val="21"/>
              </w:rPr>
              <w:t>汉</w:t>
            </w:r>
            <w:r>
              <w:rPr>
                <w:rFonts w:ascii="Calibri" w:hAnsi="Calibri" w:hint="eastAsia"/>
                <w:color w:val="000000"/>
                <w:szCs w:val="21"/>
              </w:rPr>
              <w:t>字组成</w:t>
            </w:r>
          </w:p>
          <w:p w:rsidR="006A4BF8" w:rsidRDefault="006A4BF8" w:rsidP="00A00674">
            <w:pPr>
              <w:jc w:val="left"/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 w:hint="eastAsia"/>
                <w:color w:val="000000"/>
                <w:szCs w:val="21"/>
              </w:rPr>
              <w:t>2</w:t>
            </w:r>
            <w:r>
              <w:rPr>
                <w:rFonts w:ascii="Calibri" w:hAnsi="Calibri" w:hint="eastAsia"/>
                <w:color w:val="000000"/>
                <w:szCs w:val="21"/>
              </w:rPr>
              <w:t>、提示</w:t>
            </w:r>
            <w:r w:rsidR="004F702C">
              <w:rPr>
                <w:rFonts w:ascii="Calibri" w:hAnsi="Calibri" w:hint="eastAsia"/>
                <w:color w:val="000000"/>
                <w:szCs w:val="21"/>
              </w:rPr>
              <w:t>必须和执业执照上名称一致</w:t>
            </w:r>
          </w:p>
          <w:p w:rsidR="006A4BF8" w:rsidRPr="00855B47" w:rsidRDefault="006A4BF8" w:rsidP="00A00674">
            <w:pPr>
              <w:jc w:val="left"/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 w:hint="eastAsia"/>
                <w:color w:val="000000"/>
                <w:szCs w:val="21"/>
              </w:rPr>
              <w:t>3</w:t>
            </w:r>
            <w:r>
              <w:rPr>
                <w:rFonts w:ascii="Calibri" w:hAnsi="Calibri" w:hint="eastAsia"/>
                <w:color w:val="000000"/>
                <w:szCs w:val="21"/>
              </w:rPr>
              <w:t>、系统进行惟一性校验（提示</w:t>
            </w:r>
            <w:r w:rsidR="008B39A7">
              <w:rPr>
                <w:rFonts w:ascii="Calibri" w:hAnsi="Calibri" w:hint="eastAsia"/>
                <w:color w:val="000000"/>
                <w:szCs w:val="21"/>
              </w:rPr>
              <w:t>公司</w:t>
            </w:r>
            <w:r>
              <w:rPr>
                <w:rFonts w:ascii="Calibri" w:hAnsi="Calibri" w:hint="eastAsia"/>
                <w:color w:val="000000"/>
                <w:szCs w:val="21"/>
              </w:rPr>
              <w:t>名已存在）</w:t>
            </w:r>
          </w:p>
        </w:tc>
        <w:tc>
          <w:tcPr>
            <w:tcW w:w="1986" w:type="dxa"/>
            <w:vAlign w:val="center"/>
          </w:tcPr>
          <w:p w:rsidR="006A4BF8" w:rsidRDefault="006A4BF8" w:rsidP="00A00674">
            <w:pPr>
              <w:ind w:firstLine="525"/>
              <w:rPr>
                <w:rFonts w:ascii="Calibri" w:hAnsi="Calibri"/>
                <w:color w:val="000000"/>
                <w:szCs w:val="21"/>
              </w:rPr>
            </w:pPr>
          </w:p>
        </w:tc>
      </w:tr>
      <w:tr w:rsidR="00AD43D9" w:rsidTr="00A00674">
        <w:tc>
          <w:tcPr>
            <w:tcW w:w="1527" w:type="dxa"/>
            <w:vAlign w:val="center"/>
          </w:tcPr>
          <w:p w:rsidR="00AD43D9" w:rsidRDefault="00AD43D9" w:rsidP="00A00674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 w:hint="eastAsia"/>
                <w:color w:val="000000"/>
                <w:szCs w:val="21"/>
              </w:rPr>
              <w:t>营业执照</w:t>
            </w:r>
          </w:p>
        </w:tc>
        <w:tc>
          <w:tcPr>
            <w:tcW w:w="1418" w:type="dxa"/>
            <w:vAlign w:val="center"/>
          </w:tcPr>
          <w:p w:rsidR="00AD43D9" w:rsidRDefault="00AD43D9" w:rsidP="00A00674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 w:hint="eastAsia"/>
                <w:color w:val="000000"/>
                <w:szCs w:val="21"/>
              </w:rPr>
              <w:t>文件域</w:t>
            </w:r>
          </w:p>
        </w:tc>
        <w:tc>
          <w:tcPr>
            <w:tcW w:w="4534" w:type="dxa"/>
            <w:vAlign w:val="center"/>
          </w:tcPr>
          <w:p w:rsidR="00AD43D9" w:rsidRDefault="000F140C" w:rsidP="00A00674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 w:hint="eastAsia"/>
                <w:color w:val="000000"/>
                <w:szCs w:val="21"/>
              </w:rPr>
              <w:t>1</w:t>
            </w:r>
            <w:r>
              <w:rPr>
                <w:rFonts w:ascii="Calibri" w:hAnsi="Calibri" w:hint="eastAsia"/>
                <w:color w:val="000000"/>
                <w:szCs w:val="21"/>
              </w:rPr>
              <w:t>、点击上传或更改营业执照</w:t>
            </w:r>
          </w:p>
        </w:tc>
        <w:tc>
          <w:tcPr>
            <w:tcW w:w="1986" w:type="dxa"/>
            <w:vAlign w:val="center"/>
          </w:tcPr>
          <w:p w:rsidR="00AD43D9" w:rsidRDefault="00AD43D9" w:rsidP="00A00674">
            <w:pPr>
              <w:ind w:firstLine="525"/>
              <w:rPr>
                <w:rFonts w:ascii="Calibri" w:hAnsi="Calibri"/>
                <w:color w:val="000000"/>
                <w:szCs w:val="21"/>
              </w:rPr>
            </w:pPr>
          </w:p>
        </w:tc>
      </w:tr>
      <w:tr w:rsidR="006A4BF8" w:rsidTr="00A00674">
        <w:tc>
          <w:tcPr>
            <w:tcW w:w="1527" w:type="dxa"/>
            <w:vAlign w:val="center"/>
          </w:tcPr>
          <w:p w:rsidR="006A4BF8" w:rsidRDefault="00643B3F" w:rsidP="00A00674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 w:hint="eastAsia"/>
                <w:color w:val="000000"/>
                <w:szCs w:val="21"/>
              </w:rPr>
              <w:t>公司地址</w:t>
            </w:r>
          </w:p>
        </w:tc>
        <w:tc>
          <w:tcPr>
            <w:tcW w:w="1418" w:type="dxa"/>
            <w:vAlign w:val="center"/>
          </w:tcPr>
          <w:p w:rsidR="006A4BF8" w:rsidRDefault="006A4BF8" w:rsidP="00A00674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 w:hint="eastAsia"/>
                <w:color w:val="000000"/>
                <w:szCs w:val="21"/>
              </w:rPr>
              <w:t>文本框</w:t>
            </w:r>
          </w:p>
        </w:tc>
        <w:tc>
          <w:tcPr>
            <w:tcW w:w="4534" w:type="dxa"/>
            <w:vAlign w:val="center"/>
          </w:tcPr>
          <w:p w:rsidR="006A4BF8" w:rsidRDefault="006A4BF8" w:rsidP="00A00674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 w:hint="eastAsia"/>
                <w:color w:val="000000"/>
                <w:szCs w:val="21"/>
              </w:rPr>
              <w:t>1</w:t>
            </w:r>
            <w:r>
              <w:rPr>
                <w:rFonts w:ascii="Calibri" w:hAnsi="Calibri" w:hint="eastAsia"/>
                <w:color w:val="000000"/>
                <w:szCs w:val="21"/>
              </w:rPr>
              <w:t>、必填</w:t>
            </w:r>
            <w:r w:rsidR="002821F8">
              <w:rPr>
                <w:rFonts w:ascii="Calibri" w:hAnsi="Calibri" w:hint="eastAsia"/>
                <w:color w:val="000000"/>
                <w:szCs w:val="21"/>
              </w:rPr>
              <w:t>项</w:t>
            </w:r>
            <w:r>
              <w:rPr>
                <w:rFonts w:ascii="Calibri" w:hAnsi="Calibri" w:hint="eastAsia"/>
                <w:color w:val="000000"/>
                <w:szCs w:val="21"/>
              </w:rPr>
              <w:t xml:space="preserve"> </w:t>
            </w:r>
            <w:r>
              <w:rPr>
                <w:rFonts w:ascii="Calibri" w:hAnsi="Calibri" w:hint="eastAsia"/>
                <w:color w:val="000000"/>
                <w:szCs w:val="21"/>
              </w:rPr>
              <w:t>长度</w:t>
            </w:r>
            <w:r w:rsidR="00BD7F9F">
              <w:rPr>
                <w:rFonts w:ascii="Calibri" w:hAnsi="Calibri" w:hint="eastAsia"/>
                <w:color w:val="000000"/>
                <w:szCs w:val="21"/>
              </w:rPr>
              <w:t>大</w:t>
            </w:r>
            <w:r>
              <w:rPr>
                <w:rFonts w:ascii="Calibri" w:hAnsi="Calibri" w:hint="eastAsia"/>
                <w:color w:val="000000"/>
                <w:szCs w:val="21"/>
              </w:rPr>
              <w:t>于</w:t>
            </w:r>
            <w:r w:rsidR="00BD7F9F">
              <w:rPr>
                <w:rFonts w:ascii="Calibri" w:hAnsi="Calibri"/>
                <w:color w:val="000000"/>
                <w:szCs w:val="21"/>
              </w:rPr>
              <w:t>1</w:t>
            </w:r>
            <w:r>
              <w:rPr>
                <w:rFonts w:ascii="Calibri" w:hAnsi="Calibri"/>
                <w:color w:val="000000"/>
                <w:szCs w:val="21"/>
              </w:rPr>
              <w:t xml:space="preserve">0 </w:t>
            </w:r>
            <w:r>
              <w:rPr>
                <w:rFonts w:ascii="Calibri" w:hAnsi="Calibri" w:hint="eastAsia"/>
                <w:color w:val="000000"/>
                <w:szCs w:val="21"/>
              </w:rPr>
              <w:t>英文数字汉字组成</w:t>
            </w:r>
          </w:p>
          <w:p w:rsidR="006A4BF8" w:rsidRPr="00855B47" w:rsidRDefault="006A4BF8" w:rsidP="004F5B6F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 w:hint="eastAsia"/>
                <w:color w:val="000000"/>
                <w:szCs w:val="21"/>
              </w:rPr>
              <w:t>2</w:t>
            </w:r>
            <w:r>
              <w:rPr>
                <w:rFonts w:ascii="Calibri" w:hAnsi="Calibri" w:hint="eastAsia"/>
                <w:color w:val="000000"/>
                <w:szCs w:val="21"/>
              </w:rPr>
              <w:t>、</w:t>
            </w:r>
            <w:r w:rsidR="004F5B6F">
              <w:rPr>
                <w:rFonts w:ascii="Calibri" w:hAnsi="Calibri" w:hint="eastAsia"/>
                <w:color w:val="000000"/>
                <w:szCs w:val="21"/>
              </w:rPr>
              <w:t>提示请输入详细公司地址</w:t>
            </w:r>
          </w:p>
        </w:tc>
        <w:tc>
          <w:tcPr>
            <w:tcW w:w="1986" w:type="dxa"/>
            <w:vAlign w:val="center"/>
          </w:tcPr>
          <w:p w:rsidR="006A4BF8" w:rsidRDefault="006A4BF8" w:rsidP="00A00674">
            <w:pPr>
              <w:ind w:firstLine="525"/>
              <w:rPr>
                <w:rFonts w:ascii="Calibri" w:hAnsi="Calibri"/>
                <w:color w:val="000000"/>
                <w:szCs w:val="21"/>
              </w:rPr>
            </w:pPr>
          </w:p>
        </w:tc>
      </w:tr>
      <w:tr w:rsidR="006A4BF8" w:rsidTr="00A00674">
        <w:tc>
          <w:tcPr>
            <w:tcW w:w="1527" w:type="dxa"/>
            <w:vAlign w:val="center"/>
          </w:tcPr>
          <w:p w:rsidR="006A4BF8" w:rsidRDefault="00ED39E9" w:rsidP="00A00674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 w:hint="eastAsia"/>
                <w:color w:val="000000"/>
                <w:szCs w:val="21"/>
              </w:rPr>
              <w:t>营业执照编号</w:t>
            </w:r>
          </w:p>
        </w:tc>
        <w:tc>
          <w:tcPr>
            <w:tcW w:w="1418" w:type="dxa"/>
            <w:vAlign w:val="center"/>
          </w:tcPr>
          <w:p w:rsidR="006A4BF8" w:rsidRDefault="00ED39E9" w:rsidP="00A00674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 w:hint="eastAsia"/>
                <w:color w:val="000000"/>
                <w:szCs w:val="21"/>
              </w:rPr>
              <w:t>文本框</w:t>
            </w:r>
          </w:p>
        </w:tc>
        <w:tc>
          <w:tcPr>
            <w:tcW w:w="4534" w:type="dxa"/>
            <w:vAlign w:val="center"/>
          </w:tcPr>
          <w:p w:rsidR="006A4BF8" w:rsidRPr="00855B47" w:rsidRDefault="00ED39E9" w:rsidP="00A00674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1</w:t>
            </w:r>
            <w:r>
              <w:rPr>
                <w:rFonts w:ascii="Calibri" w:hAnsi="Calibri" w:hint="eastAsia"/>
                <w:color w:val="000000"/>
                <w:szCs w:val="21"/>
              </w:rPr>
              <w:t>、必填项</w:t>
            </w:r>
            <w:r>
              <w:rPr>
                <w:rFonts w:ascii="Calibri" w:hAnsi="Calibri" w:hint="eastAsia"/>
                <w:color w:val="000000"/>
                <w:szCs w:val="21"/>
              </w:rPr>
              <w:t xml:space="preserve"> </w:t>
            </w:r>
            <w:r>
              <w:rPr>
                <w:rFonts w:ascii="Calibri" w:hAnsi="Calibri"/>
                <w:color w:val="000000"/>
                <w:szCs w:val="21"/>
              </w:rPr>
              <w:t xml:space="preserve"> </w:t>
            </w:r>
            <w:r>
              <w:rPr>
                <w:rFonts w:ascii="Calibri" w:hAnsi="Calibri" w:hint="eastAsia"/>
                <w:color w:val="000000"/>
                <w:szCs w:val="21"/>
              </w:rPr>
              <w:t>数字组成</w:t>
            </w:r>
            <w:r>
              <w:rPr>
                <w:rFonts w:ascii="Calibri" w:hAnsi="Calibri" w:hint="eastAsia"/>
                <w:color w:val="000000"/>
                <w:szCs w:val="21"/>
              </w:rPr>
              <w:t xml:space="preserve"> </w:t>
            </w:r>
            <w:r>
              <w:rPr>
                <w:rFonts w:ascii="Calibri" w:hAnsi="Calibri"/>
                <w:color w:val="000000"/>
                <w:szCs w:val="21"/>
              </w:rPr>
              <w:t xml:space="preserve"> </w:t>
            </w:r>
            <w:r>
              <w:rPr>
                <w:rFonts w:ascii="Calibri" w:hAnsi="Calibri" w:hint="eastAsia"/>
                <w:color w:val="000000"/>
                <w:szCs w:val="21"/>
              </w:rPr>
              <w:t>格式校验</w:t>
            </w:r>
          </w:p>
        </w:tc>
        <w:tc>
          <w:tcPr>
            <w:tcW w:w="1986" w:type="dxa"/>
            <w:vAlign w:val="center"/>
          </w:tcPr>
          <w:p w:rsidR="006A4BF8" w:rsidRDefault="006A4BF8" w:rsidP="00A00674">
            <w:pPr>
              <w:ind w:firstLine="525"/>
              <w:rPr>
                <w:rFonts w:ascii="Calibri" w:hAnsi="Calibri"/>
                <w:color w:val="000000"/>
                <w:szCs w:val="21"/>
              </w:rPr>
            </w:pPr>
          </w:p>
        </w:tc>
      </w:tr>
      <w:tr w:rsidR="006A4BF8" w:rsidTr="00A00674">
        <w:tc>
          <w:tcPr>
            <w:tcW w:w="1527" w:type="dxa"/>
            <w:vAlign w:val="center"/>
          </w:tcPr>
          <w:p w:rsidR="006A4BF8" w:rsidRDefault="00AD43D9" w:rsidP="00A00674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 w:hint="eastAsia"/>
                <w:color w:val="000000"/>
                <w:szCs w:val="21"/>
              </w:rPr>
              <w:t>公司法人</w:t>
            </w:r>
          </w:p>
        </w:tc>
        <w:tc>
          <w:tcPr>
            <w:tcW w:w="1418" w:type="dxa"/>
            <w:vAlign w:val="center"/>
          </w:tcPr>
          <w:p w:rsidR="006A4BF8" w:rsidRDefault="00AD43D9" w:rsidP="00A00674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 w:hint="eastAsia"/>
                <w:color w:val="000000"/>
                <w:szCs w:val="21"/>
              </w:rPr>
              <w:t>文本框</w:t>
            </w:r>
          </w:p>
        </w:tc>
        <w:tc>
          <w:tcPr>
            <w:tcW w:w="4534" w:type="dxa"/>
            <w:vAlign w:val="center"/>
          </w:tcPr>
          <w:p w:rsidR="006A4BF8" w:rsidRDefault="00FB2063" w:rsidP="00A00674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 w:hint="eastAsia"/>
                <w:color w:val="000000"/>
                <w:szCs w:val="21"/>
              </w:rPr>
              <w:t>1</w:t>
            </w:r>
            <w:r>
              <w:rPr>
                <w:rFonts w:ascii="Calibri" w:hAnsi="Calibri" w:hint="eastAsia"/>
                <w:color w:val="000000"/>
                <w:szCs w:val="21"/>
              </w:rPr>
              <w:t>、</w:t>
            </w:r>
            <w:r w:rsidR="00EE2405">
              <w:rPr>
                <w:rFonts w:ascii="Calibri" w:hAnsi="Calibri" w:hint="eastAsia"/>
                <w:color w:val="000000"/>
                <w:szCs w:val="21"/>
              </w:rPr>
              <w:t>必填项</w:t>
            </w:r>
            <w:r w:rsidR="00EE2405">
              <w:rPr>
                <w:rFonts w:ascii="Calibri" w:hAnsi="Calibri" w:hint="eastAsia"/>
                <w:color w:val="000000"/>
                <w:szCs w:val="21"/>
              </w:rPr>
              <w:t xml:space="preserve"> </w:t>
            </w:r>
            <w:r>
              <w:rPr>
                <w:rFonts w:ascii="Calibri" w:hAnsi="Calibri" w:hint="eastAsia"/>
                <w:color w:val="000000"/>
                <w:szCs w:val="21"/>
              </w:rPr>
              <w:t>中文</w:t>
            </w:r>
            <w:r w:rsidR="00EE2405">
              <w:rPr>
                <w:rFonts w:ascii="Calibri" w:hAnsi="Calibri" w:hint="eastAsia"/>
                <w:color w:val="000000"/>
                <w:szCs w:val="21"/>
              </w:rPr>
              <w:t>或英文</w:t>
            </w:r>
          </w:p>
        </w:tc>
        <w:tc>
          <w:tcPr>
            <w:tcW w:w="1986" w:type="dxa"/>
            <w:vAlign w:val="center"/>
          </w:tcPr>
          <w:p w:rsidR="006A4BF8" w:rsidRDefault="006A4BF8" w:rsidP="00A00674">
            <w:pPr>
              <w:ind w:firstLine="525"/>
              <w:rPr>
                <w:rFonts w:ascii="Calibri" w:hAnsi="Calibri"/>
                <w:color w:val="000000"/>
                <w:szCs w:val="21"/>
              </w:rPr>
            </w:pPr>
          </w:p>
        </w:tc>
      </w:tr>
      <w:tr w:rsidR="006A4BF8" w:rsidTr="00A00674">
        <w:tc>
          <w:tcPr>
            <w:tcW w:w="1527" w:type="dxa"/>
            <w:vAlign w:val="center"/>
          </w:tcPr>
          <w:p w:rsidR="006A4BF8" w:rsidRDefault="000403F5" w:rsidP="00A00674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 w:hint="eastAsia"/>
                <w:color w:val="000000"/>
                <w:szCs w:val="21"/>
              </w:rPr>
              <w:t>法人</w:t>
            </w:r>
            <w:r w:rsidR="006A4BF8">
              <w:rPr>
                <w:rFonts w:ascii="Calibri" w:hAnsi="Calibri" w:hint="eastAsia"/>
                <w:color w:val="000000"/>
                <w:szCs w:val="21"/>
              </w:rPr>
              <w:t>身份证号码</w:t>
            </w:r>
          </w:p>
        </w:tc>
        <w:tc>
          <w:tcPr>
            <w:tcW w:w="1418" w:type="dxa"/>
            <w:vAlign w:val="center"/>
          </w:tcPr>
          <w:p w:rsidR="006A4BF8" w:rsidRDefault="006A4BF8" w:rsidP="00A00674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 w:hint="eastAsia"/>
                <w:color w:val="000000"/>
                <w:szCs w:val="21"/>
              </w:rPr>
              <w:t>文本框</w:t>
            </w:r>
          </w:p>
        </w:tc>
        <w:tc>
          <w:tcPr>
            <w:tcW w:w="4534" w:type="dxa"/>
            <w:vAlign w:val="center"/>
          </w:tcPr>
          <w:p w:rsidR="006A4BF8" w:rsidRDefault="006A4BF8" w:rsidP="00A00674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 w:hint="eastAsia"/>
                <w:color w:val="000000"/>
                <w:szCs w:val="21"/>
              </w:rPr>
              <w:t>1</w:t>
            </w:r>
            <w:r>
              <w:rPr>
                <w:rFonts w:ascii="Calibri" w:hAnsi="Calibri" w:hint="eastAsia"/>
                <w:color w:val="000000"/>
                <w:szCs w:val="21"/>
              </w:rPr>
              <w:t>、必填项</w:t>
            </w:r>
            <w:r>
              <w:rPr>
                <w:rFonts w:ascii="Calibri" w:hAnsi="Calibri" w:hint="eastAsia"/>
                <w:color w:val="000000"/>
                <w:szCs w:val="21"/>
              </w:rPr>
              <w:t xml:space="preserve"> </w:t>
            </w:r>
            <w:r>
              <w:rPr>
                <w:rFonts w:ascii="Calibri" w:hAnsi="Calibri" w:hint="eastAsia"/>
                <w:color w:val="000000"/>
                <w:szCs w:val="21"/>
              </w:rPr>
              <w:t>长度小于等于</w:t>
            </w:r>
            <w:r>
              <w:rPr>
                <w:rFonts w:ascii="Calibri" w:hAnsi="Calibri" w:hint="eastAsia"/>
                <w:color w:val="000000"/>
                <w:szCs w:val="21"/>
              </w:rPr>
              <w:t>1</w:t>
            </w:r>
            <w:r>
              <w:rPr>
                <w:rFonts w:ascii="Calibri" w:hAnsi="Calibri"/>
                <w:color w:val="000000"/>
                <w:szCs w:val="21"/>
              </w:rPr>
              <w:t>4</w:t>
            </w:r>
            <w:r>
              <w:rPr>
                <w:rFonts w:ascii="Calibri" w:hAnsi="Calibri" w:hint="eastAsia"/>
                <w:color w:val="000000"/>
                <w:szCs w:val="21"/>
              </w:rPr>
              <w:t>位</w:t>
            </w:r>
            <w:r>
              <w:rPr>
                <w:rFonts w:ascii="Calibri" w:hAnsi="Calibri" w:hint="eastAsia"/>
                <w:color w:val="000000"/>
                <w:szCs w:val="21"/>
              </w:rPr>
              <w:t xml:space="preserve"> </w:t>
            </w:r>
            <w:r>
              <w:rPr>
                <w:rFonts w:ascii="Calibri" w:hAnsi="Calibri" w:hint="eastAsia"/>
                <w:color w:val="000000"/>
                <w:szCs w:val="21"/>
              </w:rPr>
              <w:t>正则校验</w:t>
            </w:r>
            <w:r>
              <w:rPr>
                <w:rFonts w:ascii="Calibri" w:hAnsi="Calibri" w:hint="eastAsia"/>
                <w:color w:val="000000"/>
                <w:szCs w:val="21"/>
              </w:rPr>
              <w:t xml:space="preserve"> </w:t>
            </w:r>
            <w:r>
              <w:rPr>
                <w:rFonts w:ascii="Calibri" w:hAnsi="Calibri" w:hint="eastAsia"/>
                <w:color w:val="000000"/>
                <w:szCs w:val="21"/>
              </w:rPr>
              <w:t>提示身份证格式不正确</w:t>
            </w:r>
          </w:p>
          <w:p w:rsidR="006A4BF8" w:rsidRPr="00855B47" w:rsidRDefault="006A4BF8" w:rsidP="00A00674">
            <w:pPr>
              <w:rPr>
                <w:rFonts w:ascii="Calibri" w:hAnsi="Calibri"/>
                <w:color w:val="000000"/>
                <w:szCs w:val="21"/>
              </w:rPr>
            </w:pPr>
          </w:p>
        </w:tc>
        <w:tc>
          <w:tcPr>
            <w:tcW w:w="1986" w:type="dxa"/>
            <w:vAlign w:val="center"/>
          </w:tcPr>
          <w:p w:rsidR="006A4BF8" w:rsidRDefault="006A4BF8" w:rsidP="00A00674">
            <w:pPr>
              <w:ind w:firstLine="525"/>
              <w:rPr>
                <w:rFonts w:ascii="Calibri" w:hAnsi="Calibri"/>
                <w:color w:val="000000"/>
                <w:szCs w:val="21"/>
              </w:rPr>
            </w:pPr>
          </w:p>
        </w:tc>
      </w:tr>
      <w:tr w:rsidR="006A4BF8" w:rsidTr="00A00674">
        <w:tc>
          <w:tcPr>
            <w:tcW w:w="1527" w:type="dxa"/>
            <w:vAlign w:val="center"/>
          </w:tcPr>
          <w:p w:rsidR="006A4BF8" w:rsidRDefault="000403F5" w:rsidP="00A00674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 w:hint="eastAsia"/>
                <w:color w:val="000000"/>
                <w:szCs w:val="21"/>
              </w:rPr>
              <w:t>法人电话</w:t>
            </w:r>
          </w:p>
        </w:tc>
        <w:tc>
          <w:tcPr>
            <w:tcW w:w="1418" w:type="dxa"/>
            <w:vAlign w:val="center"/>
          </w:tcPr>
          <w:p w:rsidR="006A4BF8" w:rsidRDefault="000403F5" w:rsidP="00A00674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 w:hint="eastAsia"/>
                <w:color w:val="000000"/>
                <w:szCs w:val="21"/>
              </w:rPr>
              <w:t>文本框</w:t>
            </w:r>
          </w:p>
        </w:tc>
        <w:tc>
          <w:tcPr>
            <w:tcW w:w="4534" w:type="dxa"/>
            <w:vAlign w:val="center"/>
          </w:tcPr>
          <w:p w:rsidR="006A4BF8" w:rsidRPr="00855B47" w:rsidRDefault="000403F5" w:rsidP="00A00674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1</w:t>
            </w:r>
            <w:r>
              <w:rPr>
                <w:rFonts w:ascii="Calibri" w:hAnsi="Calibri" w:hint="eastAsia"/>
                <w:color w:val="000000"/>
                <w:szCs w:val="21"/>
              </w:rPr>
              <w:t>、必填项</w:t>
            </w:r>
            <w:r>
              <w:rPr>
                <w:rFonts w:ascii="Calibri" w:hAnsi="Calibri" w:hint="eastAsia"/>
                <w:color w:val="000000"/>
                <w:szCs w:val="21"/>
              </w:rPr>
              <w:t xml:space="preserve"> </w:t>
            </w:r>
            <w:r>
              <w:rPr>
                <w:rFonts w:ascii="Calibri" w:hAnsi="Calibri"/>
                <w:color w:val="000000"/>
                <w:szCs w:val="21"/>
              </w:rPr>
              <w:t xml:space="preserve"> </w:t>
            </w:r>
            <w:r>
              <w:rPr>
                <w:rFonts w:ascii="Calibri" w:hAnsi="Calibri" w:hint="eastAsia"/>
                <w:color w:val="000000"/>
                <w:szCs w:val="21"/>
              </w:rPr>
              <w:t>手机号码校验</w:t>
            </w:r>
            <w:r>
              <w:rPr>
                <w:rFonts w:ascii="Calibri" w:hAnsi="Calibri" w:hint="eastAsia"/>
                <w:color w:val="000000"/>
                <w:szCs w:val="21"/>
              </w:rPr>
              <w:t xml:space="preserve"> </w:t>
            </w:r>
            <w:r>
              <w:rPr>
                <w:rFonts w:ascii="Calibri" w:hAnsi="Calibri"/>
                <w:color w:val="000000"/>
                <w:szCs w:val="21"/>
              </w:rPr>
              <w:t xml:space="preserve"> </w:t>
            </w:r>
          </w:p>
        </w:tc>
        <w:tc>
          <w:tcPr>
            <w:tcW w:w="1986" w:type="dxa"/>
            <w:vAlign w:val="center"/>
          </w:tcPr>
          <w:p w:rsidR="006A4BF8" w:rsidRDefault="006A4BF8" w:rsidP="00A00674">
            <w:pPr>
              <w:ind w:firstLine="525"/>
              <w:rPr>
                <w:rFonts w:ascii="Calibri" w:hAnsi="Calibri"/>
                <w:color w:val="000000"/>
                <w:szCs w:val="21"/>
              </w:rPr>
            </w:pPr>
          </w:p>
        </w:tc>
      </w:tr>
      <w:tr w:rsidR="000403F5" w:rsidTr="00A00674">
        <w:tc>
          <w:tcPr>
            <w:tcW w:w="1527" w:type="dxa"/>
            <w:vAlign w:val="center"/>
          </w:tcPr>
          <w:p w:rsidR="000403F5" w:rsidRDefault="000403F5" w:rsidP="00A00674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 w:hint="eastAsia"/>
                <w:color w:val="000000"/>
                <w:szCs w:val="21"/>
              </w:rPr>
              <w:t>公司注册地</w:t>
            </w:r>
          </w:p>
        </w:tc>
        <w:tc>
          <w:tcPr>
            <w:tcW w:w="1418" w:type="dxa"/>
            <w:vAlign w:val="center"/>
          </w:tcPr>
          <w:p w:rsidR="000403F5" w:rsidRDefault="000403F5" w:rsidP="00A00674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 w:hint="eastAsia"/>
                <w:color w:val="000000"/>
                <w:szCs w:val="21"/>
              </w:rPr>
              <w:t>文本框</w:t>
            </w:r>
          </w:p>
        </w:tc>
        <w:tc>
          <w:tcPr>
            <w:tcW w:w="4534" w:type="dxa"/>
            <w:vAlign w:val="center"/>
          </w:tcPr>
          <w:p w:rsidR="000403F5" w:rsidRDefault="000403F5" w:rsidP="00A00674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 w:hint="eastAsia"/>
                <w:color w:val="000000"/>
                <w:szCs w:val="21"/>
              </w:rPr>
              <w:t>1</w:t>
            </w:r>
            <w:r>
              <w:rPr>
                <w:rFonts w:ascii="Calibri" w:hAnsi="Calibri" w:hint="eastAsia"/>
                <w:color w:val="000000"/>
                <w:szCs w:val="21"/>
              </w:rPr>
              <w:t>、必填项</w:t>
            </w:r>
          </w:p>
        </w:tc>
        <w:tc>
          <w:tcPr>
            <w:tcW w:w="1986" w:type="dxa"/>
            <w:vAlign w:val="center"/>
          </w:tcPr>
          <w:p w:rsidR="000403F5" w:rsidRDefault="000403F5" w:rsidP="00A00674">
            <w:pPr>
              <w:ind w:firstLine="525"/>
              <w:rPr>
                <w:rFonts w:ascii="Calibri" w:hAnsi="Calibri"/>
                <w:color w:val="000000"/>
                <w:szCs w:val="21"/>
              </w:rPr>
            </w:pPr>
          </w:p>
        </w:tc>
      </w:tr>
      <w:tr w:rsidR="000403F5" w:rsidTr="00A00674">
        <w:tc>
          <w:tcPr>
            <w:tcW w:w="1527" w:type="dxa"/>
            <w:vAlign w:val="center"/>
          </w:tcPr>
          <w:p w:rsidR="000403F5" w:rsidRDefault="000403F5" w:rsidP="00A00674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 w:hint="eastAsia"/>
                <w:color w:val="000000"/>
                <w:szCs w:val="21"/>
              </w:rPr>
              <w:t>确认按键</w:t>
            </w:r>
          </w:p>
        </w:tc>
        <w:tc>
          <w:tcPr>
            <w:tcW w:w="1418" w:type="dxa"/>
            <w:vAlign w:val="center"/>
          </w:tcPr>
          <w:p w:rsidR="000403F5" w:rsidRDefault="000403F5" w:rsidP="00A00674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 w:hint="eastAsia"/>
                <w:color w:val="000000"/>
                <w:szCs w:val="21"/>
              </w:rPr>
              <w:t>按钮</w:t>
            </w:r>
          </w:p>
        </w:tc>
        <w:tc>
          <w:tcPr>
            <w:tcW w:w="4534" w:type="dxa"/>
            <w:vAlign w:val="center"/>
          </w:tcPr>
          <w:p w:rsidR="000403F5" w:rsidRDefault="00784405" w:rsidP="00A00674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 w:hint="eastAsia"/>
                <w:color w:val="000000"/>
                <w:szCs w:val="21"/>
              </w:rPr>
              <w:t>1</w:t>
            </w:r>
            <w:r>
              <w:rPr>
                <w:rFonts w:ascii="Calibri" w:hAnsi="Calibri" w:hint="eastAsia"/>
                <w:color w:val="000000"/>
                <w:szCs w:val="21"/>
              </w:rPr>
              <w:t>、</w:t>
            </w:r>
            <w:r w:rsidR="000403F5">
              <w:rPr>
                <w:rFonts w:ascii="Calibri" w:hAnsi="Calibri" w:hint="eastAsia"/>
                <w:color w:val="000000"/>
                <w:szCs w:val="21"/>
              </w:rPr>
              <w:t>点击提示上传完成</w:t>
            </w:r>
            <w:r w:rsidR="000403F5">
              <w:rPr>
                <w:rFonts w:ascii="Calibri" w:hAnsi="Calibri" w:hint="eastAsia"/>
                <w:color w:val="000000"/>
                <w:szCs w:val="21"/>
              </w:rPr>
              <w:t xml:space="preserve"> </w:t>
            </w:r>
            <w:r w:rsidR="000403F5">
              <w:rPr>
                <w:rFonts w:ascii="Calibri" w:hAnsi="Calibri" w:hint="eastAsia"/>
                <w:color w:val="000000"/>
                <w:szCs w:val="21"/>
              </w:rPr>
              <w:t>请等待后台审核完成</w:t>
            </w:r>
          </w:p>
        </w:tc>
        <w:tc>
          <w:tcPr>
            <w:tcW w:w="1986" w:type="dxa"/>
            <w:vAlign w:val="center"/>
          </w:tcPr>
          <w:p w:rsidR="000403F5" w:rsidRDefault="000403F5" w:rsidP="00A00674">
            <w:pPr>
              <w:ind w:firstLine="525"/>
              <w:rPr>
                <w:rFonts w:ascii="Calibri" w:hAnsi="Calibri"/>
                <w:color w:val="000000"/>
                <w:szCs w:val="21"/>
              </w:rPr>
            </w:pPr>
          </w:p>
        </w:tc>
      </w:tr>
    </w:tbl>
    <w:p w:rsidR="006A4BF8" w:rsidRDefault="006A4BF8" w:rsidP="006A4BF8">
      <w:pPr>
        <w:pStyle w:val="5"/>
        <w:numPr>
          <w:ilvl w:val="4"/>
          <w:numId w:val="1"/>
        </w:numPr>
        <w:spacing w:beforeLines="50" w:before="156" w:beforeAutospacing="0" w:afterLines="50" w:after="156" w:afterAutospacing="0"/>
        <w:ind w:left="995" w:hangingChars="472" w:hanging="995"/>
      </w:pPr>
      <w:r>
        <w:rPr>
          <w:rFonts w:hint="eastAsia"/>
        </w:rPr>
        <w:t>输出说明</w:t>
      </w:r>
    </w:p>
    <w:p w:rsidR="006A4BF8" w:rsidRPr="004540FE" w:rsidRDefault="006A4BF8" w:rsidP="006A4BF8">
      <w:r>
        <w:rPr>
          <w:rFonts w:hint="eastAsia"/>
        </w:rPr>
        <w:t>页面提示修改成功</w:t>
      </w:r>
    </w:p>
    <w:p w:rsidR="006A4BF8" w:rsidRPr="004540FE" w:rsidRDefault="006A4BF8" w:rsidP="004540FE"/>
    <w:p w:rsidR="00F72FE6" w:rsidRDefault="00F46012" w:rsidP="00F87D5F">
      <w:pPr>
        <w:pStyle w:val="4"/>
        <w:numPr>
          <w:ilvl w:val="3"/>
          <w:numId w:val="1"/>
        </w:numPr>
        <w:spacing w:after="156"/>
      </w:pPr>
      <w:r>
        <w:rPr>
          <w:rFonts w:hint="eastAsia"/>
        </w:rPr>
        <w:t>账号安全信息</w:t>
      </w:r>
    </w:p>
    <w:p w:rsidR="00E902E9" w:rsidRDefault="00E902E9" w:rsidP="00E902E9">
      <w:pPr>
        <w:pStyle w:val="5"/>
        <w:numPr>
          <w:ilvl w:val="4"/>
          <w:numId w:val="1"/>
        </w:numPr>
        <w:spacing w:beforeLines="50" w:before="156" w:beforeAutospacing="0" w:afterLines="50" w:after="156" w:afterAutospacing="0"/>
        <w:ind w:left="995" w:hangingChars="472" w:hanging="995"/>
      </w:pPr>
      <w:bookmarkStart w:id="55" w:name="_Toc426032852"/>
      <w:r>
        <w:rPr>
          <w:rFonts w:hint="eastAsia"/>
        </w:rPr>
        <w:t>功能描述</w:t>
      </w:r>
    </w:p>
    <w:p w:rsidR="00B04EC6" w:rsidRDefault="008509AD" w:rsidP="00B04EC6">
      <w:r>
        <w:rPr>
          <w:rFonts w:hint="eastAsia"/>
        </w:rPr>
        <w:t>1</w:t>
      </w:r>
      <w:r>
        <w:rPr>
          <w:rFonts w:hint="eastAsia"/>
        </w:rPr>
        <w:t>、修改登录密码</w:t>
      </w:r>
    </w:p>
    <w:p w:rsidR="008509AD" w:rsidRDefault="008509AD" w:rsidP="00B04EC6">
      <w:r>
        <w:rPr>
          <w:rFonts w:hint="eastAsia"/>
        </w:rPr>
        <w:t>2</w:t>
      </w:r>
      <w:r>
        <w:rPr>
          <w:rFonts w:hint="eastAsia"/>
        </w:rPr>
        <w:t>、修改或绑定邮箱</w:t>
      </w:r>
    </w:p>
    <w:p w:rsidR="008509AD" w:rsidRDefault="008509AD" w:rsidP="00B04EC6">
      <w:r>
        <w:rPr>
          <w:rFonts w:hint="eastAsia"/>
        </w:rPr>
        <w:t>3</w:t>
      </w:r>
      <w:r>
        <w:rPr>
          <w:rFonts w:hint="eastAsia"/>
        </w:rPr>
        <w:t>、修改或绑定手机号码</w:t>
      </w:r>
    </w:p>
    <w:p w:rsidR="008509AD" w:rsidRPr="00B04EC6" w:rsidRDefault="008509AD" w:rsidP="00B04EC6">
      <w:r>
        <w:rPr>
          <w:rFonts w:hint="eastAsia"/>
        </w:rPr>
        <w:t>4</w:t>
      </w:r>
      <w:r>
        <w:rPr>
          <w:rFonts w:hint="eastAsia"/>
        </w:rPr>
        <w:t>、</w:t>
      </w:r>
      <w:r w:rsidR="009141D8">
        <w:rPr>
          <w:rFonts w:hint="eastAsia"/>
        </w:rPr>
        <w:t>用户实名认证</w:t>
      </w:r>
    </w:p>
    <w:p w:rsidR="00B52376" w:rsidRPr="00B52376" w:rsidRDefault="00E902E9" w:rsidP="00B52376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Arial" w:hAnsi="Arial" w:cs="Arial" w:hint="eastAsia"/>
          <w:i/>
        </w:rPr>
        <w:lastRenderedPageBreak/>
        <w:t xml:space="preserve"> </w:t>
      </w:r>
      <w:r w:rsidR="00B52376" w:rsidRPr="00B52376">
        <w:rPr>
          <w:rFonts w:ascii="宋体" w:hAnsi="宋体" w:cs="宋体"/>
          <w:noProof/>
          <w:kern w:val="0"/>
          <w:sz w:val="24"/>
        </w:rPr>
        <w:drawing>
          <wp:inline distT="0" distB="0" distL="0" distR="0">
            <wp:extent cx="6490293" cy="5326380"/>
            <wp:effectExtent l="0" t="0" r="0" b="0"/>
            <wp:docPr id="29" name="图片 29" descr="C:\Users\Administrator\Documents\Tencent Files\3003379810\Image\C2C\1`{$~96$%M4}VRA7XDIN44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Administrator\Documents\Tencent Files\3003379810\Image\C2C\1`{$~96$%M4}VRA7XDIN44M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4963" cy="5330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02E9" w:rsidRDefault="00E902E9" w:rsidP="00E902E9">
      <w:pPr>
        <w:pStyle w:val="infoblue"/>
        <w:spacing w:before="0" w:beforeAutospacing="0" w:afterLines="50" w:after="156" w:afterAutospacing="0"/>
        <w:ind w:firstLine="420"/>
        <w:rPr>
          <w:rFonts w:ascii="Arial" w:hAnsi="Arial" w:cs="Arial"/>
          <w:i w:val="0"/>
          <w:color w:val="auto"/>
        </w:rPr>
      </w:pPr>
    </w:p>
    <w:p w:rsidR="00E902E9" w:rsidRDefault="00E902E9" w:rsidP="00E902E9">
      <w:pPr>
        <w:pStyle w:val="5"/>
        <w:numPr>
          <w:ilvl w:val="4"/>
          <w:numId w:val="1"/>
        </w:numPr>
        <w:spacing w:beforeLines="50" w:before="156" w:beforeAutospacing="0" w:afterLines="50" w:after="156" w:afterAutospacing="0"/>
        <w:ind w:left="995" w:hangingChars="472" w:hanging="995"/>
      </w:pPr>
      <w:r>
        <w:rPr>
          <w:rFonts w:hint="eastAsia"/>
        </w:rPr>
        <w:t>业务规则</w:t>
      </w:r>
    </w:p>
    <w:p w:rsidR="00E902E9" w:rsidRDefault="00E902E9" w:rsidP="00E902E9">
      <w:pPr>
        <w:pStyle w:val="infoblue"/>
        <w:numPr>
          <w:ilvl w:val="0"/>
          <w:numId w:val="4"/>
        </w:numPr>
        <w:spacing w:before="0" w:beforeAutospacing="0" w:afterLines="50" w:after="156" w:afterAutospacing="0"/>
        <w:ind w:firstLineChars="0"/>
        <w:rPr>
          <w:rFonts w:ascii="Arial" w:hAnsi="Arial" w:cs="Arial"/>
          <w:i w:val="0"/>
          <w:color w:val="auto"/>
        </w:rPr>
      </w:pPr>
      <w:r>
        <w:rPr>
          <w:rFonts w:ascii="Arial" w:hAnsi="Arial" w:cs="Arial" w:hint="eastAsia"/>
          <w:i w:val="0"/>
          <w:color w:val="auto"/>
        </w:rPr>
        <w:t xml:space="preserve"> </w:t>
      </w:r>
      <w:r w:rsidR="00C5697D">
        <w:rPr>
          <w:rFonts w:ascii="Arial" w:hAnsi="Arial" w:cs="Arial" w:hint="eastAsia"/>
          <w:i w:val="0"/>
          <w:color w:val="auto"/>
        </w:rPr>
        <w:t>首次使用邮箱注册系统后未绑定手机号时</w:t>
      </w:r>
      <w:r w:rsidR="00C5697D">
        <w:rPr>
          <w:rFonts w:ascii="Arial" w:hAnsi="Arial" w:cs="Arial" w:hint="eastAsia"/>
          <w:i w:val="0"/>
          <w:color w:val="auto"/>
        </w:rPr>
        <w:t xml:space="preserve"> </w:t>
      </w:r>
      <w:r w:rsidR="00C5697D">
        <w:rPr>
          <w:rFonts w:ascii="Arial" w:hAnsi="Arial" w:cs="Arial" w:hint="eastAsia"/>
          <w:i w:val="0"/>
          <w:color w:val="auto"/>
        </w:rPr>
        <w:t>手机验证</w:t>
      </w:r>
      <w:r w:rsidR="00642380">
        <w:rPr>
          <w:rFonts w:ascii="Arial" w:hAnsi="Arial" w:cs="Arial" w:hint="eastAsia"/>
          <w:i w:val="0"/>
          <w:color w:val="auto"/>
        </w:rPr>
        <w:t>栏</w:t>
      </w:r>
      <w:r w:rsidR="00C5697D">
        <w:rPr>
          <w:rFonts w:ascii="Arial" w:hAnsi="Arial" w:cs="Arial" w:hint="eastAsia"/>
          <w:i w:val="0"/>
          <w:color w:val="auto"/>
        </w:rPr>
        <w:t>显示</w:t>
      </w:r>
      <w:r w:rsidR="00C5697D" w:rsidRPr="000C3360">
        <w:rPr>
          <w:rFonts w:ascii="Arial" w:hAnsi="Arial" w:cs="Arial" w:hint="eastAsia"/>
          <w:i w:val="0"/>
          <w:color w:val="auto"/>
          <w:highlight w:val="yellow"/>
        </w:rPr>
        <w:t>立即验证</w:t>
      </w:r>
      <w:r w:rsidR="00C5697D">
        <w:rPr>
          <w:rFonts w:ascii="Arial" w:hAnsi="Arial" w:cs="Arial" w:hint="eastAsia"/>
          <w:i w:val="0"/>
          <w:color w:val="auto"/>
        </w:rPr>
        <w:t>按钮</w:t>
      </w:r>
      <w:r w:rsidR="00C5697D">
        <w:rPr>
          <w:rFonts w:ascii="Arial" w:hAnsi="Arial" w:cs="Arial" w:hint="eastAsia"/>
          <w:i w:val="0"/>
          <w:color w:val="auto"/>
        </w:rPr>
        <w:t xml:space="preserve"> </w:t>
      </w:r>
      <w:r w:rsidR="00C5697D">
        <w:rPr>
          <w:rFonts w:ascii="Arial" w:hAnsi="Arial" w:cs="Arial" w:hint="eastAsia"/>
          <w:i w:val="0"/>
          <w:color w:val="auto"/>
        </w:rPr>
        <w:t>绑定过则显示</w:t>
      </w:r>
      <w:r w:rsidR="00C5697D" w:rsidRPr="000C3360">
        <w:rPr>
          <w:rFonts w:ascii="Arial" w:hAnsi="Arial" w:cs="Arial" w:hint="eastAsia"/>
          <w:i w:val="0"/>
          <w:color w:val="auto"/>
          <w:highlight w:val="yellow"/>
        </w:rPr>
        <w:t>修改</w:t>
      </w:r>
      <w:r w:rsidR="00C5697D">
        <w:rPr>
          <w:rFonts w:ascii="Arial" w:hAnsi="Arial" w:cs="Arial" w:hint="eastAsia"/>
          <w:i w:val="0"/>
          <w:color w:val="auto"/>
        </w:rPr>
        <w:t>按键</w:t>
      </w:r>
    </w:p>
    <w:p w:rsidR="000C3360" w:rsidRDefault="00E902E9" w:rsidP="000C3360">
      <w:pPr>
        <w:pStyle w:val="infoblue"/>
        <w:numPr>
          <w:ilvl w:val="0"/>
          <w:numId w:val="4"/>
        </w:numPr>
        <w:spacing w:before="0" w:beforeAutospacing="0" w:afterLines="50" w:after="156" w:afterAutospacing="0"/>
        <w:ind w:firstLineChars="0"/>
        <w:rPr>
          <w:rFonts w:ascii="Arial" w:hAnsi="Arial" w:cs="Arial"/>
          <w:i w:val="0"/>
          <w:color w:val="auto"/>
        </w:rPr>
      </w:pPr>
      <w:r>
        <w:rPr>
          <w:rFonts w:ascii="Arial" w:hAnsi="Arial" w:cs="Arial" w:hint="eastAsia"/>
          <w:i w:val="0"/>
          <w:color w:val="auto"/>
        </w:rPr>
        <w:t xml:space="preserve"> </w:t>
      </w:r>
      <w:r w:rsidR="000C3360">
        <w:rPr>
          <w:rFonts w:ascii="Arial" w:hAnsi="Arial" w:cs="Arial" w:hint="eastAsia"/>
          <w:i w:val="0"/>
          <w:color w:val="auto"/>
        </w:rPr>
        <w:t>首次使用手机注册系统后未绑定邮箱号时</w:t>
      </w:r>
      <w:r w:rsidR="000C3360">
        <w:rPr>
          <w:rFonts w:ascii="Arial" w:hAnsi="Arial" w:cs="Arial" w:hint="eastAsia"/>
          <w:i w:val="0"/>
          <w:color w:val="auto"/>
        </w:rPr>
        <w:t xml:space="preserve"> </w:t>
      </w:r>
      <w:r w:rsidR="000C3360">
        <w:rPr>
          <w:rFonts w:ascii="Arial" w:hAnsi="Arial" w:cs="Arial" w:hint="eastAsia"/>
          <w:i w:val="0"/>
          <w:color w:val="auto"/>
        </w:rPr>
        <w:t>邮箱验证栏显示</w:t>
      </w:r>
      <w:r w:rsidR="000C3360" w:rsidRPr="000C3360">
        <w:rPr>
          <w:rFonts w:ascii="Arial" w:hAnsi="Arial" w:cs="Arial" w:hint="eastAsia"/>
          <w:i w:val="0"/>
          <w:color w:val="auto"/>
          <w:highlight w:val="yellow"/>
        </w:rPr>
        <w:t>立即验证</w:t>
      </w:r>
      <w:r w:rsidR="000C3360">
        <w:rPr>
          <w:rFonts w:ascii="Arial" w:hAnsi="Arial" w:cs="Arial" w:hint="eastAsia"/>
          <w:i w:val="0"/>
          <w:color w:val="auto"/>
        </w:rPr>
        <w:t>按钮</w:t>
      </w:r>
      <w:r w:rsidR="000C3360">
        <w:rPr>
          <w:rFonts w:ascii="Arial" w:hAnsi="Arial" w:cs="Arial" w:hint="eastAsia"/>
          <w:i w:val="0"/>
          <w:color w:val="auto"/>
        </w:rPr>
        <w:t xml:space="preserve"> </w:t>
      </w:r>
      <w:r w:rsidR="000C3360">
        <w:rPr>
          <w:rFonts w:ascii="Arial" w:hAnsi="Arial" w:cs="Arial" w:hint="eastAsia"/>
          <w:i w:val="0"/>
          <w:color w:val="auto"/>
        </w:rPr>
        <w:t>绑定过则显示</w:t>
      </w:r>
      <w:r w:rsidR="000C3360" w:rsidRPr="000C3360">
        <w:rPr>
          <w:rFonts w:ascii="Arial" w:hAnsi="Arial" w:cs="Arial" w:hint="eastAsia"/>
          <w:i w:val="0"/>
          <w:color w:val="auto"/>
          <w:highlight w:val="yellow"/>
        </w:rPr>
        <w:t>修改</w:t>
      </w:r>
      <w:r w:rsidR="000C3360">
        <w:rPr>
          <w:rFonts w:ascii="Arial" w:hAnsi="Arial" w:cs="Arial" w:hint="eastAsia"/>
          <w:i w:val="0"/>
          <w:color w:val="auto"/>
        </w:rPr>
        <w:t>按键</w:t>
      </w:r>
    </w:p>
    <w:p w:rsidR="00E902E9" w:rsidRDefault="000B4B2A" w:rsidP="000C3360">
      <w:pPr>
        <w:pStyle w:val="infoblue"/>
        <w:numPr>
          <w:ilvl w:val="0"/>
          <w:numId w:val="4"/>
        </w:numPr>
        <w:spacing w:before="0" w:beforeAutospacing="0" w:afterLines="50" w:after="156" w:afterAutospacing="0"/>
        <w:ind w:firstLineChars="0"/>
        <w:rPr>
          <w:rFonts w:ascii="Arial" w:hAnsi="Arial" w:cs="Arial"/>
          <w:i w:val="0"/>
          <w:color w:val="auto"/>
        </w:rPr>
      </w:pPr>
      <w:r>
        <w:rPr>
          <w:rFonts w:ascii="Arial" w:hAnsi="Arial" w:cs="Arial" w:hint="eastAsia"/>
          <w:i w:val="0"/>
          <w:color w:val="auto"/>
        </w:rPr>
        <w:t>实名认证处</w:t>
      </w:r>
      <w:r>
        <w:rPr>
          <w:rFonts w:ascii="Arial" w:hAnsi="Arial" w:cs="Arial" w:hint="eastAsia"/>
          <w:i w:val="0"/>
          <w:color w:val="auto"/>
        </w:rPr>
        <w:t xml:space="preserve"> </w:t>
      </w:r>
      <w:r>
        <w:rPr>
          <w:rFonts w:ascii="Arial" w:hAnsi="Arial" w:cs="Arial" w:hint="eastAsia"/>
          <w:i w:val="0"/>
          <w:color w:val="auto"/>
        </w:rPr>
        <w:t>如果用户未认证显示立即认证</w:t>
      </w:r>
      <w:r>
        <w:rPr>
          <w:rFonts w:ascii="Arial" w:hAnsi="Arial" w:cs="Arial" w:hint="eastAsia"/>
          <w:i w:val="0"/>
          <w:color w:val="auto"/>
        </w:rPr>
        <w:t xml:space="preserve"> </w:t>
      </w:r>
      <w:r>
        <w:rPr>
          <w:rFonts w:ascii="Arial" w:hAnsi="Arial" w:cs="Arial" w:hint="eastAsia"/>
          <w:i w:val="0"/>
          <w:color w:val="auto"/>
        </w:rPr>
        <w:t>如果验证未完成显示验证中</w:t>
      </w:r>
      <w:r>
        <w:rPr>
          <w:rFonts w:ascii="Arial" w:hAnsi="Arial" w:cs="Arial" w:hint="eastAsia"/>
          <w:i w:val="0"/>
          <w:color w:val="auto"/>
        </w:rPr>
        <w:t xml:space="preserve"> </w:t>
      </w:r>
      <w:r>
        <w:rPr>
          <w:rFonts w:ascii="Arial" w:hAnsi="Arial" w:cs="Arial" w:hint="eastAsia"/>
          <w:i w:val="0"/>
          <w:color w:val="auto"/>
        </w:rPr>
        <w:t>如果认证完成显示</w:t>
      </w:r>
      <w:r>
        <w:rPr>
          <w:rFonts w:ascii="Arial" w:hAnsi="Arial" w:cs="Arial" w:hint="eastAsia"/>
          <w:i w:val="0"/>
          <w:color w:val="auto"/>
        </w:rPr>
        <w:t xml:space="preserve"> </w:t>
      </w:r>
      <w:r>
        <w:rPr>
          <w:rFonts w:ascii="Arial" w:hAnsi="Arial" w:cs="Arial" w:hint="eastAsia"/>
          <w:i w:val="0"/>
          <w:color w:val="auto"/>
        </w:rPr>
        <w:t>已认证</w:t>
      </w:r>
    </w:p>
    <w:p w:rsidR="00E902E9" w:rsidRDefault="00E902E9" w:rsidP="00251C79">
      <w:pPr>
        <w:pStyle w:val="infoblue"/>
        <w:spacing w:before="0" w:beforeAutospacing="0" w:afterLines="50" w:after="156" w:afterAutospacing="0"/>
        <w:ind w:left="840" w:firstLineChars="0" w:firstLine="0"/>
        <w:rPr>
          <w:rFonts w:ascii="Arial" w:hAnsi="Arial" w:cs="Arial"/>
          <w:i w:val="0"/>
          <w:color w:val="auto"/>
        </w:rPr>
      </w:pPr>
    </w:p>
    <w:p w:rsidR="00E902E9" w:rsidRDefault="00E902E9" w:rsidP="00E902E9">
      <w:pPr>
        <w:pStyle w:val="5"/>
        <w:numPr>
          <w:ilvl w:val="4"/>
          <w:numId w:val="1"/>
        </w:numPr>
        <w:spacing w:beforeLines="50" w:before="156" w:beforeAutospacing="0" w:afterLines="50" w:after="156" w:afterAutospacing="0"/>
        <w:ind w:left="995" w:hangingChars="472" w:hanging="995"/>
      </w:pPr>
      <w:r>
        <w:rPr>
          <w:rFonts w:hint="eastAsia"/>
        </w:rPr>
        <w:t>输入说明</w:t>
      </w:r>
    </w:p>
    <w:tbl>
      <w:tblPr>
        <w:tblW w:w="94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1561"/>
        <w:gridCol w:w="4534"/>
        <w:gridCol w:w="1986"/>
      </w:tblGrid>
      <w:tr w:rsidR="00E902E9" w:rsidTr="00AD5AB5">
        <w:tc>
          <w:tcPr>
            <w:tcW w:w="1384" w:type="dxa"/>
            <w:shd w:val="clear" w:color="auto" w:fill="D9D9D9"/>
            <w:vAlign w:val="center"/>
          </w:tcPr>
          <w:p w:rsidR="00E902E9" w:rsidRDefault="00E902E9" w:rsidP="00BB39B7">
            <w:pPr>
              <w:adjustRightInd w:val="0"/>
              <w:snapToGrid w:val="0"/>
              <w:jc w:val="center"/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输入项</w:t>
            </w:r>
          </w:p>
        </w:tc>
        <w:tc>
          <w:tcPr>
            <w:tcW w:w="1561" w:type="dxa"/>
            <w:shd w:val="clear" w:color="auto" w:fill="D9D9D9"/>
            <w:vAlign w:val="center"/>
          </w:tcPr>
          <w:p w:rsidR="00E902E9" w:rsidRDefault="00E902E9" w:rsidP="00BB39B7">
            <w:pPr>
              <w:adjustRightInd w:val="0"/>
              <w:snapToGrid w:val="0"/>
              <w:jc w:val="center"/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类型</w:t>
            </w:r>
          </w:p>
        </w:tc>
        <w:tc>
          <w:tcPr>
            <w:tcW w:w="4534" w:type="dxa"/>
            <w:shd w:val="clear" w:color="auto" w:fill="D9D9D9"/>
            <w:vAlign w:val="center"/>
          </w:tcPr>
          <w:p w:rsidR="00E902E9" w:rsidRDefault="00E902E9" w:rsidP="00BB39B7">
            <w:pPr>
              <w:adjustRightInd w:val="0"/>
              <w:snapToGrid w:val="0"/>
              <w:jc w:val="center"/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规则</w:t>
            </w:r>
          </w:p>
        </w:tc>
        <w:tc>
          <w:tcPr>
            <w:tcW w:w="1986" w:type="dxa"/>
            <w:shd w:val="clear" w:color="auto" w:fill="D9D9D9"/>
            <w:vAlign w:val="center"/>
          </w:tcPr>
          <w:p w:rsidR="00E902E9" w:rsidRDefault="00E902E9" w:rsidP="00BB39B7">
            <w:pPr>
              <w:adjustRightInd w:val="0"/>
              <w:snapToGrid w:val="0"/>
              <w:jc w:val="center"/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备注</w:t>
            </w:r>
          </w:p>
        </w:tc>
      </w:tr>
      <w:tr w:rsidR="00E902E9" w:rsidTr="00AD5AB5">
        <w:tc>
          <w:tcPr>
            <w:tcW w:w="1384" w:type="dxa"/>
            <w:vAlign w:val="center"/>
          </w:tcPr>
          <w:p w:rsidR="00E902E9" w:rsidRDefault="00396007" w:rsidP="00BB39B7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登录密码</w:t>
            </w:r>
            <w:r>
              <w:rPr>
                <w:rFonts w:ascii="Calibri" w:hAnsi="Calibri" w:hint="eastAsia"/>
                <w:color w:val="000000"/>
                <w:szCs w:val="21"/>
              </w:rPr>
              <w:t xml:space="preserve"> </w:t>
            </w:r>
            <w:r>
              <w:rPr>
                <w:rFonts w:ascii="Calibri" w:hAnsi="Calibri" w:hint="eastAsia"/>
                <w:color w:val="000000"/>
                <w:szCs w:val="21"/>
              </w:rPr>
              <w:t>修改按钮</w:t>
            </w:r>
          </w:p>
        </w:tc>
        <w:tc>
          <w:tcPr>
            <w:tcW w:w="1561" w:type="dxa"/>
            <w:vAlign w:val="center"/>
          </w:tcPr>
          <w:p w:rsidR="00E902E9" w:rsidRDefault="00396007" w:rsidP="00BB39B7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按钮</w:t>
            </w:r>
          </w:p>
        </w:tc>
        <w:tc>
          <w:tcPr>
            <w:tcW w:w="4534" w:type="dxa"/>
            <w:vAlign w:val="center"/>
          </w:tcPr>
          <w:p w:rsidR="00E902E9" w:rsidRPr="00855B47" w:rsidRDefault="00396007" w:rsidP="00BB39B7">
            <w:pPr>
              <w:jc w:val="left"/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跳转修改密码页面</w:t>
            </w:r>
          </w:p>
        </w:tc>
        <w:tc>
          <w:tcPr>
            <w:tcW w:w="1986" w:type="dxa"/>
            <w:vAlign w:val="center"/>
          </w:tcPr>
          <w:p w:rsidR="00E902E9" w:rsidRDefault="00E902E9" w:rsidP="00BB39B7">
            <w:pPr>
              <w:ind w:firstLine="525"/>
              <w:rPr>
                <w:rFonts w:ascii="Calibri" w:hAnsi="Calibri"/>
                <w:color w:val="000000"/>
                <w:szCs w:val="21"/>
              </w:rPr>
            </w:pPr>
          </w:p>
        </w:tc>
      </w:tr>
      <w:tr w:rsidR="00E902E9" w:rsidTr="00AD5AB5">
        <w:tc>
          <w:tcPr>
            <w:tcW w:w="1384" w:type="dxa"/>
            <w:vAlign w:val="center"/>
          </w:tcPr>
          <w:p w:rsidR="00E902E9" w:rsidRDefault="00AD5AB5" w:rsidP="00BB39B7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lastRenderedPageBreak/>
              <w:t>邮箱验证</w:t>
            </w:r>
            <w:r>
              <w:rPr>
                <w:rFonts w:ascii="Calibri" w:hAnsi="Calibri" w:hint="eastAsia"/>
                <w:color w:val="000000"/>
                <w:szCs w:val="21"/>
              </w:rPr>
              <w:t xml:space="preserve"> </w:t>
            </w:r>
            <w:r>
              <w:rPr>
                <w:rFonts w:ascii="Calibri" w:hAnsi="Calibri" w:hint="eastAsia"/>
                <w:color w:val="000000"/>
                <w:szCs w:val="21"/>
              </w:rPr>
              <w:t>修改</w:t>
            </w:r>
            <w:r>
              <w:rPr>
                <w:rFonts w:ascii="Calibri" w:hAnsi="Calibri" w:hint="eastAsia"/>
                <w:color w:val="000000"/>
                <w:szCs w:val="21"/>
              </w:rPr>
              <w:t xml:space="preserve"> </w:t>
            </w:r>
            <w:r>
              <w:rPr>
                <w:rFonts w:ascii="Calibri" w:hAnsi="Calibri" w:hint="eastAsia"/>
                <w:color w:val="000000"/>
                <w:szCs w:val="21"/>
              </w:rPr>
              <w:t>或</w:t>
            </w:r>
            <w:r>
              <w:rPr>
                <w:rFonts w:ascii="Calibri" w:hAnsi="Calibri" w:hint="eastAsia"/>
                <w:color w:val="000000"/>
                <w:szCs w:val="21"/>
              </w:rPr>
              <w:t xml:space="preserve"> </w:t>
            </w:r>
            <w:r>
              <w:rPr>
                <w:rFonts w:ascii="Calibri" w:hAnsi="Calibri" w:hint="eastAsia"/>
                <w:color w:val="000000"/>
                <w:szCs w:val="21"/>
              </w:rPr>
              <w:t>立即验证</w:t>
            </w:r>
            <w:r>
              <w:rPr>
                <w:rFonts w:ascii="Calibri" w:hAnsi="Calibri" w:hint="eastAsia"/>
                <w:color w:val="000000"/>
                <w:szCs w:val="21"/>
              </w:rPr>
              <w:t xml:space="preserve"> </w:t>
            </w:r>
            <w:r>
              <w:rPr>
                <w:rFonts w:ascii="Calibri" w:hAnsi="Calibri" w:hint="eastAsia"/>
                <w:color w:val="000000"/>
                <w:szCs w:val="21"/>
              </w:rPr>
              <w:t>按钮</w:t>
            </w:r>
          </w:p>
        </w:tc>
        <w:tc>
          <w:tcPr>
            <w:tcW w:w="1561" w:type="dxa"/>
            <w:vAlign w:val="center"/>
          </w:tcPr>
          <w:p w:rsidR="00E902E9" w:rsidRDefault="00AD5AB5" w:rsidP="00BB39B7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按钮</w:t>
            </w:r>
          </w:p>
        </w:tc>
        <w:tc>
          <w:tcPr>
            <w:tcW w:w="4534" w:type="dxa"/>
            <w:vAlign w:val="center"/>
          </w:tcPr>
          <w:p w:rsidR="00E902E9" w:rsidRPr="00855B47" w:rsidRDefault="00AD5AB5" w:rsidP="00BB39B7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 w:hint="eastAsia"/>
                <w:color w:val="000000"/>
                <w:szCs w:val="21"/>
              </w:rPr>
              <w:t>跳转修改或立即验证页面</w:t>
            </w:r>
          </w:p>
        </w:tc>
        <w:tc>
          <w:tcPr>
            <w:tcW w:w="1986" w:type="dxa"/>
            <w:vAlign w:val="center"/>
          </w:tcPr>
          <w:p w:rsidR="00E902E9" w:rsidRDefault="00E902E9" w:rsidP="00BB39B7">
            <w:pPr>
              <w:ind w:firstLine="525"/>
              <w:rPr>
                <w:rFonts w:ascii="Calibri" w:hAnsi="Calibri"/>
                <w:color w:val="000000"/>
                <w:szCs w:val="21"/>
              </w:rPr>
            </w:pPr>
          </w:p>
        </w:tc>
      </w:tr>
      <w:tr w:rsidR="001D59E3" w:rsidTr="00AD5AB5">
        <w:tc>
          <w:tcPr>
            <w:tcW w:w="1384" w:type="dxa"/>
            <w:vAlign w:val="center"/>
          </w:tcPr>
          <w:p w:rsidR="001D59E3" w:rsidRDefault="001D59E3" w:rsidP="001D59E3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手机</w:t>
            </w:r>
            <w:r>
              <w:rPr>
                <w:rFonts w:ascii="Calibri" w:hAnsi="Calibri" w:hint="eastAsia"/>
                <w:color w:val="000000"/>
                <w:szCs w:val="21"/>
              </w:rPr>
              <w:t xml:space="preserve"> </w:t>
            </w:r>
            <w:r>
              <w:rPr>
                <w:rFonts w:ascii="Calibri" w:hAnsi="Calibri" w:hint="eastAsia"/>
                <w:color w:val="000000"/>
                <w:szCs w:val="21"/>
              </w:rPr>
              <w:t>修改</w:t>
            </w:r>
            <w:r>
              <w:rPr>
                <w:rFonts w:ascii="Calibri" w:hAnsi="Calibri" w:hint="eastAsia"/>
                <w:color w:val="000000"/>
                <w:szCs w:val="21"/>
              </w:rPr>
              <w:t xml:space="preserve"> </w:t>
            </w:r>
            <w:r>
              <w:rPr>
                <w:rFonts w:ascii="Calibri" w:hAnsi="Calibri" w:hint="eastAsia"/>
                <w:color w:val="000000"/>
                <w:szCs w:val="21"/>
              </w:rPr>
              <w:t>或</w:t>
            </w:r>
            <w:r>
              <w:rPr>
                <w:rFonts w:ascii="Calibri" w:hAnsi="Calibri" w:hint="eastAsia"/>
                <w:color w:val="000000"/>
                <w:szCs w:val="21"/>
              </w:rPr>
              <w:t xml:space="preserve"> </w:t>
            </w:r>
            <w:r>
              <w:rPr>
                <w:rFonts w:ascii="Calibri" w:hAnsi="Calibri" w:hint="eastAsia"/>
                <w:color w:val="000000"/>
                <w:szCs w:val="21"/>
              </w:rPr>
              <w:t>立即验证</w:t>
            </w:r>
            <w:r>
              <w:rPr>
                <w:rFonts w:ascii="Calibri" w:hAnsi="Calibri" w:hint="eastAsia"/>
                <w:color w:val="000000"/>
                <w:szCs w:val="21"/>
              </w:rPr>
              <w:t xml:space="preserve"> </w:t>
            </w:r>
            <w:r>
              <w:rPr>
                <w:rFonts w:ascii="Calibri" w:hAnsi="Calibri" w:hint="eastAsia"/>
                <w:color w:val="000000"/>
                <w:szCs w:val="21"/>
              </w:rPr>
              <w:t>按钮</w:t>
            </w:r>
          </w:p>
        </w:tc>
        <w:tc>
          <w:tcPr>
            <w:tcW w:w="1561" w:type="dxa"/>
            <w:vAlign w:val="center"/>
          </w:tcPr>
          <w:p w:rsidR="001D59E3" w:rsidRDefault="001D59E3" w:rsidP="001D59E3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按钮</w:t>
            </w:r>
          </w:p>
        </w:tc>
        <w:tc>
          <w:tcPr>
            <w:tcW w:w="4534" w:type="dxa"/>
            <w:vAlign w:val="center"/>
          </w:tcPr>
          <w:p w:rsidR="001D59E3" w:rsidRPr="00855B47" w:rsidRDefault="001D59E3" w:rsidP="001D59E3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 w:hint="eastAsia"/>
                <w:color w:val="000000"/>
                <w:szCs w:val="21"/>
              </w:rPr>
              <w:t>跳转修改或立即验证页面</w:t>
            </w:r>
          </w:p>
        </w:tc>
        <w:tc>
          <w:tcPr>
            <w:tcW w:w="1986" w:type="dxa"/>
            <w:vAlign w:val="center"/>
          </w:tcPr>
          <w:p w:rsidR="001D59E3" w:rsidRDefault="001D59E3" w:rsidP="001D59E3">
            <w:pPr>
              <w:ind w:firstLine="525"/>
              <w:rPr>
                <w:rFonts w:ascii="Calibri" w:hAnsi="Calibri"/>
                <w:color w:val="000000"/>
                <w:szCs w:val="21"/>
              </w:rPr>
            </w:pPr>
          </w:p>
        </w:tc>
      </w:tr>
      <w:tr w:rsidR="001D59E3" w:rsidTr="00AD5AB5">
        <w:tc>
          <w:tcPr>
            <w:tcW w:w="1384" w:type="dxa"/>
            <w:vAlign w:val="center"/>
          </w:tcPr>
          <w:p w:rsidR="001D59E3" w:rsidRDefault="00CA4069" w:rsidP="001D59E3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实名认证按键</w:t>
            </w:r>
          </w:p>
        </w:tc>
        <w:tc>
          <w:tcPr>
            <w:tcW w:w="1561" w:type="dxa"/>
            <w:vAlign w:val="center"/>
          </w:tcPr>
          <w:p w:rsidR="001D59E3" w:rsidRDefault="00CA4069" w:rsidP="001D59E3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按钮</w:t>
            </w:r>
          </w:p>
        </w:tc>
        <w:tc>
          <w:tcPr>
            <w:tcW w:w="4534" w:type="dxa"/>
            <w:vAlign w:val="center"/>
          </w:tcPr>
          <w:p w:rsidR="001D59E3" w:rsidRDefault="00CA4069" w:rsidP="001D59E3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跳转实名认证页面</w:t>
            </w:r>
          </w:p>
        </w:tc>
        <w:tc>
          <w:tcPr>
            <w:tcW w:w="1986" w:type="dxa"/>
            <w:vAlign w:val="center"/>
          </w:tcPr>
          <w:p w:rsidR="001D59E3" w:rsidRDefault="001D59E3" w:rsidP="001D59E3">
            <w:pPr>
              <w:ind w:firstLine="525"/>
              <w:rPr>
                <w:rFonts w:ascii="Calibri" w:hAnsi="Calibri"/>
                <w:color w:val="000000"/>
                <w:szCs w:val="21"/>
              </w:rPr>
            </w:pPr>
          </w:p>
        </w:tc>
      </w:tr>
      <w:tr w:rsidR="001D59E3" w:rsidTr="00AD5AB5">
        <w:tc>
          <w:tcPr>
            <w:tcW w:w="1384" w:type="dxa"/>
            <w:vAlign w:val="center"/>
          </w:tcPr>
          <w:p w:rsidR="001D59E3" w:rsidRDefault="001D59E3" w:rsidP="001D59E3">
            <w:pPr>
              <w:rPr>
                <w:rFonts w:ascii="Calibri" w:hAnsi="Calibri"/>
                <w:color w:val="000000"/>
                <w:szCs w:val="21"/>
              </w:rPr>
            </w:pPr>
          </w:p>
        </w:tc>
        <w:tc>
          <w:tcPr>
            <w:tcW w:w="1561" w:type="dxa"/>
            <w:vAlign w:val="center"/>
          </w:tcPr>
          <w:p w:rsidR="001D59E3" w:rsidRDefault="001D59E3" w:rsidP="001D59E3">
            <w:pPr>
              <w:rPr>
                <w:rFonts w:ascii="Calibri" w:hAnsi="Calibri"/>
                <w:color w:val="000000"/>
                <w:szCs w:val="21"/>
              </w:rPr>
            </w:pPr>
          </w:p>
        </w:tc>
        <w:tc>
          <w:tcPr>
            <w:tcW w:w="4534" w:type="dxa"/>
            <w:vAlign w:val="center"/>
          </w:tcPr>
          <w:p w:rsidR="001D59E3" w:rsidRPr="00855B47" w:rsidRDefault="001D59E3" w:rsidP="001D59E3">
            <w:pPr>
              <w:rPr>
                <w:rFonts w:ascii="Calibri" w:hAnsi="Calibri"/>
                <w:color w:val="000000"/>
                <w:szCs w:val="21"/>
              </w:rPr>
            </w:pPr>
          </w:p>
        </w:tc>
        <w:tc>
          <w:tcPr>
            <w:tcW w:w="1986" w:type="dxa"/>
            <w:vAlign w:val="center"/>
          </w:tcPr>
          <w:p w:rsidR="001D59E3" w:rsidRDefault="001D59E3" w:rsidP="001D59E3">
            <w:pPr>
              <w:ind w:firstLine="525"/>
              <w:rPr>
                <w:rFonts w:ascii="Calibri" w:hAnsi="Calibri"/>
                <w:color w:val="000000"/>
                <w:szCs w:val="21"/>
              </w:rPr>
            </w:pPr>
          </w:p>
        </w:tc>
      </w:tr>
      <w:tr w:rsidR="001D59E3" w:rsidTr="00AD5AB5">
        <w:tc>
          <w:tcPr>
            <w:tcW w:w="1384" w:type="dxa"/>
            <w:vAlign w:val="center"/>
          </w:tcPr>
          <w:p w:rsidR="001D59E3" w:rsidRDefault="001D59E3" w:rsidP="001D59E3">
            <w:pPr>
              <w:rPr>
                <w:rFonts w:ascii="Calibri" w:hAnsi="Calibri"/>
                <w:color w:val="000000"/>
                <w:szCs w:val="21"/>
              </w:rPr>
            </w:pPr>
          </w:p>
        </w:tc>
        <w:tc>
          <w:tcPr>
            <w:tcW w:w="1561" w:type="dxa"/>
            <w:vAlign w:val="center"/>
          </w:tcPr>
          <w:p w:rsidR="001D59E3" w:rsidRDefault="001D59E3" w:rsidP="001D59E3">
            <w:pPr>
              <w:rPr>
                <w:rFonts w:ascii="Calibri" w:hAnsi="Calibri"/>
                <w:color w:val="000000"/>
                <w:szCs w:val="21"/>
              </w:rPr>
            </w:pPr>
          </w:p>
        </w:tc>
        <w:tc>
          <w:tcPr>
            <w:tcW w:w="4534" w:type="dxa"/>
            <w:vAlign w:val="center"/>
          </w:tcPr>
          <w:p w:rsidR="001D59E3" w:rsidRPr="00855B47" w:rsidRDefault="001D59E3" w:rsidP="001D59E3">
            <w:pPr>
              <w:rPr>
                <w:rFonts w:ascii="Calibri" w:hAnsi="Calibri"/>
                <w:color w:val="000000"/>
                <w:szCs w:val="21"/>
              </w:rPr>
            </w:pPr>
          </w:p>
        </w:tc>
        <w:tc>
          <w:tcPr>
            <w:tcW w:w="1986" w:type="dxa"/>
            <w:vAlign w:val="center"/>
          </w:tcPr>
          <w:p w:rsidR="001D59E3" w:rsidRDefault="001D59E3" w:rsidP="001D59E3">
            <w:pPr>
              <w:ind w:firstLine="525"/>
              <w:rPr>
                <w:rFonts w:ascii="Calibri" w:hAnsi="Calibri"/>
                <w:color w:val="000000"/>
                <w:szCs w:val="21"/>
              </w:rPr>
            </w:pPr>
          </w:p>
        </w:tc>
      </w:tr>
    </w:tbl>
    <w:p w:rsidR="00E902E9" w:rsidRDefault="00E902E9" w:rsidP="00E902E9">
      <w:pPr>
        <w:pStyle w:val="5"/>
        <w:numPr>
          <w:ilvl w:val="4"/>
          <w:numId w:val="1"/>
        </w:numPr>
        <w:spacing w:beforeLines="50" w:before="156" w:beforeAutospacing="0" w:afterLines="50" w:after="156" w:afterAutospacing="0"/>
        <w:ind w:left="995" w:hangingChars="472" w:hanging="995"/>
      </w:pPr>
      <w:r>
        <w:rPr>
          <w:rFonts w:hint="eastAsia"/>
        </w:rPr>
        <w:t>输出说明</w:t>
      </w:r>
    </w:p>
    <w:p w:rsidR="00842449" w:rsidRPr="00842449" w:rsidRDefault="00842449" w:rsidP="00842449">
      <w:r>
        <w:t>点击相应按钮跳转相应页面</w:t>
      </w:r>
    </w:p>
    <w:p w:rsidR="000E68CF" w:rsidRDefault="000E68CF" w:rsidP="000E68CF">
      <w:pPr>
        <w:pStyle w:val="4"/>
        <w:numPr>
          <w:ilvl w:val="3"/>
          <w:numId w:val="1"/>
        </w:numPr>
      </w:pPr>
      <w:r>
        <w:rPr>
          <w:rFonts w:hint="eastAsia"/>
        </w:rPr>
        <w:t>修改密码页面</w:t>
      </w:r>
    </w:p>
    <w:p w:rsidR="000E68CF" w:rsidRDefault="000E68CF" w:rsidP="000E68CF">
      <w:pPr>
        <w:pStyle w:val="5"/>
        <w:numPr>
          <w:ilvl w:val="4"/>
          <w:numId w:val="1"/>
        </w:numPr>
        <w:spacing w:beforeLines="50" w:before="156" w:beforeAutospacing="0" w:afterLines="50" w:after="156" w:afterAutospacing="0"/>
        <w:ind w:left="995" w:hangingChars="472" w:hanging="995"/>
      </w:pPr>
      <w:r>
        <w:rPr>
          <w:rFonts w:hint="eastAsia"/>
        </w:rPr>
        <w:t>功能描述</w:t>
      </w:r>
    </w:p>
    <w:p w:rsidR="000E68CF" w:rsidRDefault="000E68CF" w:rsidP="000E68CF">
      <w:r>
        <w:rPr>
          <w:rFonts w:hint="eastAsia"/>
        </w:rPr>
        <w:t>买家用户修改密码通过手机号或邮箱修改密码功能。</w:t>
      </w:r>
    </w:p>
    <w:p w:rsidR="000E68CF" w:rsidRDefault="000E68CF" w:rsidP="000E68CF">
      <w:r>
        <w:rPr>
          <w:rFonts w:hint="eastAsia"/>
        </w:rPr>
        <w:t>1</w:t>
      </w:r>
      <w:r>
        <w:rPr>
          <w:rFonts w:hint="eastAsia"/>
        </w:rPr>
        <w:t>、手机号获取验证码</w:t>
      </w:r>
    </w:p>
    <w:p w:rsidR="000E68CF" w:rsidRDefault="000E68CF" w:rsidP="000E68CF">
      <w:r>
        <w:rPr>
          <w:rFonts w:hint="eastAsia"/>
        </w:rPr>
        <w:t>2</w:t>
      </w:r>
      <w:r>
        <w:rPr>
          <w:rFonts w:hint="eastAsia"/>
        </w:rPr>
        <w:t>、邮箱获取验证码</w:t>
      </w:r>
    </w:p>
    <w:p w:rsidR="000E68CF" w:rsidRPr="00BB39B7" w:rsidRDefault="000E68CF" w:rsidP="000E68CF">
      <w:r>
        <w:rPr>
          <w:rFonts w:hint="eastAsia"/>
        </w:rPr>
        <w:t>3</w:t>
      </w:r>
      <w:r>
        <w:rPr>
          <w:rFonts w:hint="eastAsia"/>
        </w:rPr>
        <w:t>、修改密码操作</w:t>
      </w:r>
    </w:p>
    <w:p w:rsidR="000E68CF" w:rsidRPr="00976D0B" w:rsidRDefault="000E68CF" w:rsidP="000E68CF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Arial" w:hAnsi="Arial" w:cs="Arial" w:hint="eastAsia"/>
          <w:i/>
        </w:rPr>
        <w:t xml:space="preserve"> </w:t>
      </w:r>
      <w:r w:rsidRPr="00976D0B">
        <w:rPr>
          <w:rFonts w:ascii="宋体" w:hAnsi="宋体" w:cs="宋体"/>
          <w:noProof/>
          <w:kern w:val="0"/>
          <w:sz w:val="24"/>
        </w:rPr>
        <w:drawing>
          <wp:inline distT="0" distB="0" distL="0" distR="0" wp14:anchorId="71E5D811" wp14:editId="199EEBBB">
            <wp:extent cx="6164580" cy="3421380"/>
            <wp:effectExtent l="0" t="0" r="0" b="0"/>
            <wp:docPr id="22" name="图片 22" descr="C:\Users\Administrator\Documents\Tencent Files\3003379810\Image\C2C\FWX7U{$X%~PZ@(0%K]DO4W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dministrator\Documents\Tencent Files\3003379810\Image\C2C\FWX7U{$X%~PZ@(0%K]DO4WD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4580" cy="342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68CF" w:rsidRDefault="000E68CF" w:rsidP="000E68CF">
      <w:pPr>
        <w:pStyle w:val="infoblue"/>
        <w:spacing w:before="0" w:beforeAutospacing="0" w:afterLines="50" w:after="156" w:afterAutospacing="0"/>
        <w:ind w:firstLineChars="0" w:firstLine="0"/>
        <w:rPr>
          <w:rFonts w:ascii="Arial" w:hAnsi="Arial" w:cs="Arial"/>
          <w:i w:val="0"/>
          <w:color w:val="auto"/>
        </w:rPr>
      </w:pPr>
      <w:r w:rsidRPr="00AF324D">
        <w:rPr>
          <w:rFonts w:ascii="Arial" w:hAnsi="Arial" w:cs="Arial"/>
          <w:i w:val="0"/>
          <w:noProof/>
          <w:color w:val="auto"/>
        </w:rPr>
        <w:lastRenderedPageBreak/>
        <w:drawing>
          <wp:inline distT="0" distB="0" distL="0" distR="0" wp14:anchorId="00C6199D" wp14:editId="4AD143BF">
            <wp:extent cx="6164580" cy="3305175"/>
            <wp:effectExtent l="0" t="0" r="0" b="0"/>
            <wp:docPr id="20" name="图片 20" descr="C:\Users\Administrator\Documents\Tencent Files\3003379810\Image\C2C\H468FIXP~{8D%$]F2MI]SR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istrator\Documents\Tencent Files\3003379810\Image\C2C\H468FIXP~{8D%$]F2MI]SRV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4735" cy="3305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68CF" w:rsidRDefault="000E68CF" w:rsidP="000E68CF">
      <w:pPr>
        <w:widowControl/>
        <w:jc w:val="left"/>
        <w:rPr>
          <w:rFonts w:ascii="宋体" w:hAnsi="宋体" w:cs="宋体"/>
          <w:kern w:val="0"/>
          <w:sz w:val="24"/>
        </w:rPr>
      </w:pPr>
      <w:r w:rsidRPr="004B0F8F">
        <w:rPr>
          <w:rFonts w:ascii="宋体" w:hAnsi="宋体" w:cs="宋体"/>
          <w:noProof/>
          <w:kern w:val="0"/>
          <w:sz w:val="24"/>
        </w:rPr>
        <w:drawing>
          <wp:inline distT="0" distB="0" distL="0" distR="0" wp14:anchorId="5920DA91" wp14:editId="5C6DCC5C">
            <wp:extent cx="6164580" cy="3451860"/>
            <wp:effectExtent l="0" t="0" r="0" b="0"/>
            <wp:docPr id="18" name="图片 18" descr="C:\Users\Administrator\Documents\Tencent Files\3003379810\Image\C2C\$A$E}XHL9]N7})N$285XPH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Documents\Tencent Files\3003379810\Image\C2C\$A$E}XHL9]N7})N$285XPHG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4580" cy="345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68CF" w:rsidRPr="00975734" w:rsidRDefault="000E68CF" w:rsidP="000E68CF">
      <w:pPr>
        <w:widowControl/>
        <w:jc w:val="left"/>
        <w:rPr>
          <w:rFonts w:ascii="宋体" w:hAnsi="宋体" w:cs="宋体"/>
          <w:kern w:val="0"/>
          <w:sz w:val="24"/>
        </w:rPr>
      </w:pPr>
      <w:r w:rsidRPr="004B0F8F">
        <w:rPr>
          <w:rFonts w:ascii="宋体" w:hAnsi="宋体" w:cs="宋体"/>
          <w:noProof/>
          <w:kern w:val="0"/>
          <w:sz w:val="24"/>
        </w:rPr>
        <w:lastRenderedPageBreak/>
        <w:drawing>
          <wp:inline distT="0" distB="0" distL="0" distR="0" wp14:anchorId="7B45BD89" wp14:editId="3D8521FD">
            <wp:extent cx="6126480" cy="2407920"/>
            <wp:effectExtent l="0" t="0" r="0" b="0"/>
            <wp:docPr id="19" name="图片 19" descr="C:\Users\Administrator\Documents\Tencent Files\3003379810\Image\C2C\]_Y3Y]05JC_4(07~NGTSGK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strator\Documents\Tencent Files\3003379810\Image\C2C\]_Y3Y]05JC_4(07~NGTSGK8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240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68CF" w:rsidRDefault="000E68CF" w:rsidP="000E68CF">
      <w:pPr>
        <w:pStyle w:val="infoblue"/>
        <w:spacing w:before="0" w:beforeAutospacing="0" w:afterLines="50" w:after="156" w:afterAutospacing="0"/>
        <w:ind w:firstLine="420"/>
        <w:rPr>
          <w:rFonts w:ascii="Arial" w:hAnsi="Arial" w:cs="Arial"/>
          <w:i w:val="0"/>
          <w:color w:val="auto"/>
        </w:rPr>
      </w:pPr>
    </w:p>
    <w:p w:rsidR="000E68CF" w:rsidRDefault="000E68CF" w:rsidP="000E68CF">
      <w:pPr>
        <w:pStyle w:val="5"/>
        <w:numPr>
          <w:ilvl w:val="4"/>
          <w:numId w:val="1"/>
        </w:numPr>
        <w:spacing w:beforeLines="50" w:before="156" w:beforeAutospacing="0" w:afterLines="50" w:after="156" w:afterAutospacing="0"/>
        <w:ind w:left="995" w:hangingChars="472" w:hanging="995"/>
      </w:pPr>
      <w:r>
        <w:rPr>
          <w:rFonts w:hint="eastAsia"/>
        </w:rPr>
        <w:t>业务规则</w:t>
      </w:r>
    </w:p>
    <w:p w:rsidR="000E68CF" w:rsidRDefault="000E68CF" w:rsidP="000E68CF">
      <w:pPr>
        <w:pStyle w:val="infoblue"/>
        <w:numPr>
          <w:ilvl w:val="0"/>
          <w:numId w:val="4"/>
        </w:numPr>
        <w:spacing w:before="0" w:beforeAutospacing="0" w:afterLines="50" w:after="156" w:afterAutospacing="0"/>
        <w:ind w:firstLineChars="0"/>
        <w:rPr>
          <w:rFonts w:ascii="Arial" w:hAnsi="Arial" w:cs="Arial"/>
          <w:i w:val="0"/>
          <w:color w:val="auto"/>
        </w:rPr>
      </w:pPr>
      <w:r>
        <w:rPr>
          <w:rFonts w:ascii="Arial" w:hAnsi="Arial" w:cs="Arial" w:hint="eastAsia"/>
          <w:i w:val="0"/>
          <w:color w:val="auto"/>
        </w:rPr>
        <w:t xml:space="preserve"> </w:t>
      </w:r>
      <w:r>
        <w:rPr>
          <w:rFonts w:ascii="Arial" w:hAnsi="Arial" w:cs="Arial" w:hint="eastAsia"/>
          <w:i w:val="0"/>
          <w:color w:val="auto"/>
        </w:rPr>
        <w:t>校验用户注册时手机号或邮箱号码</w:t>
      </w:r>
    </w:p>
    <w:p w:rsidR="000E68CF" w:rsidRDefault="000E68CF" w:rsidP="000E68CF">
      <w:pPr>
        <w:pStyle w:val="infoblue"/>
        <w:numPr>
          <w:ilvl w:val="0"/>
          <w:numId w:val="4"/>
        </w:numPr>
        <w:spacing w:before="0" w:beforeAutospacing="0" w:afterLines="50" w:after="156" w:afterAutospacing="0"/>
        <w:ind w:firstLineChars="0"/>
        <w:rPr>
          <w:rFonts w:ascii="Arial" w:hAnsi="Arial" w:cs="Arial"/>
          <w:i w:val="0"/>
          <w:color w:val="auto"/>
        </w:rPr>
      </w:pPr>
      <w:r>
        <w:rPr>
          <w:rFonts w:ascii="Arial" w:hAnsi="Arial" w:cs="Arial" w:hint="eastAsia"/>
          <w:i w:val="0"/>
          <w:color w:val="auto"/>
        </w:rPr>
        <w:t xml:space="preserve"> </w:t>
      </w:r>
      <w:r>
        <w:rPr>
          <w:rFonts w:ascii="Arial" w:hAnsi="Arial" w:cs="Arial" w:hint="eastAsia"/>
          <w:i w:val="0"/>
          <w:color w:val="auto"/>
        </w:rPr>
        <w:t>通过用户注册时手机号或邮箱获取验证码</w:t>
      </w:r>
    </w:p>
    <w:p w:rsidR="000E68CF" w:rsidRDefault="000E68CF" w:rsidP="000E68CF">
      <w:pPr>
        <w:pStyle w:val="5"/>
        <w:numPr>
          <w:ilvl w:val="4"/>
          <w:numId w:val="1"/>
        </w:numPr>
        <w:spacing w:beforeLines="50" w:before="156" w:beforeAutospacing="0" w:afterLines="50" w:after="156" w:afterAutospacing="0"/>
        <w:ind w:left="995" w:hangingChars="472" w:hanging="995"/>
      </w:pPr>
      <w:r>
        <w:rPr>
          <w:rFonts w:hint="eastAsia"/>
        </w:rPr>
        <w:t>输入说明</w:t>
      </w:r>
    </w:p>
    <w:tbl>
      <w:tblPr>
        <w:tblW w:w="94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7"/>
        <w:gridCol w:w="1418"/>
        <w:gridCol w:w="4534"/>
        <w:gridCol w:w="1986"/>
      </w:tblGrid>
      <w:tr w:rsidR="000E68CF" w:rsidTr="00A00674">
        <w:tc>
          <w:tcPr>
            <w:tcW w:w="1527" w:type="dxa"/>
            <w:shd w:val="clear" w:color="auto" w:fill="D9D9D9"/>
            <w:vAlign w:val="center"/>
          </w:tcPr>
          <w:p w:rsidR="000E68CF" w:rsidRDefault="000E68CF" w:rsidP="00A00674">
            <w:pPr>
              <w:adjustRightInd w:val="0"/>
              <w:snapToGrid w:val="0"/>
              <w:jc w:val="center"/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输入项</w:t>
            </w:r>
          </w:p>
        </w:tc>
        <w:tc>
          <w:tcPr>
            <w:tcW w:w="1418" w:type="dxa"/>
            <w:shd w:val="clear" w:color="auto" w:fill="D9D9D9"/>
            <w:vAlign w:val="center"/>
          </w:tcPr>
          <w:p w:rsidR="000E68CF" w:rsidRDefault="000E68CF" w:rsidP="00A00674">
            <w:pPr>
              <w:adjustRightInd w:val="0"/>
              <w:snapToGrid w:val="0"/>
              <w:jc w:val="center"/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类型</w:t>
            </w:r>
          </w:p>
        </w:tc>
        <w:tc>
          <w:tcPr>
            <w:tcW w:w="4534" w:type="dxa"/>
            <w:shd w:val="clear" w:color="auto" w:fill="D9D9D9"/>
            <w:vAlign w:val="center"/>
          </w:tcPr>
          <w:p w:rsidR="000E68CF" w:rsidRDefault="000E68CF" w:rsidP="00A00674">
            <w:pPr>
              <w:adjustRightInd w:val="0"/>
              <w:snapToGrid w:val="0"/>
              <w:jc w:val="center"/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规则</w:t>
            </w:r>
          </w:p>
        </w:tc>
        <w:tc>
          <w:tcPr>
            <w:tcW w:w="1986" w:type="dxa"/>
            <w:shd w:val="clear" w:color="auto" w:fill="D9D9D9"/>
            <w:vAlign w:val="center"/>
          </w:tcPr>
          <w:p w:rsidR="000E68CF" w:rsidRDefault="000E68CF" w:rsidP="00A00674">
            <w:pPr>
              <w:adjustRightInd w:val="0"/>
              <w:snapToGrid w:val="0"/>
              <w:jc w:val="center"/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备注</w:t>
            </w:r>
          </w:p>
        </w:tc>
      </w:tr>
      <w:tr w:rsidR="000E68CF" w:rsidTr="00A00674">
        <w:tc>
          <w:tcPr>
            <w:tcW w:w="1527" w:type="dxa"/>
            <w:vAlign w:val="center"/>
          </w:tcPr>
          <w:p w:rsidR="000E68CF" w:rsidRDefault="000E68CF" w:rsidP="00A00674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 w:hint="eastAsia"/>
                <w:color w:val="000000"/>
                <w:szCs w:val="21"/>
              </w:rPr>
              <w:t>手机号或电子邮箱</w:t>
            </w:r>
          </w:p>
        </w:tc>
        <w:tc>
          <w:tcPr>
            <w:tcW w:w="1418" w:type="dxa"/>
            <w:vAlign w:val="center"/>
          </w:tcPr>
          <w:p w:rsidR="000E68CF" w:rsidRDefault="000E68CF" w:rsidP="00A00674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 w:hint="eastAsia"/>
                <w:color w:val="000000"/>
                <w:szCs w:val="21"/>
              </w:rPr>
              <w:t>文本框</w:t>
            </w:r>
          </w:p>
        </w:tc>
        <w:tc>
          <w:tcPr>
            <w:tcW w:w="4534" w:type="dxa"/>
            <w:vAlign w:val="center"/>
          </w:tcPr>
          <w:p w:rsidR="000E68CF" w:rsidRPr="000502BE" w:rsidRDefault="000E68CF" w:rsidP="00A00674">
            <w:pPr>
              <w:pStyle w:val="af0"/>
              <w:numPr>
                <w:ilvl w:val="1"/>
                <w:numId w:val="16"/>
              </w:numPr>
              <w:ind w:firstLineChars="0"/>
              <w:jc w:val="left"/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 w:hint="eastAsia"/>
                <w:color w:val="000000"/>
                <w:szCs w:val="21"/>
              </w:rPr>
              <w:t>必须</w:t>
            </w:r>
            <w:r w:rsidRPr="000502BE">
              <w:rPr>
                <w:rFonts w:ascii="Calibri" w:hAnsi="Calibri" w:hint="eastAsia"/>
                <w:color w:val="000000"/>
                <w:szCs w:val="21"/>
              </w:rPr>
              <w:t>项，</w:t>
            </w:r>
            <w:r>
              <w:rPr>
                <w:rFonts w:ascii="Calibri" w:hAnsi="Calibri" w:hint="eastAsia"/>
                <w:color w:val="000000"/>
                <w:szCs w:val="21"/>
              </w:rPr>
              <w:t>输入框，</w:t>
            </w:r>
            <w:r w:rsidRPr="000502BE">
              <w:rPr>
                <w:rFonts w:ascii="Calibri" w:hAnsi="Calibri" w:hint="eastAsia"/>
                <w:color w:val="000000"/>
                <w:szCs w:val="21"/>
              </w:rPr>
              <w:t>不可为空</w:t>
            </w:r>
            <w:r>
              <w:rPr>
                <w:rFonts w:ascii="Calibri" w:hAnsi="Calibri" w:hint="eastAsia"/>
                <w:color w:val="000000"/>
                <w:szCs w:val="21"/>
              </w:rPr>
              <w:t xml:space="preserve"> </w:t>
            </w:r>
            <w:r>
              <w:rPr>
                <w:rFonts w:ascii="Calibri" w:hAnsi="Calibri" w:hint="eastAsia"/>
                <w:color w:val="000000"/>
                <w:szCs w:val="21"/>
              </w:rPr>
              <w:t>提示：手机号或电子邮箱不能为空</w:t>
            </w:r>
          </w:p>
          <w:p w:rsidR="000E68CF" w:rsidRPr="00C47213" w:rsidRDefault="000E68CF" w:rsidP="00A00674">
            <w:pPr>
              <w:pStyle w:val="af0"/>
              <w:numPr>
                <w:ilvl w:val="1"/>
                <w:numId w:val="16"/>
              </w:numPr>
              <w:ind w:firstLineChars="0"/>
              <w:jc w:val="left"/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 w:hint="eastAsia"/>
                <w:color w:val="000000"/>
                <w:szCs w:val="21"/>
              </w:rPr>
              <w:t>校验手机号或电子邮箱格式</w:t>
            </w:r>
            <w:r>
              <w:rPr>
                <w:rFonts w:ascii="Calibri" w:hAnsi="Calibri" w:hint="eastAsia"/>
                <w:color w:val="000000"/>
                <w:szCs w:val="21"/>
              </w:rPr>
              <w:t xml:space="preserve"> </w:t>
            </w:r>
            <w:r>
              <w:rPr>
                <w:rFonts w:ascii="Calibri" w:hAnsi="Calibri" w:hint="eastAsia"/>
                <w:color w:val="000000"/>
                <w:szCs w:val="21"/>
              </w:rPr>
              <w:t>提示：手机格式或电子邮箱格式不正确</w:t>
            </w:r>
          </w:p>
          <w:p w:rsidR="000E68CF" w:rsidRPr="00855B47" w:rsidRDefault="000E68CF" w:rsidP="00A00674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 w:hint="eastAsia"/>
                <w:color w:val="000000"/>
                <w:szCs w:val="21"/>
              </w:rPr>
              <w:t>3</w:t>
            </w:r>
            <w:r>
              <w:rPr>
                <w:rFonts w:ascii="Calibri" w:hAnsi="Calibri" w:hint="eastAsia"/>
                <w:color w:val="000000"/>
                <w:szCs w:val="21"/>
              </w:rPr>
              <w:t>、当鼠标离开输入框时校验手机或电子邮箱是否存在</w:t>
            </w:r>
            <w:r>
              <w:rPr>
                <w:rFonts w:ascii="Calibri" w:hAnsi="Calibri" w:hint="eastAsia"/>
                <w:color w:val="000000"/>
                <w:szCs w:val="21"/>
              </w:rPr>
              <w:t xml:space="preserve"> </w:t>
            </w:r>
            <w:r>
              <w:rPr>
                <w:rFonts w:ascii="Calibri" w:hAnsi="Calibri" w:hint="eastAsia"/>
                <w:color w:val="000000"/>
                <w:szCs w:val="21"/>
              </w:rPr>
              <w:t>提示：手机号或电子邮箱不存在！</w:t>
            </w:r>
          </w:p>
        </w:tc>
        <w:tc>
          <w:tcPr>
            <w:tcW w:w="1986" w:type="dxa"/>
            <w:vAlign w:val="center"/>
          </w:tcPr>
          <w:p w:rsidR="000E68CF" w:rsidRDefault="000E68CF" w:rsidP="00A00674">
            <w:pPr>
              <w:ind w:firstLine="525"/>
              <w:rPr>
                <w:rFonts w:ascii="Calibri" w:hAnsi="Calibri"/>
                <w:color w:val="000000"/>
                <w:szCs w:val="21"/>
              </w:rPr>
            </w:pPr>
          </w:p>
        </w:tc>
      </w:tr>
      <w:tr w:rsidR="000E68CF" w:rsidTr="00A00674">
        <w:tc>
          <w:tcPr>
            <w:tcW w:w="1527" w:type="dxa"/>
            <w:vAlign w:val="center"/>
          </w:tcPr>
          <w:p w:rsidR="000E68CF" w:rsidRDefault="000E68CF" w:rsidP="00A00674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 w:hint="eastAsia"/>
                <w:color w:val="000000"/>
                <w:szCs w:val="21"/>
              </w:rPr>
              <w:t>手机或邮箱验证码</w:t>
            </w:r>
          </w:p>
        </w:tc>
        <w:tc>
          <w:tcPr>
            <w:tcW w:w="1418" w:type="dxa"/>
            <w:vAlign w:val="center"/>
          </w:tcPr>
          <w:p w:rsidR="000E68CF" w:rsidRDefault="000E68CF" w:rsidP="00A00674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 w:hint="eastAsia"/>
                <w:color w:val="000000"/>
                <w:szCs w:val="21"/>
              </w:rPr>
              <w:t>文本框</w:t>
            </w:r>
          </w:p>
        </w:tc>
        <w:tc>
          <w:tcPr>
            <w:tcW w:w="4534" w:type="dxa"/>
            <w:vAlign w:val="center"/>
          </w:tcPr>
          <w:p w:rsidR="000E68CF" w:rsidRDefault="000E68CF" w:rsidP="00A00674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 w:hint="eastAsia"/>
                <w:color w:val="000000"/>
                <w:szCs w:val="21"/>
              </w:rPr>
              <w:t>1</w:t>
            </w:r>
            <w:r>
              <w:rPr>
                <w:rFonts w:ascii="Calibri" w:hAnsi="Calibri" w:hint="eastAsia"/>
                <w:color w:val="000000"/>
                <w:szCs w:val="21"/>
              </w:rPr>
              <w:t>、只能输入数字</w:t>
            </w:r>
            <w:r>
              <w:rPr>
                <w:rFonts w:ascii="Calibri" w:hAnsi="Calibri" w:hint="eastAsia"/>
                <w:color w:val="000000"/>
                <w:szCs w:val="21"/>
              </w:rPr>
              <w:t xml:space="preserve"> </w:t>
            </w:r>
          </w:p>
          <w:p w:rsidR="000E68CF" w:rsidRDefault="000E68CF" w:rsidP="00A00674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2</w:t>
            </w:r>
            <w:r>
              <w:rPr>
                <w:rFonts w:ascii="Calibri" w:hAnsi="Calibri" w:hint="eastAsia"/>
                <w:color w:val="000000"/>
                <w:szCs w:val="21"/>
              </w:rPr>
              <w:t>、当鼠标离开文本框时校验验证码是否正确</w:t>
            </w:r>
            <w:r>
              <w:rPr>
                <w:rFonts w:ascii="Calibri" w:hAnsi="Calibri" w:hint="eastAsia"/>
                <w:color w:val="000000"/>
                <w:szCs w:val="21"/>
              </w:rPr>
              <w:t xml:space="preserve"> </w:t>
            </w:r>
            <w:r>
              <w:rPr>
                <w:rFonts w:ascii="Calibri" w:hAnsi="Calibri"/>
                <w:color w:val="000000"/>
                <w:szCs w:val="21"/>
              </w:rPr>
              <w:t xml:space="preserve"> </w:t>
            </w:r>
            <w:r>
              <w:rPr>
                <w:rFonts w:ascii="Calibri" w:hAnsi="Calibri" w:hint="eastAsia"/>
                <w:color w:val="000000"/>
                <w:szCs w:val="21"/>
              </w:rPr>
              <w:t>不正确提示：手机或邮箱验证码不正确</w:t>
            </w:r>
          </w:p>
        </w:tc>
        <w:tc>
          <w:tcPr>
            <w:tcW w:w="1986" w:type="dxa"/>
            <w:vAlign w:val="center"/>
          </w:tcPr>
          <w:p w:rsidR="000E68CF" w:rsidRDefault="000E68CF" w:rsidP="00A00674">
            <w:pPr>
              <w:ind w:firstLine="525"/>
              <w:rPr>
                <w:rFonts w:ascii="Calibri" w:hAnsi="Calibri"/>
                <w:color w:val="000000"/>
                <w:szCs w:val="21"/>
              </w:rPr>
            </w:pPr>
          </w:p>
        </w:tc>
      </w:tr>
      <w:tr w:rsidR="000E68CF" w:rsidTr="00A00674">
        <w:tc>
          <w:tcPr>
            <w:tcW w:w="1527" w:type="dxa"/>
            <w:vAlign w:val="center"/>
          </w:tcPr>
          <w:p w:rsidR="000E68CF" w:rsidRDefault="000E68CF" w:rsidP="00A00674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 w:hint="eastAsia"/>
                <w:color w:val="000000"/>
                <w:szCs w:val="21"/>
              </w:rPr>
              <w:t>图形验证码</w:t>
            </w:r>
          </w:p>
        </w:tc>
        <w:tc>
          <w:tcPr>
            <w:tcW w:w="1418" w:type="dxa"/>
            <w:vAlign w:val="center"/>
          </w:tcPr>
          <w:p w:rsidR="000E68CF" w:rsidRDefault="000E68CF" w:rsidP="00A00674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 w:hint="eastAsia"/>
                <w:color w:val="000000"/>
                <w:szCs w:val="21"/>
              </w:rPr>
              <w:t>文本框</w:t>
            </w:r>
          </w:p>
        </w:tc>
        <w:tc>
          <w:tcPr>
            <w:tcW w:w="4534" w:type="dxa"/>
            <w:vAlign w:val="center"/>
          </w:tcPr>
          <w:p w:rsidR="000E68CF" w:rsidRDefault="000E68CF" w:rsidP="00A00674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 w:hint="eastAsia"/>
                <w:color w:val="000000"/>
                <w:szCs w:val="21"/>
              </w:rPr>
              <w:t>1</w:t>
            </w:r>
            <w:r>
              <w:rPr>
                <w:rFonts w:ascii="Calibri" w:hAnsi="Calibri" w:hint="eastAsia"/>
                <w:color w:val="000000"/>
                <w:szCs w:val="21"/>
              </w:rPr>
              <w:t>、只能输入数字</w:t>
            </w:r>
            <w:r>
              <w:rPr>
                <w:rFonts w:ascii="Calibri" w:hAnsi="Calibri" w:hint="eastAsia"/>
                <w:color w:val="000000"/>
                <w:szCs w:val="21"/>
              </w:rPr>
              <w:t xml:space="preserve"> </w:t>
            </w:r>
            <w:r>
              <w:rPr>
                <w:rFonts w:ascii="Calibri" w:hAnsi="Calibri" w:hint="eastAsia"/>
                <w:color w:val="000000"/>
                <w:szCs w:val="21"/>
              </w:rPr>
              <w:t>长度为</w:t>
            </w:r>
            <w:r>
              <w:rPr>
                <w:rFonts w:ascii="Calibri" w:hAnsi="Calibri" w:hint="eastAsia"/>
                <w:color w:val="000000"/>
                <w:szCs w:val="21"/>
              </w:rPr>
              <w:t>4</w:t>
            </w:r>
            <w:r>
              <w:rPr>
                <w:rFonts w:ascii="Calibri" w:hAnsi="Calibri"/>
                <w:color w:val="000000"/>
                <w:szCs w:val="21"/>
              </w:rPr>
              <w:t xml:space="preserve"> </w:t>
            </w:r>
            <w:r>
              <w:rPr>
                <w:rFonts w:ascii="Calibri" w:hAnsi="Calibri" w:hint="eastAsia"/>
                <w:color w:val="000000"/>
                <w:szCs w:val="21"/>
              </w:rPr>
              <w:t>不可为空</w:t>
            </w:r>
            <w:r>
              <w:rPr>
                <w:rFonts w:ascii="Calibri" w:hAnsi="Calibri" w:hint="eastAsia"/>
                <w:color w:val="000000"/>
                <w:szCs w:val="21"/>
              </w:rPr>
              <w:t xml:space="preserve"> </w:t>
            </w:r>
            <w:r>
              <w:rPr>
                <w:rFonts w:ascii="Calibri" w:hAnsi="Calibri" w:hint="eastAsia"/>
                <w:color w:val="000000"/>
                <w:szCs w:val="21"/>
              </w:rPr>
              <w:t>提示：请输入验证码</w:t>
            </w:r>
          </w:p>
          <w:p w:rsidR="000E68CF" w:rsidRDefault="000E68CF" w:rsidP="00A00674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 w:hint="eastAsia"/>
                <w:color w:val="000000"/>
                <w:szCs w:val="21"/>
              </w:rPr>
              <w:t>2</w:t>
            </w:r>
            <w:r>
              <w:rPr>
                <w:rFonts w:ascii="Calibri" w:hAnsi="Calibri" w:hint="eastAsia"/>
                <w:color w:val="000000"/>
                <w:szCs w:val="21"/>
              </w:rPr>
              <w:t>、鼠标离开时校验验证码是否正确</w:t>
            </w:r>
            <w:r>
              <w:rPr>
                <w:rFonts w:ascii="Calibri" w:hAnsi="Calibri" w:hint="eastAsia"/>
                <w:color w:val="000000"/>
                <w:szCs w:val="21"/>
              </w:rPr>
              <w:t xml:space="preserve"> </w:t>
            </w:r>
            <w:r>
              <w:rPr>
                <w:rFonts w:ascii="Calibri" w:hAnsi="Calibri" w:hint="eastAsia"/>
                <w:color w:val="000000"/>
                <w:szCs w:val="21"/>
              </w:rPr>
              <w:t>提示：验证码不正确</w:t>
            </w:r>
          </w:p>
        </w:tc>
        <w:tc>
          <w:tcPr>
            <w:tcW w:w="1986" w:type="dxa"/>
            <w:vAlign w:val="center"/>
          </w:tcPr>
          <w:p w:rsidR="000E68CF" w:rsidRDefault="000E68CF" w:rsidP="00A00674">
            <w:pPr>
              <w:ind w:firstLine="525"/>
              <w:rPr>
                <w:rFonts w:ascii="Calibri" w:hAnsi="Calibri"/>
                <w:color w:val="000000"/>
                <w:szCs w:val="21"/>
              </w:rPr>
            </w:pPr>
          </w:p>
        </w:tc>
      </w:tr>
      <w:tr w:rsidR="000E68CF" w:rsidTr="00A00674">
        <w:tc>
          <w:tcPr>
            <w:tcW w:w="1527" w:type="dxa"/>
            <w:vAlign w:val="center"/>
          </w:tcPr>
          <w:p w:rsidR="000E68CF" w:rsidRDefault="000E68CF" w:rsidP="00A00674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 w:hint="eastAsia"/>
                <w:color w:val="000000"/>
                <w:szCs w:val="21"/>
              </w:rPr>
              <w:t>新登录密码</w:t>
            </w:r>
          </w:p>
        </w:tc>
        <w:tc>
          <w:tcPr>
            <w:tcW w:w="1418" w:type="dxa"/>
            <w:vAlign w:val="center"/>
          </w:tcPr>
          <w:p w:rsidR="000E68CF" w:rsidRDefault="000E68CF" w:rsidP="00A00674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 w:hint="eastAsia"/>
                <w:color w:val="000000"/>
                <w:szCs w:val="21"/>
              </w:rPr>
              <w:t>密码框</w:t>
            </w:r>
          </w:p>
        </w:tc>
        <w:tc>
          <w:tcPr>
            <w:tcW w:w="4534" w:type="dxa"/>
            <w:vAlign w:val="center"/>
          </w:tcPr>
          <w:p w:rsidR="000E68CF" w:rsidRDefault="000E68CF" w:rsidP="00A00674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 w:hint="eastAsia"/>
                <w:color w:val="000000"/>
                <w:szCs w:val="21"/>
              </w:rPr>
              <w:t>1</w:t>
            </w:r>
            <w:r>
              <w:rPr>
                <w:rFonts w:ascii="Calibri" w:hAnsi="Calibri" w:hint="eastAsia"/>
                <w:color w:val="000000"/>
                <w:szCs w:val="21"/>
              </w:rPr>
              <w:t>、长度不超过</w:t>
            </w:r>
            <w:r>
              <w:rPr>
                <w:rFonts w:ascii="Calibri" w:hAnsi="Calibri" w:hint="eastAsia"/>
                <w:color w:val="000000"/>
                <w:szCs w:val="21"/>
              </w:rPr>
              <w:t>5</w:t>
            </w:r>
            <w:r>
              <w:rPr>
                <w:rFonts w:ascii="Calibri" w:hAnsi="Calibri"/>
                <w:color w:val="000000"/>
                <w:szCs w:val="21"/>
              </w:rPr>
              <w:t>0</w:t>
            </w:r>
          </w:p>
          <w:p w:rsidR="000E68CF" w:rsidRDefault="000E68CF" w:rsidP="00A00674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2</w:t>
            </w:r>
            <w:r>
              <w:rPr>
                <w:rFonts w:ascii="Calibri" w:hAnsi="Calibri" w:hint="eastAsia"/>
                <w:color w:val="000000"/>
                <w:szCs w:val="21"/>
              </w:rPr>
              <w:t>、密码强度及时提示</w:t>
            </w:r>
          </w:p>
          <w:p w:rsidR="000E68CF" w:rsidRDefault="000E68CF" w:rsidP="00A00674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 w:hint="eastAsia"/>
                <w:color w:val="000000"/>
                <w:szCs w:val="21"/>
              </w:rPr>
              <w:t>3</w:t>
            </w:r>
            <w:r>
              <w:rPr>
                <w:rFonts w:ascii="Calibri" w:hAnsi="Calibri" w:hint="eastAsia"/>
                <w:color w:val="000000"/>
                <w:szCs w:val="21"/>
              </w:rPr>
              <w:t>、密码必须有字母和数字组成</w:t>
            </w:r>
          </w:p>
        </w:tc>
        <w:tc>
          <w:tcPr>
            <w:tcW w:w="1986" w:type="dxa"/>
            <w:vAlign w:val="center"/>
          </w:tcPr>
          <w:p w:rsidR="000E68CF" w:rsidRDefault="000E68CF" w:rsidP="00A00674">
            <w:pPr>
              <w:ind w:firstLine="525"/>
              <w:rPr>
                <w:rFonts w:ascii="Calibri" w:hAnsi="Calibri"/>
                <w:color w:val="000000"/>
                <w:szCs w:val="21"/>
              </w:rPr>
            </w:pPr>
          </w:p>
        </w:tc>
      </w:tr>
      <w:tr w:rsidR="000E68CF" w:rsidTr="00A00674">
        <w:tc>
          <w:tcPr>
            <w:tcW w:w="1527" w:type="dxa"/>
            <w:vAlign w:val="center"/>
          </w:tcPr>
          <w:p w:rsidR="000E68CF" w:rsidRDefault="000E68CF" w:rsidP="00A00674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 w:hint="eastAsia"/>
                <w:color w:val="000000"/>
                <w:szCs w:val="21"/>
              </w:rPr>
              <w:t>确认密码</w:t>
            </w:r>
          </w:p>
        </w:tc>
        <w:tc>
          <w:tcPr>
            <w:tcW w:w="1418" w:type="dxa"/>
            <w:vAlign w:val="center"/>
          </w:tcPr>
          <w:p w:rsidR="000E68CF" w:rsidRDefault="000E68CF" w:rsidP="00A00674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 w:hint="eastAsia"/>
                <w:color w:val="000000"/>
                <w:szCs w:val="21"/>
              </w:rPr>
              <w:t>密码框</w:t>
            </w:r>
          </w:p>
        </w:tc>
        <w:tc>
          <w:tcPr>
            <w:tcW w:w="4534" w:type="dxa"/>
            <w:vAlign w:val="center"/>
          </w:tcPr>
          <w:p w:rsidR="000E68CF" w:rsidRDefault="000E68CF" w:rsidP="00A00674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 w:hint="eastAsia"/>
                <w:color w:val="000000"/>
                <w:szCs w:val="21"/>
              </w:rPr>
              <w:t>1</w:t>
            </w:r>
            <w:r>
              <w:rPr>
                <w:rFonts w:ascii="Calibri" w:hAnsi="Calibri" w:hint="eastAsia"/>
                <w:color w:val="000000"/>
                <w:szCs w:val="21"/>
              </w:rPr>
              <w:t>、长度不超过</w:t>
            </w:r>
            <w:r>
              <w:rPr>
                <w:rFonts w:ascii="Calibri" w:hAnsi="Calibri" w:hint="eastAsia"/>
                <w:color w:val="000000"/>
                <w:szCs w:val="21"/>
              </w:rPr>
              <w:t>5</w:t>
            </w:r>
            <w:r>
              <w:rPr>
                <w:rFonts w:ascii="Calibri" w:hAnsi="Calibri"/>
                <w:color w:val="000000"/>
                <w:szCs w:val="21"/>
              </w:rPr>
              <w:t>0</w:t>
            </w:r>
          </w:p>
          <w:p w:rsidR="000E68CF" w:rsidRDefault="000E68CF" w:rsidP="00A00674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 w:hint="eastAsia"/>
                <w:color w:val="000000"/>
                <w:szCs w:val="21"/>
              </w:rPr>
              <w:t>2</w:t>
            </w:r>
            <w:r>
              <w:rPr>
                <w:rFonts w:ascii="Calibri" w:hAnsi="Calibri" w:hint="eastAsia"/>
                <w:color w:val="000000"/>
                <w:szCs w:val="21"/>
              </w:rPr>
              <w:t>、两次密码必须一致</w:t>
            </w:r>
          </w:p>
        </w:tc>
        <w:tc>
          <w:tcPr>
            <w:tcW w:w="1986" w:type="dxa"/>
            <w:vAlign w:val="center"/>
          </w:tcPr>
          <w:p w:rsidR="000E68CF" w:rsidRDefault="000E68CF" w:rsidP="00A00674">
            <w:pPr>
              <w:ind w:firstLine="525"/>
              <w:rPr>
                <w:rFonts w:ascii="Calibri" w:hAnsi="Calibri"/>
                <w:color w:val="000000"/>
                <w:szCs w:val="21"/>
              </w:rPr>
            </w:pPr>
          </w:p>
        </w:tc>
      </w:tr>
      <w:tr w:rsidR="000E68CF" w:rsidTr="00A00674">
        <w:tc>
          <w:tcPr>
            <w:tcW w:w="1527" w:type="dxa"/>
            <w:vAlign w:val="center"/>
          </w:tcPr>
          <w:p w:rsidR="000E68CF" w:rsidRDefault="000E68CF" w:rsidP="00A00674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 w:hint="eastAsia"/>
                <w:color w:val="000000"/>
                <w:szCs w:val="21"/>
              </w:rPr>
              <w:t>图形验证码</w:t>
            </w:r>
          </w:p>
        </w:tc>
        <w:tc>
          <w:tcPr>
            <w:tcW w:w="1418" w:type="dxa"/>
            <w:vAlign w:val="center"/>
          </w:tcPr>
          <w:p w:rsidR="000E68CF" w:rsidRDefault="000E68CF" w:rsidP="00A00674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 w:hint="eastAsia"/>
                <w:color w:val="000000"/>
                <w:szCs w:val="21"/>
              </w:rPr>
              <w:t>文本框</w:t>
            </w:r>
          </w:p>
        </w:tc>
        <w:tc>
          <w:tcPr>
            <w:tcW w:w="4534" w:type="dxa"/>
            <w:vAlign w:val="center"/>
          </w:tcPr>
          <w:p w:rsidR="000E68CF" w:rsidRDefault="000E68CF" w:rsidP="00A00674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 w:hint="eastAsia"/>
                <w:color w:val="000000"/>
                <w:szCs w:val="21"/>
              </w:rPr>
              <w:t>1</w:t>
            </w:r>
            <w:r>
              <w:rPr>
                <w:rFonts w:ascii="Calibri" w:hAnsi="Calibri" w:hint="eastAsia"/>
                <w:color w:val="000000"/>
                <w:szCs w:val="21"/>
              </w:rPr>
              <w:t>、只能输入数字</w:t>
            </w:r>
            <w:r>
              <w:rPr>
                <w:rFonts w:ascii="Calibri" w:hAnsi="Calibri" w:hint="eastAsia"/>
                <w:color w:val="000000"/>
                <w:szCs w:val="21"/>
              </w:rPr>
              <w:t xml:space="preserve"> </w:t>
            </w:r>
            <w:r>
              <w:rPr>
                <w:rFonts w:ascii="Calibri" w:hAnsi="Calibri" w:hint="eastAsia"/>
                <w:color w:val="000000"/>
                <w:szCs w:val="21"/>
              </w:rPr>
              <w:t>长度为</w:t>
            </w:r>
            <w:r>
              <w:rPr>
                <w:rFonts w:ascii="Calibri" w:hAnsi="Calibri" w:hint="eastAsia"/>
                <w:color w:val="000000"/>
                <w:szCs w:val="21"/>
              </w:rPr>
              <w:t>4</w:t>
            </w:r>
            <w:r>
              <w:rPr>
                <w:rFonts w:ascii="Calibri" w:hAnsi="Calibri"/>
                <w:color w:val="000000"/>
                <w:szCs w:val="21"/>
              </w:rPr>
              <w:t xml:space="preserve"> </w:t>
            </w:r>
            <w:r>
              <w:rPr>
                <w:rFonts w:ascii="Calibri" w:hAnsi="Calibri" w:hint="eastAsia"/>
                <w:color w:val="000000"/>
                <w:szCs w:val="21"/>
              </w:rPr>
              <w:t>不可为空</w:t>
            </w:r>
            <w:r>
              <w:rPr>
                <w:rFonts w:ascii="Calibri" w:hAnsi="Calibri" w:hint="eastAsia"/>
                <w:color w:val="000000"/>
                <w:szCs w:val="21"/>
              </w:rPr>
              <w:t xml:space="preserve"> </w:t>
            </w:r>
            <w:r>
              <w:rPr>
                <w:rFonts w:ascii="Calibri" w:hAnsi="Calibri" w:hint="eastAsia"/>
                <w:color w:val="000000"/>
                <w:szCs w:val="21"/>
              </w:rPr>
              <w:t>提示：请输入验证码</w:t>
            </w:r>
          </w:p>
          <w:p w:rsidR="000E68CF" w:rsidRDefault="000E68CF" w:rsidP="00A00674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 w:hint="eastAsia"/>
                <w:color w:val="000000"/>
                <w:szCs w:val="21"/>
              </w:rPr>
              <w:t>2</w:t>
            </w:r>
            <w:r>
              <w:rPr>
                <w:rFonts w:ascii="Calibri" w:hAnsi="Calibri" w:hint="eastAsia"/>
                <w:color w:val="000000"/>
                <w:szCs w:val="21"/>
              </w:rPr>
              <w:t>、鼠标离开时校验验证码是否正确</w:t>
            </w:r>
            <w:r>
              <w:rPr>
                <w:rFonts w:ascii="Calibri" w:hAnsi="Calibri" w:hint="eastAsia"/>
                <w:color w:val="000000"/>
                <w:szCs w:val="21"/>
              </w:rPr>
              <w:t xml:space="preserve"> </w:t>
            </w:r>
            <w:r>
              <w:rPr>
                <w:rFonts w:ascii="Calibri" w:hAnsi="Calibri" w:hint="eastAsia"/>
                <w:color w:val="000000"/>
                <w:szCs w:val="21"/>
              </w:rPr>
              <w:t>提示：验证码不正确</w:t>
            </w:r>
          </w:p>
        </w:tc>
        <w:tc>
          <w:tcPr>
            <w:tcW w:w="1986" w:type="dxa"/>
            <w:vAlign w:val="center"/>
          </w:tcPr>
          <w:p w:rsidR="000E68CF" w:rsidRDefault="000E68CF" w:rsidP="00A00674">
            <w:pPr>
              <w:ind w:firstLine="525"/>
              <w:rPr>
                <w:rFonts w:ascii="Calibri" w:hAnsi="Calibri"/>
                <w:color w:val="000000"/>
                <w:szCs w:val="21"/>
              </w:rPr>
            </w:pPr>
          </w:p>
        </w:tc>
      </w:tr>
      <w:tr w:rsidR="000E68CF" w:rsidTr="00A00674">
        <w:tc>
          <w:tcPr>
            <w:tcW w:w="1527" w:type="dxa"/>
            <w:vAlign w:val="center"/>
          </w:tcPr>
          <w:p w:rsidR="000E68CF" w:rsidRDefault="000E68CF" w:rsidP="00A00674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 w:hint="eastAsia"/>
                <w:color w:val="000000"/>
                <w:szCs w:val="21"/>
              </w:rPr>
              <w:t>提交按钮</w:t>
            </w:r>
          </w:p>
        </w:tc>
        <w:tc>
          <w:tcPr>
            <w:tcW w:w="1418" w:type="dxa"/>
            <w:vAlign w:val="center"/>
          </w:tcPr>
          <w:p w:rsidR="000E68CF" w:rsidRDefault="000E68CF" w:rsidP="00A00674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 w:hint="eastAsia"/>
                <w:color w:val="000000"/>
                <w:szCs w:val="21"/>
              </w:rPr>
              <w:t>按钮</w:t>
            </w:r>
          </w:p>
        </w:tc>
        <w:tc>
          <w:tcPr>
            <w:tcW w:w="4534" w:type="dxa"/>
            <w:vAlign w:val="center"/>
          </w:tcPr>
          <w:p w:rsidR="000E68CF" w:rsidRDefault="000E68CF" w:rsidP="00A00674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 w:hint="eastAsia"/>
                <w:color w:val="000000"/>
                <w:szCs w:val="21"/>
              </w:rPr>
              <w:t>1</w:t>
            </w:r>
            <w:r>
              <w:rPr>
                <w:rFonts w:ascii="Calibri" w:hAnsi="Calibri" w:hint="eastAsia"/>
                <w:color w:val="000000"/>
                <w:szCs w:val="21"/>
              </w:rPr>
              <w:t>、密码输入校验通过和验证码校验通过才能点</w:t>
            </w:r>
            <w:r>
              <w:rPr>
                <w:rFonts w:ascii="Calibri" w:hAnsi="Calibri" w:hint="eastAsia"/>
                <w:color w:val="000000"/>
                <w:szCs w:val="21"/>
              </w:rPr>
              <w:lastRenderedPageBreak/>
              <w:t>击</w:t>
            </w:r>
          </w:p>
        </w:tc>
        <w:tc>
          <w:tcPr>
            <w:tcW w:w="1986" w:type="dxa"/>
            <w:vAlign w:val="center"/>
          </w:tcPr>
          <w:p w:rsidR="000E68CF" w:rsidRDefault="000E68CF" w:rsidP="00A00674">
            <w:pPr>
              <w:ind w:firstLine="525"/>
              <w:rPr>
                <w:rFonts w:ascii="Calibri" w:hAnsi="Calibri"/>
                <w:color w:val="000000"/>
                <w:szCs w:val="21"/>
              </w:rPr>
            </w:pPr>
          </w:p>
        </w:tc>
      </w:tr>
    </w:tbl>
    <w:p w:rsidR="000E68CF" w:rsidRDefault="000E68CF" w:rsidP="000E68CF">
      <w:pPr>
        <w:pStyle w:val="5"/>
        <w:numPr>
          <w:ilvl w:val="4"/>
          <w:numId w:val="1"/>
        </w:numPr>
        <w:spacing w:beforeLines="50" w:before="156" w:beforeAutospacing="0" w:afterLines="50" w:after="156" w:afterAutospacing="0"/>
        <w:ind w:left="995" w:hangingChars="472" w:hanging="995"/>
      </w:pPr>
      <w:r>
        <w:rPr>
          <w:rFonts w:hint="eastAsia"/>
        </w:rPr>
        <w:t>输出说明</w:t>
      </w:r>
    </w:p>
    <w:p w:rsidR="000E68CF" w:rsidRDefault="000E68CF" w:rsidP="000E68CF">
      <w:pPr>
        <w:pStyle w:val="infoblue"/>
        <w:spacing w:before="0" w:beforeAutospacing="0" w:afterLines="50" w:after="156" w:afterAutospacing="0"/>
        <w:ind w:firstLine="420"/>
        <w:rPr>
          <w:rFonts w:ascii="Arial" w:hAnsi="Arial" w:cs="Arial"/>
          <w:i w:val="0"/>
          <w:color w:val="auto"/>
        </w:rPr>
      </w:pPr>
      <w:r>
        <w:rPr>
          <w:rFonts w:ascii="Arial" w:hAnsi="Arial" w:cs="Arial"/>
          <w:i w:val="0"/>
          <w:color w:val="auto"/>
        </w:rPr>
        <w:t>1</w:t>
      </w:r>
      <w:r>
        <w:rPr>
          <w:rFonts w:ascii="Arial" w:hAnsi="Arial" w:cs="Arial" w:hint="eastAsia"/>
          <w:i w:val="0"/>
          <w:color w:val="auto"/>
        </w:rPr>
        <w:t>、页面提示操作成功</w:t>
      </w:r>
    </w:p>
    <w:p w:rsidR="000E68CF" w:rsidRDefault="000E68CF" w:rsidP="000E68CF">
      <w:pPr>
        <w:pStyle w:val="infoblue"/>
        <w:spacing w:before="0" w:beforeAutospacing="0" w:afterLines="50" w:after="156" w:afterAutospacing="0"/>
        <w:ind w:firstLine="420"/>
        <w:rPr>
          <w:rFonts w:ascii="Arial" w:hAnsi="Arial" w:cs="Arial"/>
          <w:i w:val="0"/>
          <w:color w:val="auto"/>
        </w:rPr>
      </w:pPr>
    </w:p>
    <w:p w:rsidR="00CD4EEB" w:rsidRDefault="00CD4EEB" w:rsidP="00CD4EEB">
      <w:pPr>
        <w:pStyle w:val="4"/>
        <w:numPr>
          <w:ilvl w:val="3"/>
          <w:numId w:val="1"/>
        </w:numPr>
      </w:pPr>
      <w:r>
        <w:rPr>
          <w:rFonts w:hint="eastAsia"/>
        </w:rPr>
        <w:t>修改</w:t>
      </w:r>
      <w:r w:rsidR="00A97EF1">
        <w:rPr>
          <w:rFonts w:hint="eastAsia"/>
        </w:rPr>
        <w:t>/</w:t>
      </w:r>
      <w:r w:rsidR="00A0491A">
        <w:rPr>
          <w:rFonts w:hint="eastAsia"/>
        </w:rPr>
        <w:t>认</w:t>
      </w:r>
      <w:r>
        <w:rPr>
          <w:rFonts w:hint="eastAsia"/>
        </w:rPr>
        <w:t>证邮箱</w:t>
      </w:r>
    </w:p>
    <w:p w:rsidR="00CD4EEB" w:rsidRDefault="00CD4EEB" w:rsidP="00CD4EEB">
      <w:pPr>
        <w:pStyle w:val="5"/>
        <w:numPr>
          <w:ilvl w:val="4"/>
          <w:numId w:val="1"/>
        </w:numPr>
        <w:spacing w:beforeLines="50" w:before="156" w:beforeAutospacing="0" w:afterLines="50" w:after="156" w:afterAutospacing="0"/>
        <w:ind w:left="995" w:hangingChars="472" w:hanging="995"/>
      </w:pPr>
      <w:r>
        <w:rPr>
          <w:rFonts w:hint="eastAsia"/>
        </w:rPr>
        <w:t>功能描述</w:t>
      </w:r>
    </w:p>
    <w:p w:rsidR="00CD4EEB" w:rsidRDefault="00CD4EEB" w:rsidP="00CD4EEB">
      <w:r>
        <w:rPr>
          <w:rFonts w:hint="eastAsia"/>
        </w:rPr>
        <w:t>买家用户</w:t>
      </w:r>
      <w:r w:rsidR="000222B3">
        <w:rPr>
          <w:rFonts w:hint="eastAsia"/>
        </w:rPr>
        <w:t>绑定或修改邮箱号码</w:t>
      </w:r>
      <w:r>
        <w:rPr>
          <w:rFonts w:hint="eastAsia"/>
        </w:rPr>
        <w:t>。</w:t>
      </w:r>
    </w:p>
    <w:p w:rsidR="00CD4EEB" w:rsidRDefault="00CD4EEB" w:rsidP="00CD4EEB">
      <w:r>
        <w:rPr>
          <w:rFonts w:hint="eastAsia"/>
        </w:rPr>
        <w:t>1</w:t>
      </w:r>
      <w:r>
        <w:rPr>
          <w:rFonts w:hint="eastAsia"/>
        </w:rPr>
        <w:t>、</w:t>
      </w:r>
      <w:r w:rsidR="00043054">
        <w:rPr>
          <w:rFonts w:hint="eastAsia"/>
        </w:rPr>
        <w:t>绑定邮箱号码</w:t>
      </w:r>
    </w:p>
    <w:p w:rsidR="00CD4EEB" w:rsidRDefault="00CD4EEB" w:rsidP="00CD4EEB">
      <w:r>
        <w:rPr>
          <w:rFonts w:hint="eastAsia"/>
        </w:rPr>
        <w:t>2</w:t>
      </w:r>
      <w:r w:rsidR="00043054">
        <w:rPr>
          <w:rFonts w:hint="eastAsia"/>
        </w:rPr>
        <w:t>、修改邮箱号码</w:t>
      </w:r>
      <w:r w:rsidR="009652AA">
        <w:rPr>
          <w:rFonts w:hint="eastAsia"/>
        </w:rPr>
        <w:t>(</w:t>
      </w:r>
      <w:r w:rsidR="009652AA">
        <w:rPr>
          <w:rFonts w:hint="eastAsia"/>
        </w:rPr>
        <w:t>可通过手机修改或通过原邮箱修改</w:t>
      </w:r>
      <w:r w:rsidR="009652AA">
        <w:t>)</w:t>
      </w:r>
    </w:p>
    <w:p w:rsidR="00CD4EEB" w:rsidRPr="00BB39B7" w:rsidRDefault="00CD4EEB" w:rsidP="00CD4EEB">
      <w:r>
        <w:rPr>
          <w:rFonts w:hint="eastAsia"/>
        </w:rPr>
        <w:t>3</w:t>
      </w:r>
      <w:r>
        <w:rPr>
          <w:rFonts w:hint="eastAsia"/>
        </w:rPr>
        <w:t>、</w:t>
      </w:r>
      <w:r w:rsidR="005E4D17">
        <w:rPr>
          <w:rFonts w:hint="eastAsia"/>
        </w:rPr>
        <w:t>操作成功界面</w:t>
      </w:r>
    </w:p>
    <w:p w:rsidR="00CD4EEB" w:rsidRPr="00976D0B" w:rsidRDefault="00CD4EEB" w:rsidP="00CD4EEB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Arial" w:hAnsi="Arial" w:cs="Arial" w:hint="eastAsia"/>
          <w:i/>
        </w:rPr>
        <w:t xml:space="preserve"> </w:t>
      </w:r>
    </w:p>
    <w:p w:rsidR="001F0B93" w:rsidRPr="001F0B93" w:rsidRDefault="001F0B93" w:rsidP="001F0B93">
      <w:pPr>
        <w:widowControl/>
        <w:jc w:val="left"/>
        <w:rPr>
          <w:rFonts w:ascii="宋体" w:hAnsi="宋体" w:cs="宋体"/>
          <w:kern w:val="0"/>
          <w:sz w:val="24"/>
        </w:rPr>
      </w:pPr>
      <w:r w:rsidRPr="001F0B93">
        <w:rPr>
          <w:rFonts w:ascii="宋体" w:hAnsi="宋体" w:cs="宋体"/>
          <w:noProof/>
          <w:kern w:val="0"/>
          <w:sz w:val="24"/>
        </w:rPr>
        <w:drawing>
          <wp:inline distT="0" distB="0" distL="0" distR="0">
            <wp:extent cx="5406776" cy="2903220"/>
            <wp:effectExtent l="0" t="0" r="0" b="0"/>
            <wp:docPr id="43" name="图片 43" descr="C:\Users\Administrator\Documents\Tencent Files\3003379810\Image\C2C\9{)_SK_[%B0P2A8ZZ70M2X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Administrator\Documents\Tencent Files\3003379810\Image\C2C\9{)_SK_[%B0P2A8ZZ70M2XC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5528" cy="2907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4777" w:rsidRPr="00994777" w:rsidRDefault="00E14906" w:rsidP="00994777">
      <w:pPr>
        <w:widowControl/>
        <w:jc w:val="left"/>
        <w:rPr>
          <w:rFonts w:ascii="宋体" w:hAnsi="宋体" w:cs="宋体"/>
          <w:kern w:val="0"/>
          <w:sz w:val="24"/>
        </w:rPr>
      </w:pPr>
      <w:r w:rsidRPr="00E14906">
        <w:rPr>
          <w:rFonts w:ascii="宋体" w:hAnsi="宋体" w:cs="宋体"/>
          <w:noProof/>
          <w:kern w:val="0"/>
          <w:sz w:val="24"/>
        </w:rPr>
        <w:lastRenderedPageBreak/>
        <w:drawing>
          <wp:inline distT="0" distB="0" distL="0" distR="0">
            <wp:extent cx="5402580" cy="3619500"/>
            <wp:effectExtent l="0" t="0" r="0" b="0"/>
            <wp:docPr id="47" name="图片 47" descr="C:\Users\Administrator\Documents\Tencent Files\3003379810\Image\C2C\OJ57S)~XYI2_HH7D2C29S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Administrator\Documents\Tencent Files\3003379810\Image\C2C\OJ57S)~XYI2_HH7D2C29SST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0B93" w:rsidRPr="001F0B93" w:rsidRDefault="001F0B93" w:rsidP="001F0B93">
      <w:pPr>
        <w:widowControl/>
        <w:jc w:val="left"/>
        <w:rPr>
          <w:rFonts w:ascii="宋体" w:hAnsi="宋体" w:cs="宋体"/>
          <w:kern w:val="0"/>
          <w:sz w:val="24"/>
        </w:rPr>
      </w:pPr>
    </w:p>
    <w:p w:rsidR="001F0B93" w:rsidRPr="001F0B93" w:rsidRDefault="001F0B93" w:rsidP="001F0B93">
      <w:pPr>
        <w:widowControl/>
        <w:jc w:val="left"/>
        <w:rPr>
          <w:rFonts w:ascii="宋体" w:hAnsi="宋体" w:cs="宋体"/>
          <w:kern w:val="0"/>
          <w:sz w:val="24"/>
        </w:rPr>
      </w:pPr>
      <w:r w:rsidRPr="001F0B93">
        <w:rPr>
          <w:rFonts w:ascii="宋体" w:hAnsi="宋体" w:cs="宋体"/>
          <w:noProof/>
          <w:kern w:val="0"/>
          <w:sz w:val="24"/>
        </w:rPr>
        <w:drawing>
          <wp:inline distT="0" distB="0" distL="0" distR="0">
            <wp:extent cx="5433060" cy="1761122"/>
            <wp:effectExtent l="0" t="0" r="0" b="0"/>
            <wp:docPr id="45" name="图片 45" descr="C:\Users\Administrator\Documents\Tencent Files\3003379810\Image\C2C\KA]B@]SS}A(@E7EG7V{FM}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Administrator\Documents\Tencent Files\3003379810\Image\C2C\KA]B@]SS}A(@E7EG7V{FM}8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7744" cy="1775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4EEB" w:rsidRDefault="00CD4EEB" w:rsidP="00CD4EEB">
      <w:pPr>
        <w:widowControl/>
        <w:jc w:val="left"/>
        <w:rPr>
          <w:rFonts w:ascii="宋体" w:hAnsi="宋体" w:cs="宋体"/>
          <w:kern w:val="0"/>
          <w:sz w:val="24"/>
        </w:rPr>
      </w:pPr>
    </w:p>
    <w:p w:rsidR="00CD4EEB" w:rsidRDefault="00CD4EEB" w:rsidP="004D73DA">
      <w:pPr>
        <w:pStyle w:val="infoblue"/>
        <w:spacing w:before="0" w:beforeAutospacing="0" w:afterLines="50" w:after="156" w:afterAutospacing="0"/>
        <w:ind w:firstLineChars="0" w:firstLine="0"/>
        <w:rPr>
          <w:rFonts w:ascii="Arial" w:hAnsi="Arial" w:cs="Arial"/>
          <w:i w:val="0"/>
          <w:color w:val="auto"/>
        </w:rPr>
      </w:pPr>
    </w:p>
    <w:p w:rsidR="00CD4EEB" w:rsidRDefault="00CD4EEB" w:rsidP="00CD4EEB">
      <w:pPr>
        <w:pStyle w:val="5"/>
        <w:numPr>
          <w:ilvl w:val="4"/>
          <w:numId w:val="1"/>
        </w:numPr>
        <w:spacing w:beforeLines="50" w:before="156" w:beforeAutospacing="0" w:afterLines="50" w:after="156" w:afterAutospacing="0"/>
        <w:ind w:left="995" w:hangingChars="472" w:hanging="995"/>
      </w:pPr>
      <w:r>
        <w:rPr>
          <w:rFonts w:hint="eastAsia"/>
        </w:rPr>
        <w:t>业务规则</w:t>
      </w:r>
    </w:p>
    <w:p w:rsidR="00CD4EEB" w:rsidRDefault="00CD4EEB" w:rsidP="00CD4EEB">
      <w:pPr>
        <w:pStyle w:val="infoblue"/>
        <w:numPr>
          <w:ilvl w:val="0"/>
          <w:numId w:val="4"/>
        </w:numPr>
        <w:spacing w:before="0" w:beforeAutospacing="0" w:afterLines="50" w:after="156" w:afterAutospacing="0"/>
        <w:ind w:firstLineChars="0"/>
        <w:rPr>
          <w:rFonts w:ascii="Arial" w:hAnsi="Arial" w:cs="Arial"/>
          <w:i w:val="0"/>
          <w:color w:val="auto"/>
        </w:rPr>
      </w:pPr>
      <w:r>
        <w:rPr>
          <w:rFonts w:ascii="Arial" w:hAnsi="Arial" w:cs="Arial" w:hint="eastAsia"/>
          <w:i w:val="0"/>
          <w:color w:val="auto"/>
        </w:rPr>
        <w:t xml:space="preserve"> </w:t>
      </w:r>
      <w:r w:rsidR="004D73DA">
        <w:rPr>
          <w:rFonts w:ascii="Arial" w:hAnsi="Arial" w:cs="Arial" w:hint="eastAsia"/>
          <w:i w:val="0"/>
          <w:color w:val="auto"/>
        </w:rPr>
        <w:t>绑定新邮箱时</w:t>
      </w:r>
      <w:r w:rsidR="004D73DA">
        <w:rPr>
          <w:rFonts w:ascii="Arial" w:hAnsi="Arial" w:cs="Arial" w:hint="eastAsia"/>
          <w:i w:val="0"/>
          <w:color w:val="auto"/>
        </w:rPr>
        <w:t xml:space="preserve"> </w:t>
      </w:r>
      <w:r w:rsidR="00C0172B">
        <w:rPr>
          <w:rFonts w:ascii="Arial" w:hAnsi="Arial" w:cs="Arial" w:hint="eastAsia"/>
          <w:i w:val="0"/>
          <w:color w:val="auto"/>
        </w:rPr>
        <w:t>校验</w:t>
      </w:r>
      <w:r w:rsidR="0051469E">
        <w:rPr>
          <w:rFonts w:ascii="Arial" w:hAnsi="Arial" w:cs="Arial" w:hint="eastAsia"/>
          <w:i w:val="0"/>
          <w:color w:val="auto"/>
        </w:rPr>
        <w:t>新</w:t>
      </w:r>
      <w:r w:rsidR="00C0172B">
        <w:rPr>
          <w:rFonts w:ascii="Arial" w:hAnsi="Arial" w:cs="Arial" w:hint="eastAsia"/>
          <w:i w:val="0"/>
          <w:color w:val="auto"/>
        </w:rPr>
        <w:t>邮箱号码是否存在</w:t>
      </w:r>
      <w:r w:rsidR="00C0172B">
        <w:rPr>
          <w:rFonts w:ascii="Arial" w:hAnsi="Arial" w:cs="Arial" w:hint="eastAsia"/>
          <w:i w:val="0"/>
          <w:color w:val="auto"/>
        </w:rPr>
        <w:t xml:space="preserve"> </w:t>
      </w:r>
      <w:r w:rsidR="00C0172B">
        <w:rPr>
          <w:rFonts w:ascii="Arial" w:hAnsi="Arial" w:cs="Arial"/>
          <w:i w:val="0"/>
          <w:color w:val="auto"/>
        </w:rPr>
        <w:t xml:space="preserve"> </w:t>
      </w:r>
      <w:r w:rsidR="00E45D1A">
        <w:rPr>
          <w:rFonts w:ascii="Arial" w:hAnsi="Arial" w:cs="Arial" w:hint="eastAsia"/>
          <w:i w:val="0"/>
          <w:color w:val="auto"/>
        </w:rPr>
        <w:t>校验新邮箱</w:t>
      </w:r>
      <w:r w:rsidR="003A3787">
        <w:rPr>
          <w:rFonts w:ascii="Arial" w:hAnsi="Arial" w:cs="Arial" w:hint="eastAsia"/>
          <w:i w:val="0"/>
          <w:color w:val="auto"/>
        </w:rPr>
        <w:t>验证码</w:t>
      </w:r>
    </w:p>
    <w:p w:rsidR="00CD4EEB" w:rsidRDefault="00CD4EEB" w:rsidP="00CD4EEB">
      <w:pPr>
        <w:pStyle w:val="infoblue"/>
        <w:numPr>
          <w:ilvl w:val="0"/>
          <w:numId w:val="4"/>
        </w:numPr>
        <w:spacing w:before="0" w:beforeAutospacing="0" w:afterLines="50" w:after="156" w:afterAutospacing="0"/>
        <w:ind w:firstLineChars="0"/>
        <w:rPr>
          <w:rFonts w:ascii="Arial" w:hAnsi="Arial" w:cs="Arial"/>
          <w:i w:val="0"/>
          <w:color w:val="auto"/>
        </w:rPr>
      </w:pPr>
      <w:r>
        <w:rPr>
          <w:rFonts w:ascii="Arial" w:hAnsi="Arial" w:cs="Arial" w:hint="eastAsia"/>
          <w:i w:val="0"/>
          <w:color w:val="auto"/>
        </w:rPr>
        <w:t xml:space="preserve"> </w:t>
      </w:r>
      <w:r w:rsidR="0051469E">
        <w:rPr>
          <w:rFonts w:ascii="Arial" w:hAnsi="Arial" w:cs="Arial" w:hint="eastAsia"/>
          <w:i w:val="0"/>
          <w:color w:val="auto"/>
        </w:rPr>
        <w:t>修改邮箱里</w:t>
      </w:r>
      <w:r w:rsidR="0051469E">
        <w:rPr>
          <w:rFonts w:ascii="Arial" w:hAnsi="Arial" w:cs="Arial" w:hint="eastAsia"/>
          <w:i w:val="0"/>
          <w:color w:val="auto"/>
        </w:rPr>
        <w:t xml:space="preserve"> </w:t>
      </w:r>
      <w:r w:rsidR="0051469E">
        <w:rPr>
          <w:rFonts w:ascii="Arial" w:hAnsi="Arial" w:cs="Arial" w:hint="eastAsia"/>
          <w:i w:val="0"/>
          <w:color w:val="auto"/>
        </w:rPr>
        <w:t>校验新邮箱号码是否存在</w:t>
      </w:r>
      <w:r w:rsidR="00E45D1A">
        <w:rPr>
          <w:rFonts w:ascii="Arial" w:hAnsi="Arial" w:cs="Arial" w:hint="eastAsia"/>
          <w:i w:val="0"/>
          <w:color w:val="auto"/>
        </w:rPr>
        <w:t xml:space="preserve"> </w:t>
      </w:r>
      <w:r w:rsidR="00E45D1A">
        <w:rPr>
          <w:rFonts w:ascii="Arial" w:hAnsi="Arial" w:cs="Arial"/>
          <w:i w:val="0"/>
          <w:color w:val="auto"/>
        </w:rPr>
        <w:t xml:space="preserve"> </w:t>
      </w:r>
      <w:r w:rsidR="00E45D1A">
        <w:rPr>
          <w:rFonts w:ascii="Arial" w:hAnsi="Arial" w:cs="Arial" w:hint="eastAsia"/>
          <w:i w:val="0"/>
          <w:color w:val="auto"/>
        </w:rPr>
        <w:t>校验原邮箱</w:t>
      </w:r>
      <w:r w:rsidR="006939FE">
        <w:rPr>
          <w:rFonts w:ascii="Arial" w:hAnsi="Arial" w:cs="Arial" w:hint="eastAsia"/>
          <w:i w:val="0"/>
          <w:color w:val="auto"/>
        </w:rPr>
        <w:t>或手机</w:t>
      </w:r>
      <w:r w:rsidR="003A3787">
        <w:rPr>
          <w:rFonts w:ascii="Arial" w:hAnsi="Arial" w:cs="Arial" w:hint="eastAsia"/>
          <w:i w:val="0"/>
          <w:color w:val="auto"/>
        </w:rPr>
        <w:t>验证码</w:t>
      </w:r>
      <w:r w:rsidR="00E45D1A">
        <w:rPr>
          <w:rFonts w:ascii="Arial" w:hAnsi="Arial" w:cs="Arial" w:hint="eastAsia"/>
          <w:i w:val="0"/>
          <w:color w:val="auto"/>
        </w:rPr>
        <w:t xml:space="preserve"> </w:t>
      </w:r>
      <w:r w:rsidR="00E45D1A">
        <w:rPr>
          <w:rFonts w:ascii="Arial" w:hAnsi="Arial" w:cs="Arial" w:hint="eastAsia"/>
          <w:i w:val="0"/>
          <w:color w:val="auto"/>
        </w:rPr>
        <w:t>新邮箱</w:t>
      </w:r>
      <w:r w:rsidR="003A3787">
        <w:rPr>
          <w:rFonts w:ascii="Arial" w:hAnsi="Arial" w:cs="Arial" w:hint="eastAsia"/>
          <w:i w:val="0"/>
          <w:color w:val="auto"/>
        </w:rPr>
        <w:t>验证码</w:t>
      </w:r>
    </w:p>
    <w:p w:rsidR="00CD4EEB" w:rsidRDefault="00CD4EEB" w:rsidP="00CD4EEB">
      <w:pPr>
        <w:pStyle w:val="5"/>
        <w:numPr>
          <w:ilvl w:val="4"/>
          <w:numId w:val="1"/>
        </w:numPr>
        <w:spacing w:beforeLines="50" w:before="156" w:beforeAutospacing="0" w:afterLines="50" w:after="156" w:afterAutospacing="0"/>
        <w:ind w:left="995" w:hangingChars="472" w:hanging="995"/>
      </w:pPr>
      <w:r>
        <w:rPr>
          <w:rFonts w:hint="eastAsia"/>
        </w:rPr>
        <w:t>输入说明</w:t>
      </w:r>
    </w:p>
    <w:p w:rsidR="0049540A" w:rsidRPr="0049540A" w:rsidRDefault="0049540A" w:rsidP="0049540A">
      <w:r>
        <w:rPr>
          <w:rFonts w:ascii="Calibri" w:hAnsi="Calibri" w:hint="eastAsia"/>
          <w:color w:val="000000"/>
          <w:szCs w:val="21"/>
        </w:rPr>
        <w:t>绑定邮箱</w:t>
      </w:r>
    </w:p>
    <w:tbl>
      <w:tblPr>
        <w:tblW w:w="94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7"/>
        <w:gridCol w:w="1418"/>
        <w:gridCol w:w="4534"/>
        <w:gridCol w:w="1986"/>
      </w:tblGrid>
      <w:tr w:rsidR="00CD4EEB" w:rsidTr="00A00674">
        <w:tc>
          <w:tcPr>
            <w:tcW w:w="1527" w:type="dxa"/>
            <w:shd w:val="clear" w:color="auto" w:fill="D9D9D9"/>
            <w:vAlign w:val="center"/>
          </w:tcPr>
          <w:p w:rsidR="00CD4EEB" w:rsidRDefault="00CD4EEB" w:rsidP="00A00674">
            <w:pPr>
              <w:adjustRightInd w:val="0"/>
              <w:snapToGrid w:val="0"/>
              <w:jc w:val="center"/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输入项</w:t>
            </w:r>
          </w:p>
        </w:tc>
        <w:tc>
          <w:tcPr>
            <w:tcW w:w="1418" w:type="dxa"/>
            <w:shd w:val="clear" w:color="auto" w:fill="D9D9D9"/>
            <w:vAlign w:val="center"/>
          </w:tcPr>
          <w:p w:rsidR="00CD4EEB" w:rsidRDefault="00CD4EEB" w:rsidP="00A00674">
            <w:pPr>
              <w:adjustRightInd w:val="0"/>
              <w:snapToGrid w:val="0"/>
              <w:jc w:val="center"/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类型</w:t>
            </w:r>
          </w:p>
        </w:tc>
        <w:tc>
          <w:tcPr>
            <w:tcW w:w="4534" w:type="dxa"/>
            <w:shd w:val="clear" w:color="auto" w:fill="D9D9D9"/>
            <w:vAlign w:val="center"/>
          </w:tcPr>
          <w:p w:rsidR="00CD4EEB" w:rsidRDefault="00CD4EEB" w:rsidP="00A00674">
            <w:pPr>
              <w:adjustRightInd w:val="0"/>
              <w:snapToGrid w:val="0"/>
              <w:jc w:val="center"/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规则</w:t>
            </w:r>
          </w:p>
        </w:tc>
        <w:tc>
          <w:tcPr>
            <w:tcW w:w="1986" w:type="dxa"/>
            <w:shd w:val="clear" w:color="auto" w:fill="D9D9D9"/>
            <w:vAlign w:val="center"/>
          </w:tcPr>
          <w:p w:rsidR="00CD4EEB" w:rsidRDefault="00CD4EEB" w:rsidP="00A00674">
            <w:pPr>
              <w:adjustRightInd w:val="0"/>
              <w:snapToGrid w:val="0"/>
              <w:jc w:val="center"/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备注</w:t>
            </w:r>
          </w:p>
        </w:tc>
      </w:tr>
      <w:tr w:rsidR="00CD4EEB" w:rsidTr="00A00674">
        <w:tc>
          <w:tcPr>
            <w:tcW w:w="1527" w:type="dxa"/>
            <w:vAlign w:val="center"/>
          </w:tcPr>
          <w:p w:rsidR="00CD4EEB" w:rsidRDefault="00C849EE" w:rsidP="0049540A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 w:hint="eastAsia"/>
                <w:color w:val="000000"/>
                <w:szCs w:val="21"/>
              </w:rPr>
              <w:t>可用</w:t>
            </w:r>
            <w:r w:rsidR="00CD4EEB">
              <w:rPr>
                <w:rFonts w:ascii="Calibri" w:hAnsi="Calibri" w:hint="eastAsia"/>
                <w:color w:val="000000"/>
                <w:szCs w:val="21"/>
              </w:rPr>
              <w:t>邮箱</w:t>
            </w:r>
          </w:p>
        </w:tc>
        <w:tc>
          <w:tcPr>
            <w:tcW w:w="1418" w:type="dxa"/>
            <w:vAlign w:val="center"/>
          </w:tcPr>
          <w:p w:rsidR="00CD4EEB" w:rsidRDefault="00CD4EEB" w:rsidP="00A00674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 w:hint="eastAsia"/>
                <w:color w:val="000000"/>
                <w:szCs w:val="21"/>
              </w:rPr>
              <w:t>文本框</w:t>
            </w:r>
          </w:p>
        </w:tc>
        <w:tc>
          <w:tcPr>
            <w:tcW w:w="4534" w:type="dxa"/>
            <w:vAlign w:val="center"/>
          </w:tcPr>
          <w:p w:rsidR="00CD4EEB" w:rsidRPr="000502BE" w:rsidRDefault="00CD4EEB" w:rsidP="00A00674">
            <w:pPr>
              <w:pStyle w:val="af0"/>
              <w:numPr>
                <w:ilvl w:val="1"/>
                <w:numId w:val="16"/>
              </w:numPr>
              <w:ind w:firstLineChars="0"/>
              <w:jc w:val="left"/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 w:hint="eastAsia"/>
                <w:color w:val="000000"/>
                <w:szCs w:val="21"/>
              </w:rPr>
              <w:t>必须</w:t>
            </w:r>
            <w:r w:rsidRPr="000502BE">
              <w:rPr>
                <w:rFonts w:ascii="Calibri" w:hAnsi="Calibri" w:hint="eastAsia"/>
                <w:color w:val="000000"/>
                <w:szCs w:val="21"/>
              </w:rPr>
              <w:t>项，</w:t>
            </w:r>
            <w:r>
              <w:rPr>
                <w:rFonts w:ascii="Calibri" w:hAnsi="Calibri" w:hint="eastAsia"/>
                <w:color w:val="000000"/>
                <w:szCs w:val="21"/>
              </w:rPr>
              <w:t>输入框，</w:t>
            </w:r>
            <w:r w:rsidRPr="000502BE">
              <w:rPr>
                <w:rFonts w:ascii="Calibri" w:hAnsi="Calibri" w:hint="eastAsia"/>
                <w:color w:val="000000"/>
                <w:szCs w:val="21"/>
              </w:rPr>
              <w:t>不可为空</w:t>
            </w:r>
            <w:r>
              <w:rPr>
                <w:rFonts w:ascii="Calibri" w:hAnsi="Calibri" w:hint="eastAsia"/>
                <w:color w:val="000000"/>
                <w:szCs w:val="21"/>
              </w:rPr>
              <w:t xml:space="preserve"> </w:t>
            </w:r>
            <w:r>
              <w:rPr>
                <w:rFonts w:ascii="Calibri" w:hAnsi="Calibri" w:hint="eastAsia"/>
                <w:color w:val="000000"/>
                <w:szCs w:val="21"/>
              </w:rPr>
              <w:t>提示：电子邮箱不能为空</w:t>
            </w:r>
          </w:p>
          <w:p w:rsidR="00CD4EEB" w:rsidRPr="00C47213" w:rsidRDefault="00CD4EEB" w:rsidP="00A00674">
            <w:pPr>
              <w:pStyle w:val="af0"/>
              <w:numPr>
                <w:ilvl w:val="1"/>
                <w:numId w:val="16"/>
              </w:numPr>
              <w:ind w:firstLineChars="0"/>
              <w:jc w:val="left"/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 w:hint="eastAsia"/>
                <w:color w:val="000000"/>
                <w:szCs w:val="21"/>
              </w:rPr>
              <w:t>校验电子邮箱格式</w:t>
            </w:r>
            <w:r>
              <w:rPr>
                <w:rFonts w:ascii="Calibri" w:hAnsi="Calibri" w:hint="eastAsia"/>
                <w:color w:val="000000"/>
                <w:szCs w:val="21"/>
              </w:rPr>
              <w:t xml:space="preserve"> </w:t>
            </w:r>
            <w:r>
              <w:rPr>
                <w:rFonts w:ascii="Calibri" w:hAnsi="Calibri" w:hint="eastAsia"/>
                <w:color w:val="000000"/>
                <w:szCs w:val="21"/>
              </w:rPr>
              <w:t>提示：电子邮箱格式不正确</w:t>
            </w:r>
          </w:p>
          <w:p w:rsidR="00CD4EEB" w:rsidRPr="00855B47" w:rsidRDefault="00CD4EEB" w:rsidP="007A4FDF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 w:hint="eastAsia"/>
                <w:color w:val="000000"/>
                <w:szCs w:val="21"/>
              </w:rPr>
              <w:t>3</w:t>
            </w:r>
            <w:r>
              <w:rPr>
                <w:rFonts w:ascii="Calibri" w:hAnsi="Calibri" w:hint="eastAsia"/>
                <w:color w:val="000000"/>
                <w:szCs w:val="21"/>
              </w:rPr>
              <w:t>、当鼠标离开输入框时校验电子邮箱是否存在</w:t>
            </w:r>
            <w:r>
              <w:rPr>
                <w:rFonts w:ascii="Calibri" w:hAnsi="Calibri" w:hint="eastAsia"/>
                <w:color w:val="000000"/>
                <w:szCs w:val="21"/>
              </w:rPr>
              <w:t xml:space="preserve"> </w:t>
            </w:r>
            <w:r>
              <w:rPr>
                <w:rFonts w:ascii="Calibri" w:hAnsi="Calibri" w:hint="eastAsia"/>
                <w:color w:val="000000"/>
                <w:szCs w:val="21"/>
              </w:rPr>
              <w:lastRenderedPageBreak/>
              <w:t>提示：电子邮箱</w:t>
            </w:r>
            <w:r w:rsidR="00DE30DF">
              <w:rPr>
                <w:rFonts w:ascii="Calibri" w:hAnsi="Calibri" w:hint="eastAsia"/>
                <w:color w:val="000000"/>
                <w:szCs w:val="21"/>
              </w:rPr>
              <w:t>已</w:t>
            </w:r>
            <w:r>
              <w:rPr>
                <w:rFonts w:ascii="Calibri" w:hAnsi="Calibri" w:hint="eastAsia"/>
                <w:color w:val="000000"/>
                <w:szCs w:val="21"/>
              </w:rPr>
              <w:t>存在！</w:t>
            </w:r>
          </w:p>
        </w:tc>
        <w:tc>
          <w:tcPr>
            <w:tcW w:w="1986" w:type="dxa"/>
            <w:vAlign w:val="center"/>
          </w:tcPr>
          <w:p w:rsidR="00CD4EEB" w:rsidRDefault="00CD4EEB" w:rsidP="00A00674">
            <w:pPr>
              <w:ind w:firstLine="525"/>
              <w:rPr>
                <w:rFonts w:ascii="Calibri" w:hAnsi="Calibri"/>
                <w:color w:val="000000"/>
                <w:szCs w:val="21"/>
              </w:rPr>
            </w:pPr>
          </w:p>
        </w:tc>
      </w:tr>
      <w:tr w:rsidR="00CD4EEB" w:rsidTr="00A00674">
        <w:tc>
          <w:tcPr>
            <w:tcW w:w="1527" w:type="dxa"/>
            <w:vAlign w:val="center"/>
          </w:tcPr>
          <w:p w:rsidR="00CD4EEB" w:rsidRDefault="00CD4EEB" w:rsidP="00A00674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 w:hint="eastAsia"/>
                <w:color w:val="000000"/>
                <w:szCs w:val="21"/>
              </w:rPr>
              <w:t>邮箱验证码</w:t>
            </w:r>
          </w:p>
        </w:tc>
        <w:tc>
          <w:tcPr>
            <w:tcW w:w="1418" w:type="dxa"/>
            <w:vAlign w:val="center"/>
          </w:tcPr>
          <w:p w:rsidR="00CD4EEB" w:rsidRDefault="00CD4EEB" w:rsidP="00A00674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 w:hint="eastAsia"/>
                <w:color w:val="000000"/>
                <w:szCs w:val="21"/>
              </w:rPr>
              <w:t>文本框</w:t>
            </w:r>
          </w:p>
        </w:tc>
        <w:tc>
          <w:tcPr>
            <w:tcW w:w="4534" w:type="dxa"/>
            <w:vAlign w:val="center"/>
          </w:tcPr>
          <w:p w:rsidR="00CD4EEB" w:rsidRDefault="00CD4EEB" w:rsidP="00A00674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 w:hint="eastAsia"/>
                <w:color w:val="000000"/>
                <w:szCs w:val="21"/>
              </w:rPr>
              <w:t>1</w:t>
            </w:r>
            <w:r>
              <w:rPr>
                <w:rFonts w:ascii="Calibri" w:hAnsi="Calibri" w:hint="eastAsia"/>
                <w:color w:val="000000"/>
                <w:szCs w:val="21"/>
              </w:rPr>
              <w:t>、只能输入数字</w:t>
            </w:r>
            <w:r>
              <w:rPr>
                <w:rFonts w:ascii="Calibri" w:hAnsi="Calibri" w:hint="eastAsia"/>
                <w:color w:val="000000"/>
                <w:szCs w:val="21"/>
              </w:rPr>
              <w:t xml:space="preserve"> </w:t>
            </w:r>
          </w:p>
          <w:p w:rsidR="00CD4EEB" w:rsidRDefault="00CD4EEB" w:rsidP="00A00674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2</w:t>
            </w:r>
            <w:r>
              <w:rPr>
                <w:rFonts w:ascii="Calibri" w:hAnsi="Calibri" w:hint="eastAsia"/>
                <w:color w:val="000000"/>
                <w:szCs w:val="21"/>
              </w:rPr>
              <w:t>、当鼠标离开文本框时校验验证码是否正确</w:t>
            </w:r>
            <w:r>
              <w:rPr>
                <w:rFonts w:ascii="Calibri" w:hAnsi="Calibri" w:hint="eastAsia"/>
                <w:color w:val="000000"/>
                <w:szCs w:val="21"/>
              </w:rPr>
              <w:t xml:space="preserve"> </w:t>
            </w:r>
            <w:r>
              <w:rPr>
                <w:rFonts w:ascii="Calibri" w:hAnsi="Calibri"/>
                <w:color w:val="000000"/>
                <w:szCs w:val="21"/>
              </w:rPr>
              <w:t xml:space="preserve"> </w:t>
            </w:r>
            <w:r>
              <w:rPr>
                <w:rFonts w:ascii="Calibri" w:hAnsi="Calibri" w:hint="eastAsia"/>
                <w:color w:val="000000"/>
                <w:szCs w:val="21"/>
              </w:rPr>
              <w:t>不正确提示：邮箱验证码不正确</w:t>
            </w:r>
          </w:p>
        </w:tc>
        <w:tc>
          <w:tcPr>
            <w:tcW w:w="1986" w:type="dxa"/>
            <w:vAlign w:val="center"/>
          </w:tcPr>
          <w:p w:rsidR="00CD4EEB" w:rsidRDefault="00CD4EEB" w:rsidP="00A00674">
            <w:pPr>
              <w:ind w:firstLine="525"/>
              <w:rPr>
                <w:rFonts w:ascii="Calibri" w:hAnsi="Calibri"/>
                <w:color w:val="000000"/>
                <w:szCs w:val="21"/>
              </w:rPr>
            </w:pPr>
          </w:p>
        </w:tc>
      </w:tr>
      <w:tr w:rsidR="00CD4EEB" w:rsidTr="00A00674">
        <w:tc>
          <w:tcPr>
            <w:tcW w:w="1527" w:type="dxa"/>
            <w:vAlign w:val="center"/>
          </w:tcPr>
          <w:p w:rsidR="00CD4EEB" w:rsidRDefault="00CD4EEB" w:rsidP="00A00674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 w:hint="eastAsia"/>
                <w:color w:val="000000"/>
                <w:szCs w:val="21"/>
              </w:rPr>
              <w:t>图形验证码</w:t>
            </w:r>
          </w:p>
        </w:tc>
        <w:tc>
          <w:tcPr>
            <w:tcW w:w="1418" w:type="dxa"/>
            <w:vAlign w:val="center"/>
          </w:tcPr>
          <w:p w:rsidR="00CD4EEB" w:rsidRDefault="00CD4EEB" w:rsidP="00A00674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 w:hint="eastAsia"/>
                <w:color w:val="000000"/>
                <w:szCs w:val="21"/>
              </w:rPr>
              <w:t>文本框</w:t>
            </w:r>
          </w:p>
        </w:tc>
        <w:tc>
          <w:tcPr>
            <w:tcW w:w="4534" w:type="dxa"/>
            <w:vAlign w:val="center"/>
          </w:tcPr>
          <w:p w:rsidR="00CD4EEB" w:rsidRDefault="00CD4EEB" w:rsidP="00A00674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 w:hint="eastAsia"/>
                <w:color w:val="000000"/>
                <w:szCs w:val="21"/>
              </w:rPr>
              <w:t>1</w:t>
            </w:r>
            <w:r>
              <w:rPr>
                <w:rFonts w:ascii="Calibri" w:hAnsi="Calibri" w:hint="eastAsia"/>
                <w:color w:val="000000"/>
                <w:szCs w:val="21"/>
              </w:rPr>
              <w:t>、只能输入数字</w:t>
            </w:r>
            <w:r>
              <w:rPr>
                <w:rFonts w:ascii="Calibri" w:hAnsi="Calibri" w:hint="eastAsia"/>
                <w:color w:val="000000"/>
                <w:szCs w:val="21"/>
              </w:rPr>
              <w:t xml:space="preserve"> </w:t>
            </w:r>
            <w:r>
              <w:rPr>
                <w:rFonts w:ascii="Calibri" w:hAnsi="Calibri" w:hint="eastAsia"/>
                <w:color w:val="000000"/>
                <w:szCs w:val="21"/>
              </w:rPr>
              <w:t>长度为</w:t>
            </w:r>
            <w:r>
              <w:rPr>
                <w:rFonts w:ascii="Calibri" w:hAnsi="Calibri" w:hint="eastAsia"/>
                <w:color w:val="000000"/>
                <w:szCs w:val="21"/>
              </w:rPr>
              <w:t>4</w:t>
            </w:r>
            <w:r>
              <w:rPr>
                <w:rFonts w:ascii="Calibri" w:hAnsi="Calibri"/>
                <w:color w:val="000000"/>
                <w:szCs w:val="21"/>
              </w:rPr>
              <w:t xml:space="preserve"> </w:t>
            </w:r>
            <w:r>
              <w:rPr>
                <w:rFonts w:ascii="Calibri" w:hAnsi="Calibri" w:hint="eastAsia"/>
                <w:color w:val="000000"/>
                <w:szCs w:val="21"/>
              </w:rPr>
              <w:t>不可为空</w:t>
            </w:r>
            <w:r>
              <w:rPr>
                <w:rFonts w:ascii="Calibri" w:hAnsi="Calibri" w:hint="eastAsia"/>
                <w:color w:val="000000"/>
                <w:szCs w:val="21"/>
              </w:rPr>
              <w:t xml:space="preserve"> </w:t>
            </w:r>
            <w:r>
              <w:rPr>
                <w:rFonts w:ascii="Calibri" w:hAnsi="Calibri" w:hint="eastAsia"/>
                <w:color w:val="000000"/>
                <w:szCs w:val="21"/>
              </w:rPr>
              <w:t>提示：请输入验证码</w:t>
            </w:r>
          </w:p>
          <w:p w:rsidR="00CD4EEB" w:rsidRDefault="00CD4EEB" w:rsidP="00A00674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 w:hint="eastAsia"/>
                <w:color w:val="000000"/>
                <w:szCs w:val="21"/>
              </w:rPr>
              <w:t>2</w:t>
            </w:r>
            <w:r>
              <w:rPr>
                <w:rFonts w:ascii="Calibri" w:hAnsi="Calibri" w:hint="eastAsia"/>
                <w:color w:val="000000"/>
                <w:szCs w:val="21"/>
              </w:rPr>
              <w:t>、鼠标离开时校验验证码是否正确</w:t>
            </w:r>
            <w:r>
              <w:rPr>
                <w:rFonts w:ascii="Calibri" w:hAnsi="Calibri" w:hint="eastAsia"/>
                <w:color w:val="000000"/>
                <w:szCs w:val="21"/>
              </w:rPr>
              <w:t xml:space="preserve"> </w:t>
            </w:r>
            <w:r>
              <w:rPr>
                <w:rFonts w:ascii="Calibri" w:hAnsi="Calibri" w:hint="eastAsia"/>
                <w:color w:val="000000"/>
                <w:szCs w:val="21"/>
              </w:rPr>
              <w:t>提示：验证码不正确</w:t>
            </w:r>
          </w:p>
        </w:tc>
        <w:tc>
          <w:tcPr>
            <w:tcW w:w="1986" w:type="dxa"/>
            <w:vAlign w:val="center"/>
          </w:tcPr>
          <w:p w:rsidR="00CD4EEB" w:rsidRDefault="00CD4EEB" w:rsidP="00A00674">
            <w:pPr>
              <w:ind w:firstLine="525"/>
              <w:rPr>
                <w:rFonts w:ascii="Calibri" w:hAnsi="Calibri"/>
                <w:color w:val="000000"/>
                <w:szCs w:val="21"/>
              </w:rPr>
            </w:pPr>
          </w:p>
        </w:tc>
      </w:tr>
      <w:tr w:rsidR="00CD4EEB" w:rsidTr="00A00674">
        <w:tc>
          <w:tcPr>
            <w:tcW w:w="1527" w:type="dxa"/>
            <w:vAlign w:val="center"/>
          </w:tcPr>
          <w:p w:rsidR="00CD4EEB" w:rsidRDefault="00457C21" w:rsidP="00A00674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 w:hint="eastAsia"/>
                <w:color w:val="000000"/>
                <w:szCs w:val="21"/>
              </w:rPr>
              <w:t>确定</w:t>
            </w:r>
            <w:r w:rsidR="00CD4EEB">
              <w:rPr>
                <w:rFonts w:ascii="Calibri" w:hAnsi="Calibri" w:hint="eastAsia"/>
                <w:color w:val="000000"/>
                <w:szCs w:val="21"/>
              </w:rPr>
              <w:t>按钮</w:t>
            </w:r>
          </w:p>
        </w:tc>
        <w:tc>
          <w:tcPr>
            <w:tcW w:w="1418" w:type="dxa"/>
            <w:vAlign w:val="center"/>
          </w:tcPr>
          <w:p w:rsidR="00CD4EEB" w:rsidRDefault="00CD4EEB" w:rsidP="00A00674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 w:hint="eastAsia"/>
                <w:color w:val="000000"/>
                <w:szCs w:val="21"/>
              </w:rPr>
              <w:t>按钮</w:t>
            </w:r>
          </w:p>
        </w:tc>
        <w:tc>
          <w:tcPr>
            <w:tcW w:w="4534" w:type="dxa"/>
            <w:vAlign w:val="center"/>
          </w:tcPr>
          <w:p w:rsidR="00CD4EEB" w:rsidRDefault="00CD4EEB" w:rsidP="00A00674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 w:hint="eastAsia"/>
                <w:color w:val="000000"/>
                <w:szCs w:val="21"/>
              </w:rPr>
              <w:t>1</w:t>
            </w:r>
            <w:r>
              <w:rPr>
                <w:rFonts w:ascii="Calibri" w:hAnsi="Calibri" w:hint="eastAsia"/>
                <w:color w:val="000000"/>
                <w:szCs w:val="21"/>
              </w:rPr>
              <w:t>、</w:t>
            </w:r>
            <w:r w:rsidR="00457C21">
              <w:rPr>
                <w:rFonts w:ascii="Calibri" w:hAnsi="Calibri" w:hint="eastAsia"/>
                <w:color w:val="000000"/>
                <w:szCs w:val="21"/>
              </w:rPr>
              <w:t>绑定成功</w:t>
            </w:r>
            <w:r w:rsidR="00457C21">
              <w:rPr>
                <w:rFonts w:ascii="Calibri" w:hAnsi="Calibri" w:hint="eastAsia"/>
                <w:color w:val="000000"/>
                <w:szCs w:val="21"/>
              </w:rPr>
              <w:t xml:space="preserve"> </w:t>
            </w:r>
            <w:r w:rsidR="00457C21">
              <w:rPr>
                <w:rFonts w:ascii="Calibri" w:hAnsi="Calibri" w:hint="eastAsia"/>
                <w:color w:val="000000"/>
                <w:szCs w:val="21"/>
              </w:rPr>
              <w:t>跳转</w:t>
            </w:r>
            <w:r w:rsidR="00457C21">
              <w:rPr>
                <w:rFonts w:ascii="Calibri" w:hAnsi="Calibri" w:hint="eastAsia"/>
                <w:color w:val="000000"/>
                <w:szCs w:val="21"/>
              </w:rPr>
              <w:t xml:space="preserve"> </w:t>
            </w:r>
            <w:r w:rsidR="00457C21">
              <w:rPr>
                <w:rFonts w:ascii="Calibri" w:hAnsi="Calibri" w:hint="eastAsia"/>
                <w:color w:val="000000"/>
                <w:szCs w:val="21"/>
              </w:rPr>
              <w:t>绑定成功页面</w:t>
            </w:r>
          </w:p>
        </w:tc>
        <w:tc>
          <w:tcPr>
            <w:tcW w:w="1986" w:type="dxa"/>
            <w:vAlign w:val="center"/>
          </w:tcPr>
          <w:p w:rsidR="00CD4EEB" w:rsidRDefault="00CD4EEB" w:rsidP="00A00674">
            <w:pPr>
              <w:ind w:firstLine="525"/>
              <w:rPr>
                <w:rFonts w:ascii="Calibri" w:hAnsi="Calibri"/>
                <w:color w:val="000000"/>
                <w:szCs w:val="21"/>
              </w:rPr>
            </w:pPr>
          </w:p>
        </w:tc>
      </w:tr>
    </w:tbl>
    <w:p w:rsidR="0049540A" w:rsidRPr="0049540A" w:rsidRDefault="0049540A" w:rsidP="0049540A">
      <w:r>
        <w:rPr>
          <w:rFonts w:ascii="Calibri" w:hAnsi="Calibri" w:hint="eastAsia"/>
          <w:color w:val="000000"/>
          <w:szCs w:val="21"/>
        </w:rPr>
        <w:t>修改邮箱</w:t>
      </w:r>
    </w:p>
    <w:tbl>
      <w:tblPr>
        <w:tblW w:w="94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7"/>
        <w:gridCol w:w="1418"/>
        <w:gridCol w:w="4534"/>
        <w:gridCol w:w="1986"/>
      </w:tblGrid>
      <w:tr w:rsidR="0049540A" w:rsidTr="00A00674">
        <w:tc>
          <w:tcPr>
            <w:tcW w:w="1527" w:type="dxa"/>
            <w:shd w:val="clear" w:color="auto" w:fill="D9D9D9"/>
            <w:vAlign w:val="center"/>
          </w:tcPr>
          <w:p w:rsidR="0049540A" w:rsidRDefault="0049540A" w:rsidP="00A00674">
            <w:pPr>
              <w:adjustRightInd w:val="0"/>
              <w:snapToGrid w:val="0"/>
              <w:jc w:val="center"/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输入项</w:t>
            </w:r>
          </w:p>
        </w:tc>
        <w:tc>
          <w:tcPr>
            <w:tcW w:w="1418" w:type="dxa"/>
            <w:shd w:val="clear" w:color="auto" w:fill="D9D9D9"/>
            <w:vAlign w:val="center"/>
          </w:tcPr>
          <w:p w:rsidR="0049540A" w:rsidRDefault="0049540A" w:rsidP="00A00674">
            <w:pPr>
              <w:adjustRightInd w:val="0"/>
              <w:snapToGrid w:val="0"/>
              <w:jc w:val="center"/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类型</w:t>
            </w:r>
          </w:p>
        </w:tc>
        <w:tc>
          <w:tcPr>
            <w:tcW w:w="4534" w:type="dxa"/>
            <w:shd w:val="clear" w:color="auto" w:fill="D9D9D9"/>
            <w:vAlign w:val="center"/>
          </w:tcPr>
          <w:p w:rsidR="0049540A" w:rsidRDefault="0049540A" w:rsidP="00A00674">
            <w:pPr>
              <w:adjustRightInd w:val="0"/>
              <w:snapToGrid w:val="0"/>
              <w:jc w:val="center"/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规则</w:t>
            </w:r>
          </w:p>
        </w:tc>
        <w:tc>
          <w:tcPr>
            <w:tcW w:w="1986" w:type="dxa"/>
            <w:shd w:val="clear" w:color="auto" w:fill="D9D9D9"/>
            <w:vAlign w:val="center"/>
          </w:tcPr>
          <w:p w:rsidR="0049540A" w:rsidRDefault="0049540A" w:rsidP="00A00674">
            <w:pPr>
              <w:adjustRightInd w:val="0"/>
              <w:snapToGrid w:val="0"/>
              <w:jc w:val="center"/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备注</w:t>
            </w:r>
          </w:p>
        </w:tc>
      </w:tr>
      <w:tr w:rsidR="00EE340D" w:rsidTr="00A00674">
        <w:tc>
          <w:tcPr>
            <w:tcW w:w="1527" w:type="dxa"/>
            <w:vAlign w:val="center"/>
          </w:tcPr>
          <w:p w:rsidR="00EE340D" w:rsidRDefault="00EE340D" w:rsidP="00A00674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 w:hint="eastAsia"/>
                <w:color w:val="000000"/>
                <w:szCs w:val="21"/>
              </w:rPr>
              <w:t>邮箱</w:t>
            </w:r>
            <w:r>
              <w:rPr>
                <w:rFonts w:ascii="Calibri" w:hAnsi="Calibri" w:hint="eastAsia"/>
                <w:color w:val="000000"/>
                <w:szCs w:val="21"/>
              </w:rPr>
              <w:t>/</w:t>
            </w:r>
            <w:r>
              <w:rPr>
                <w:rFonts w:ascii="Calibri" w:hAnsi="Calibri" w:hint="eastAsia"/>
                <w:color w:val="000000"/>
                <w:szCs w:val="21"/>
              </w:rPr>
              <w:t>手机找回选项卡</w:t>
            </w:r>
          </w:p>
        </w:tc>
        <w:tc>
          <w:tcPr>
            <w:tcW w:w="1418" w:type="dxa"/>
            <w:vAlign w:val="center"/>
          </w:tcPr>
          <w:p w:rsidR="00EE340D" w:rsidRDefault="00EE340D" w:rsidP="00A00674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 w:hint="eastAsia"/>
                <w:color w:val="000000"/>
                <w:szCs w:val="21"/>
              </w:rPr>
              <w:t>选项卡</w:t>
            </w:r>
          </w:p>
        </w:tc>
        <w:tc>
          <w:tcPr>
            <w:tcW w:w="4534" w:type="dxa"/>
            <w:vAlign w:val="center"/>
          </w:tcPr>
          <w:p w:rsidR="00EE340D" w:rsidRPr="00EE340D" w:rsidRDefault="00EE340D" w:rsidP="00EE340D">
            <w:pPr>
              <w:jc w:val="left"/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 w:hint="eastAsia"/>
                <w:color w:val="000000"/>
                <w:szCs w:val="21"/>
              </w:rPr>
              <w:t>1</w:t>
            </w:r>
            <w:r>
              <w:rPr>
                <w:rFonts w:ascii="Calibri" w:hAnsi="Calibri" w:hint="eastAsia"/>
                <w:color w:val="000000"/>
                <w:szCs w:val="21"/>
              </w:rPr>
              <w:t>、</w:t>
            </w:r>
            <w:r w:rsidR="00C76ED9">
              <w:rPr>
                <w:rFonts w:ascii="Calibri" w:hAnsi="Calibri" w:hint="eastAsia"/>
                <w:color w:val="000000"/>
                <w:szCs w:val="21"/>
              </w:rPr>
              <w:t>默认邮箱找回</w:t>
            </w:r>
            <w:r w:rsidR="00680BC1">
              <w:rPr>
                <w:rFonts w:ascii="Calibri" w:hAnsi="Calibri" w:hint="eastAsia"/>
                <w:color w:val="000000"/>
                <w:szCs w:val="21"/>
              </w:rPr>
              <w:t xml:space="preserve"> </w:t>
            </w:r>
            <w:r w:rsidR="00680BC1">
              <w:rPr>
                <w:rFonts w:ascii="Calibri" w:hAnsi="Calibri" w:hint="eastAsia"/>
                <w:color w:val="000000"/>
                <w:szCs w:val="21"/>
              </w:rPr>
              <w:t>更改选项卡时</w:t>
            </w:r>
            <w:r w:rsidR="00680BC1">
              <w:rPr>
                <w:rFonts w:ascii="Calibri" w:hAnsi="Calibri" w:hint="eastAsia"/>
                <w:color w:val="000000"/>
                <w:szCs w:val="21"/>
              </w:rPr>
              <w:t xml:space="preserve"> </w:t>
            </w:r>
            <w:r w:rsidR="00680BC1">
              <w:rPr>
                <w:rFonts w:ascii="Calibri" w:hAnsi="Calibri" w:hint="eastAsia"/>
                <w:color w:val="000000"/>
                <w:szCs w:val="21"/>
              </w:rPr>
              <w:t>第一行输入框提示和标题需要联动</w:t>
            </w:r>
          </w:p>
        </w:tc>
        <w:tc>
          <w:tcPr>
            <w:tcW w:w="1986" w:type="dxa"/>
            <w:vAlign w:val="center"/>
          </w:tcPr>
          <w:p w:rsidR="00EE340D" w:rsidRDefault="00EE340D" w:rsidP="00A00674">
            <w:pPr>
              <w:ind w:firstLine="525"/>
              <w:rPr>
                <w:rFonts w:ascii="Calibri" w:hAnsi="Calibri"/>
                <w:color w:val="000000"/>
                <w:szCs w:val="21"/>
              </w:rPr>
            </w:pPr>
          </w:p>
        </w:tc>
      </w:tr>
      <w:tr w:rsidR="00AC5110" w:rsidTr="00A00674">
        <w:tc>
          <w:tcPr>
            <w:tcW w:w="1527" w:type="dxa"/>
            <w:vAlign w:val="center"/>
          </w:tcPr>
          <w:p w:rsidR="00AC5110" w:rsidRDefault="00AC5110" w:rsidP="00A00674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 w:hint="eastAsia"/>
                <w:color w:val="000000"/>
                <w:szCs w:val="21"/>
              </w:rPr>
              <w:t>原邮箱验证码</w:t>
            </w:r>
          </w:p>
        </w:tc>
        <w:tc>
          <w:tcPr>
            <w:tcW w:w="1418" w:type="dxa"/>
            <w:vAlign w:val="center"/>
          </w:tcPr>
          <w:p w:rsidR="00AC5110" w:rsidRDefault="00AC5110" w:rsidP="00A00674">
            <w:pPr>
              <w:rPr>
                <w:rFonts w:ascii="Calibri" w:hAnsi="Calibri"/>
                <w:color w:val="000000"/>
                <w:szCs w:val="21"/>
              </w:rPr>
            </w:pPr>
          </w:p>
        </w:tc>
        <w:tc>
          <w:tcPr>
            <w:tcW w:w="4534" w:type="dxa"/>
            <w:vAlign w:val="center"/>
          </w:tcPr>
          <w:p w:rsidR="00AC5110" w:rsidRDefault="00AC5110" w:rsidP="00AC5110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 w:hint="eastAsia"/>
                <w:color w:val="000000"/>
                <w:szCs w:val="21"/>
              </w:rPr>
              <w:t>1</w:t>
            </w:r>
            <w:r>
              <w:rPr>
                <w:rFonts w:ascii="Calibri" w:hAnsi="Calibri" w:hint="eastAsia"/>
                <w:color w:val="000000"/>
                <w:szCs w:val="21"/>
              </w:rPr>
              <w:t>、只能输入数字</w:t>
            </w:r>
            <w:r>
              <w:rPr>
                <w:rFonts w:ascii="Calibri" w:hAnsi="Calibri" w:hint="eastAsia"/>
                <w:color w:val="000000"/>
                <w:szCs w:val="21"/>
              </w:rPr>
              <w:t xml:space="preserve"> </w:t>
            </w:r>
          </w:p>
          <w:p w:rsidR="00AC5110" w:rsidRPr="00AC5110" w:rsidRDefault="00AC5110" w:rsidP="00AC5110">
            <w:pPr>
              <w:jc w:val="left"/>
              <w:rPr>
                <w:rFonts w:ascii="Calibri" w:hAnsi="Calibri"/>
                <w:color w:val="000000"/>
                <w:szCs w:val="21"/>
              </w:rPr>
            </w:pPr>
            <w:r w:rsidRPr="00AC5110">
              <w:rPr>
                <w:rFonts w:ascii="Calibri" w:hAnsi="Calibri"/>
                <w:color w:val="000000"/>
                <w:szCs w:val="21"/>
              </w:rPr>
              <w:t>2</w:t>
            </w:r>
            <w:r w:rsidRPr="00AC5110">
              <w:rPr>
                <w:rFonts w:ascii="Calibri" w:hAnsi="Calibri" w:hint="eastAsia"/>
                <w:color w:val="000000"/>
                <w:szCs w:val="21"/>
              </w:rPr>
              <w:t>、当鼠标离开文本框时校验验证码是否正确</w:t>
            </w:r>
            <w:r w:rsidRPr="00AC5110">
              <w:rPr>
                <w:rFonts w:ascii="Calibri" w:hAnsi="Calibri" w:hint="eastAsia"/>
                <w:color w:val="000000"/>
                <w:szCs w:val="21"/>
              </w:rPr>
              <w:t xml:space="preserve"> </w:t>
            </w:r>
            <w:r w:rsidRPr="00AC5110">
              <w:rPr>
                <w:rFonts w:ascii="Calibri" w:hAnsi="Calibri"/>
                <w:color w:val="000000"/>
                <w:szCs w:val="21"/>
              </w:rPr>
              <w:t xml:space="preserve"> </w:t>
            </w:r>
            <w:r w:rsidRPr="00AC5110">
              <w:rPr>
                <w:rFonts w:ascii="Calibri" w:hAnsi="Calibri" w:hint="eastAsia"/>
                <w:color w:val="000000"/>
                <w:szCs w:val="21"/>
              </w:rPr>
              <w:t>不正确提示：邮箱验证码不正确</w:t>
            </w:r>
          </w:p>
        </w:tc>
        <w:tc>
          <w:tcPr>
            <w:tcW w:w="1986" w:type="dxa"/>
            <w:vAlign w:val="center"/>
          </w:tcPr>
          <w:p w:rsidR="00AC5110" w:rsidRDefault="00AC5110" w:rsidP="00A00674">
            <w:pPr>
              <w:ind w:firstLine="525"/>
              <w:rPr>
                <w:rFonts w:ascii="Calibri" w:hAnsi="Calibri"/>
                <w:color w:val="000000"/>
                <w:szCs w:val="21"/>
              </w:rPr>
            </w:pPr>
          </w:p>
        </w:tc>
      </w:tr>
      <w:tr w:rsidR="0049540A" w:rsidTr="00A00674">
        <w:tc>
          <w:tcPr>
            <w:tcW w:w="1527" w:type="dxa"/>
            <w:vAlign w:val="center"/>
          </w:tcPr>
          <w:p w:rsidR="0049540A" w:rsidRDefault="0049540A" w:rsidP="00A00674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 w:hint="eastAsia"/>
                <w:color w:val="000000"/>
                <w:szCs w:val="21"/>
              </w:rPr>
              <w:t>可用邮箱</w:t>
            </w:r>
          </w:p>
        </w:tc>
        <w:tc>
          <w:tcPr>
            <w:tcW w:w="1418" w:type="dxa"/>
            <w:vAlign w:val="center"/>
          </w:tcPr>
          <w:p w:rsidR="0049540A" w:rsidRDefault="0049540A" w:rsidP="00A00674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 w:hint="eastAsia"/>
                <w:color w:val="000000"/>
                <w:szCs w:val="21"/>
              </w:rPr>
              <w:t>文本框</w:t>
            </w:r>
          </w:p>
        </w:tc>
        <w:tc>
          <w:tcPr>
            <w:tcW w:w="4534" w:type="dxa"/>
            <w:vAlign w:val="center"/>
          </w:tcPr>
          <w:p w:rsidR="0049540A" w:rsidRPr="000502BE" w:rsidRDefault="0049540A" w:rsidP="00EE340D">
            <w:pPr>
              <w:pStyle w:val="af0"/>
              <w:numPr>
                <w:ilvl w:val="1"/>
                <w:numId w:val="18"/>
              </w:numPr>
              <w:ind w:firstLineChars="0"/>
              <w:jc w:val="left"/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 w:hint="eastAsia"/>
                <w:color w:val="000000"/>
                <w:szCs w:val="21"/>
              </w:rPr>
              <w:t>必须</w:t>
            </w:r>
            <w:r w:rsidRPr="000502BE">
              <w:rPr>
                <w:rFonts w:ascii="Calibri" w:hAnsi="Calibri" w:hint="eastAsia"/>
                <w:color w:val="000000"/>
                <w:szCs w:val="21"/>
              </w:rPr>
              <w:t>项，</w:t>
            </w:r>
            <w:r>
              <w:rPr>
                <w:rFonts w:ascii="Calibri" w:hAnsi="Calibri" w:hint="eastAsia"/>
                <w:color w:val="000000"/>
                <w:szCs w:val="21"/>
              </w:rPr>
              <w:t>输入框，</w:t>
            </w:r>
            <w:r w:rsidRPr="000502BE">
              <w:rPr>
                <w:rFonts w:ascii="Calibri" w:hAnsi="Calibri" w:hint="eastAsia"/>
                <w:color w:val="000000"/>
                <w:szCs w:val="21"/>
              </w:rPr>
              <w:t>不可为空</w:t>
            </w:r>
            <w:r>
              <w:rPr>
                <w:rFonts w:ascii="Calibri" w:hAnsi="Calibri" w:hint="eastAsia"/>
                <w:color w:val="000000"/>
                <w:szCs w:val="21"/>
              </w:rPr>
              <w:t xml:space="preserve"> </w:t>
            </w:r>
            <w:r>
              <w:rPr>
                <w:rFonts w:ascii="Calibri" w:hAnsi="Calibri" w:hint="eastAsia"/>
                <w:color w:val="000000"/>
                <w:szCs w:val="21"/>
              </w:rPr>
              <w:t>提示：电子邮箱不能为空</w:t>
            </w:r>
          </w:p>
          <w:p w:rsidR="0049540A" w:rsidRPr="00C47213" w:rsidRDefault="0049540A" w:rsidP="00EE340D">
            <w:pPr>
              <w:pStyle w:val="af0"/>
              <w:numPr>
                <w:ilvl w:val="1"/>
                <w:numId w:val="18"/>
              </w:numPr>
              <w:ind w:firstLineChars="0"/>
              <w:jc w:val="left"/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 w:hint="eastAsia"/>
                <w:color w:val="000000"/>
                <w:szCs w:val="21"/>
              </w:rPr>
              <w:t>校验电子邮箱格式</w:t>
            </w:r>
            <w:r>
              <w:rPr>
                <w:rFonts w:ascii="Calibri" w:hAnsi="Calibri" w:hint="eastAsia"/>
                <w:color w:val="000000"/>
                <w:szCs w:val="21"/>
              </w:rPr>
              <w:t xml:space="preserve"> </w:t>
            </w:r>
            <w:r>
              <w:rPr>
                <w:rFonts w:ascii="Calibri" w:hAnsi="Calibri" w:hint="eastAsia"/>
                <w:color w:val="000000"/>
                <w:szCs w:val="21"/>
              </w:rPr>
              <w:t>提示：电子邮箱格式不正确</w:t>
            </w:r>
          </w:p>
          <w:p w:rsidR="0049540A" w:rsidRPr="00855B47" w:rsidRDefault="0049540A" w:rsidP="00A00674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 w:hint="eastAsia"/>
                <w:color w:val="000000"/>
                <w:szCs w:val="21"/>
              </w:rPr>
              <w:t>3</w:t>
            </w:r>
            <w:r>
              <w:rPr>
                <w:rFonts w:ascii="Calibri" w:hAnsi="Calibri" w:hint="eastAsia"/>
                <w:color w:val="000000"/>
                <w:szCs w:val="21"/>
              </w:rPr>
              <w:t>、当鼠标离开输入框时校验电子邮箱是否存在</w:t>
            </w:r>
            <w:r>
              <w:rPr>
                <w:rFonts w:ascii="Calibri" w:hAnsi="Calibri" w:hint="eastAsia"/>
                <w:color w:val="000000"/>
                <w:szCs w:val="21"/>
              </w:rPr>
              <w:t xml:space="preserve"> </w:t>
            </w:r>
            <w:r>
              <w:rPr>
                <w:rFonts w:ascii="Calibri" w:hAnsi="Calibri" w:hint="eastAsia"/>
                <w:color w:val="000000"/>
                <w:szCs w:val="21"/>
              </w:rPr>
              <w:t>提示：电子邮箱已存在！</w:t>
            </w:r>
          </w:p>
        </w:tc>
        <w:tc>
          <w:tcPr>
            <w:tcW w:w="1986" w:type="dxa"/>
            <w:vAlign w:val="center"/>
          </w:tcPr>
          <w:p w:rsidR="0049540A" w:rsidRDefault="0049540A" w:rsidP="00A00674">
            <w:pPr>
              <w:ind w:firstLine="525"/>
              <w:rPr>
                <w:rFonts w:ascii="Calibri" w:hAnsi="Calibri"/>
                <w:color w:val="000000"/>
                <w:szCs w:val="21"/>
              </w:rPr>
            </w:pPr>
          </w:p>
        </w:tc>
      </w:tr>
      <w:tr w:rsidR="0049540A" w:rsidTr="00A00674">
        <w:tc>
          <w:tcPr>
            <w:tcW w:w="1527" w:type="dxa"/>
            <w:vAlign w:val="center"/>
          </w:tcPr>
          <w:p w:rsidR="0049540A" w:rsidRDefault="00C01984" w:rsidP="00A00674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 w:hint="eastAsia"/>
                <w:color w:val="000000"/>
                <w:szCs w:val="21"/>
              </w:rPr>
              <w:t>新</w:t>
            </w:r>
            <w:r w:rsidR="0049540A">
              <w:rPr>
                <w:rFonts w:ascii="Calibri" w:hAnsi="Calibri" w:hint="eastAsia"/>
                <w:color w:val="000000"/>
                <w:szCs w:val="21"/>
              </w:rPr>
              <w:t>邮箱验证码</w:t>
            </w:r>
          </w:p>
        </w:tc>
        <w:tc>
          <w:tcPr>
            <w:tcW w:w="1418" w:type="dxa"/>
            <w:vAlign w:val="center"/>
          </w:tcPr>
          <w:p w:rsidR="0049540A" w:rsidRDefault="0049540A" w:rsidP="00A00674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 w:hint="eastAsia"/>
                <w:color w:val="000000"/>
                <w:szCs w:val="21"/>
              </w:rPr>
              <w:t>文本框</w:t>
            </w:r>
          </w:p>
        </w:tc>
        <w:tc>
          <w:tcPr>
            <w:tcW w:w="4534" w:type="dxa"/>
            <w:vAlign w:val="center"/>
          </w:tcPr>
          <w:p w:rsidR="0049540A" w:rsidRDefault="0049540A" w:rsidP="00A00674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 w:hint="eastAsia"/>
                <w:color w:val="000000"/>
                <w:szCs w:val="21"/>
              </w:rPr>
              <w:t>1</w:t>
            </w:r>
            <w:r>
              <w:rPr>
                <w:rFonts w:ascii="Calibri" w:hAnsi="Calibri" w:hint="eastAsia"/>
                <w:color w:val="000000"/>
                <w:szCs w:val="21"/>
              </w:rPr>
              <w:t>、只能输入数字</w:t>
            </w:r>
            <w:r>
              <w:rPr>
                <w:rFonts w:ascii="Calibri" w:hAnsi="Calibri" w:hint="eastAsia"/>
                <w:color w:val="000000"/>
                <w:szCs w:val="21"/>
              </w:rPr>
              <w:t xml:space="preserve"> </w:t>
            </w:r>
          </w:p>
          <w:p w:rsidR="0049540A" w:rsidRDefault="0049540A" w:rsidP="00A00674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2</w:t>
            </w:r>
            <w:r>
              <w:rPr>
                <w:rFonts w:ascii="Calibri" w:hAnsi="Calibri" w:hint="eastAsia"/>
                <w:color w:val="000000"/>
                <w:szCs w:val="21"/>
              </w:rPr>
              <w:t>、当鼠标离开文本框时校验验证码是否正确</w:t>
            </w:r>
            <w:r>
              <w:rPr>
                <w:rFonts w:ascii="Calibri" w:hAnsi="Calibri" w:hint="eastAsia"/>
                <w:color w:val="000000"/>
                <w:szCs w:val="21"/>
              </w:rPr>
              <w:t xml:space="preserve"> </w:t>
            </w:r>
            <w:r>
              <w:rPr>
                <w:rFonts w:ascii="Calibri" w:hAnsi="Calibri"/>
                <w:color w:val="000000"/>
                <w:szCs w:val="21"/>
              </w:rPr>
              <w:t xml:space="preserve"> </w:t>
            </w:r>
            <w:r>
              <w:rPr>
                <w:rFonts w:ascii="Calibri" w:hAnsi="Calibri" w:hint="eastAsia"/>
                <w:color w:val="000000"/>
                <w:szCs w:val="21"/>
              </w:rPr>
              <w:t>不正确提示：邮箱验证码不正确</w:t>
            </w:r>
          </w:p>
        </w:tc>
        <w:tc>
          <w:tcPr>
            <w:tcW w:w="1986" w:type="dxa"/>
            <w:vAlign w:val="center"/>
          </w:tcPr>
          <w:p w:rsidR="0049540A" w:rsidRDefault="0049540A" w:rsidP="00A00674">
            <w:pPr>
              <w:ind w:firstLine="525"/>
              <w:rPr>
                <w:rFonts w:ascii="Calibri" w:hAnsi="Calibri"/>
                <w:color w:val="000000"/>
                <w:szCs w:val="21"/>
              </w:rPr>
            </w:pPr>
          </w:p>
        </w:tc>
      </w:tr>
      <w:tr w:rsidR="0049540A" w:rsidTr="00A00674">
        <w:tc>
          <w:tcPr>
            <w:tcW w:w="1527" w:type="dxa"/>
            <w:vAlign w:val="center"/>
          </w:tcPr>
          <w:p w:rsidR="0049540A" w:rsidRDefault="0049540A" w:rsidP="00A00674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 w:hint="eastAsia"/>
                <w:color w:val="000000"/>
                <w:szCs w:val="21"/>
              </w:rPr>
              <w:t>图形验证码</w:t>
            </w:r>
          </w:p>
        </w:tc>
        <w:tc>
          <w:tcPr>
            <w:tcW w:w="1418" w:type="dxa"/>
            <w:vAlign w:val="center"/>
          </w:tcPr>
          <w:p w:rsidR="0049540A" w:rsidRDefault="0049540A" w:rsidP="00A00674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 w:hint="eastAsia"/>
                <w:color w:val="000000"/>
                <w:szCs w:val="21"/>
              </w:rPr>
              <w:t>文本框</w:t>
            </w:r>
          </w:p>
        </w:tc>
        <w:tc>
          <w:tcPr>
            <w:tcW w:w="4534" w:type="dxa"/>
            <w:vAlign w:val="center"/>
          </w:tcPr>
          <w:p w:rsidR="0049540A" w:rsidRDefault="0049540A" w:rsidP="00A00674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 w:hint="eastAsia"/>
                <w:color w:val="000000"/>
                <w:szCs w:val="21"/>
              </w:rPr>
              <w:t>1</w:t>
            </w:r>
            <w:r>
              <w:rPr>
                <w:rFonts w:ascii="Calibri" w:hAnsi="Calibri" w:hint="eastAsia"/>
                <w:color w:val="000000"/>
                <w:szCs w:val="21"/>
              </w:rPr>
              <w:t>、只能输入数字</w:t>
            </w:r>
            <w:r>
              <w:rPr>
                <w:rFonts w:ascii="Calibri" w:hAnsi="Calibri" w:hint="eastAsia"/>
                <w:color w:val="000000"/>
                <w:szCs w:val="21"/>
              </w:rPr>
              <w:t xml:space="preserve"> </w:t>
            </w:r>
            <w:r>
              <w:rPr>
                <w:rFonts w:ascii="Calibri" w:hAnsi="Calibri" w:hint="eastAsia"/>
                <w:color w:val="000000"/>
                <w:szCs w:val="21"/>
              </w:rPr>
              <w:t>长度为</w:t>
            </w:r>
            <w:r>
              <w:rPr>
                <w:rFonts w:ascii="Calibri" w:hAnsi="Calibri" w:hint="eastAsia"/>
                <w:color w:val="000000"/>
                <w:szCs w:val="21"/>
              </w:rPr>
              <w:t>4</w:t>
            </w:r>
            <w:r>
              <w:rPr>
                <w:rFonts w:ascii="Calibri" w:hAnsi="Calibri"/>
                <w:color w:val="000000"/>
                <w:szCs w:val="21"/>
              </w:rPr>
              <w:t xml:space="preserve"> </w:t>
            </w:r>
            <w:r>
              <w:rPr>
                <w:rFonts w:ascii="Calibri" w:hAnsi="Calibri" w:hint="eastAsia"/>
                <w:color w:val="000000"/>
                <w:szCs w:val="21"/>
              </w:rPr>
              <w:t>不可为空</w:t>
            </w:r>
            <w:r>
              <w:rPr>
                <w:rFonts w:ascii="Calibri" w:hAnsi="Calibri" w:hint="eastAsia"/>
                <w:color w:val="000000"/>
                <w:szCs w:val="21"/>
              </w:rPr>
              <w:t xml:space="preserve"> </w:t>
            </w:r>
            <w:r>
              <w:rPr>
                <w:rFonts w:ascii="Calibri" w:hAnsi="Calibri" w:hint="eastAsia"/>
                <w:color w:val="000000"/>
                <w:szCs w:val="21"/>
              </w:rPr>
              <w:t>提示：请输入验证码</w:t>
            </w:r>
          </w:p>
          <w:p w:rsidR="0049540A" w:rsidRDefault="0049540A" w:rsidP="00A00674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 w:hint="eastAsia"/>
                <w:color w:val="000000"/>
                <w:szCs w:val="21"/>
              </w:rPr>
              <w:t>2</w:t>
            </w:r>
            <w:r>
              <w:rPr>
                <w:rFonts w:ascii="Calibri" w:hAnsi="Calibri" w:hint="eastAsia"/>
                <w:color w:val="000000"/>
                <w:szCs w:val="21"/>
              </w:rPr>
              <w:t>、鼠标离开时校验验证码是否正确</w:t>
            </w:r>
            <w:r>
              <w:rPr>
                <w:rFonts w:ascii="Calibri" w:hAnsi="Calibri" w:hint="eastAsia"/>
                <w:color w:val="000000"/>
                <w:szCs w:val="21"/>
              </w:rPr>
              <w:t xml:space="preserve"> </w:t>
            </w:r>
            <w:r>
              <w:rPr>
                <w:rFonts w:ascii="Calibri" w:hAnsi="Calibri" w:hint="eastAsia"/>
                <w:color w:val="000000"/>
                <w:szCs w:val="21"/>
              </w:rPr>
              <w:t>提示：验证码不正确</w:t>
            </w:r>
          </w:p>
        </w:tc>
        <w:tc>
          <w:tcPr>
            <w:tcW w:w="1986" w:type="dxa"/>
            <w:vAlign w:val="center"/>
          </w:tcPr>
          <w:p w:rsidR="0049540A" w:rsidRDefault="0049540A" w:rsidP="00A00674">
            <w:pPr>
              <w:ind w:firstLine="525"/>
              <w:rPr>
                <w:rFonts w:ascii="Calibri" w:hAnsi="Calibri"/>
                <w:color w:val="000000"/>
                <w:szCs w:val="21"/>
              </w:rPr>
            </w:pPr>
          </w:p>
        </w:tc>
      </w:tr>
      <w:tr w:rsidR="0049540A" w:rsidTr="00A00674">
        <w:tc>
          <w:tcPr>
            <w:tcW w:w="1527" w:type="dxa"/>
            <w:vAlign w:val="center"/>
          </w:tcPr>
          <w:p w:rsidR="0049540A" w:rsidRDefault="0049540A" w:rsidP="00A00674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 w:hint="eastAsia"/>
                <w:color w:val="000000"/>
                <w:szCs w:val="21"/>
              </w:rPr>
              <w:t>确定按钮</w:t>
            </w:r>
          </w:p>
        </w:tc>
        <w:tc>
          <w:tcPr>
            <w:tcW w:w="1418" w:type="dxa"/>
            <w:vAlign w:val="center"/>
          </w:tcPr>
          <w:p w:rsidR="0049540A" w:rsidRDefault="0049540A" w:rsidP="00A00674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 w:hint="eastAsia"/>
                <w:color w:val="000000"/>
                <w:szCs w:val="21"/>
              </w:rPr>
              <w:t>按钮</w:t>
            </w:r>
          </w:p>
        </w:tc>
        <w:tc>
          <w:tcPr>
            <w:tcW w:w="4534" w:type="dxa"/>
            <w:vAlign w:val="center"/>
          </w:tcPr>
          <w:p w:rsidR="0049540A" w:rsidRDefault="0049540A" w:rsidP="00A00674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 w:hint="eastAsia"/>
                <w:color w:val="000000"/>
                <w:szCs w:val="21"/>
              </w:rPr>
              <w:t>1</w:t>
            </w:r>
            <w:r>
              <w:rPr>
                <w:rFonts w:ascii="Calibri" w:hAnsi="Calibri" w:hint="eastAsia"/>
                <w:color w:val="000000"/>
                <w:szCs w:val="21"/>
              </w:rPr>
              <w:t>、绑定成功</w:t>
            </w:r>
            <w:r>
              <w:rPr>
                <w:rFonts w:ascii="Calibri" w:hAnsi="Calibri" w:hint="eastAsia"/>
                <w:color w:val="000000"/>
                <w:szCs w:val="21"/>
              </w:rPr>
              <w:t xml:space="preserve"> </w:t>
            </w:r>
            <w:r>
              <w:rPr>
                <w:rFonts w:ascii="Calibri" w:hAnsi="Calibri" w:hint="eastAsia"/>
                <w:color w:val="000000"/>
                <w:szCs w:val="21"/>
              </w:rPr>
              <w:t>跳转</w:t>
            </w:r>
            <w:r>
              <w:rPr>
                <w:rFonts w:ascii="Calibri" w:hAnsi="Calibri" w:hint="eastAsia"/>
                <w:color w:val="000000"/>
                <w:szCs w:val="21"/>
              </w:rPr>
              <w:t xml:space="preserve"> </w:t>
            </w:r>
            <w:r>
              <w:rPr>
                <w:rFonts w:ascii="Calibri" w:hAnsi="Calibri" w:hint="eastAsia"/>
                <w:color w:val="000000"/>
                <w:szCs w:val="21"/>
              </w:rPr>
              <w:t>绑定成功页面</w:t>
            </w:r>
          </w:p>
        </w:tc>
        <w:tc>
          <w:tcPr>
            <w:tcW w:w="1986" w:type="dxa"/>
            <w:vAlign w:val="center"/>
          </w:tcPr>
          <w:p w:rsidR="0049540A" w:rsidRDefault="0049540A" w:rsidP="00A00674">
            <w:pPr>
              <w:ind w:firstLine="525"/>
              <w:rPr>
                <w:rFonts w:ascii="Calibri" w:hAnsi="Calibri"/>
                <w:color w:val="000000"/>
                <w:szCs w:val="21"/>
              </w:rPr>
            </w:pPr>
          </w:p>
        </w:tc>
      </w:tr>
    </w:tbl>
    <w:p w:rsidR="0049540A" w:rsidRPr="0049540A" w:rsidRDefault="0049540A" w:rsidP="00001BDD"/>
    <w:p w:rsidR="00CD4EEB" w:rsidRDefault="00CD4EEB" w:rsidP="00CD4EEB">
      <w:pPr>
        <w:pStyle w:val="5"/>
        <w:numPr>
          <w:ilvl w:val="4"/>
          <w:numId w:val="1"/>
        </w:numPr>
        <w:spacing w:beforeLines="50" w:before="156" w:beforeAutospacing="0" w:afterLines="50" w:after="156" w:afterAutospacing="0"/>
        <w:ind w:left="995" w:hangingChars="472" w:hanging="995"/>
      </w:pPr>
      <w:r>
        <w:rPr>
          <w:rFonts w:hint="eastAsia"/>
        </w:rPr>
        <w:t>输出说明</w:t>
      </w:r>
    </w:p>
    <w:p w:rsidR="00CD4EEB" w:rsidRDefault="00CD4EEB" w:rsidP="00CD4EEB">
      <w:pPr>
        <w:pStyle w:val="infoblue"/>
        <w:spacing w:before="0" w:beforeAutospacing="0" w:afterLines="50" w:after="156" w:afterAutospacing="0"/>
        <w:ind w:firstLine="420"/>
        <w:rPr>
          <w:rFonts w:ascii="Arial" w:hAnsi="Arial" w:cs="Arial"/>
          <w:i w:val="0"/>
          <w:color w:val="auto"/>
        </w:rPr>
      </w:pPr>
      <w:r>
        <w:rPr>
          <w:rFonts w:ascii="Arial" w:hAnsi="Arial" w:cs="Arial"/>
          <w:i w:val="0"/>
          <w:color w:val="auto"/>
        </w:rPr>
        <w:t>1</w:t>
      </w:r>
      <w:r>
        <w:rPr>
          <w:rFonts w:ascii="Arial" w:hAnsi="Arial" w:cs="Arial" w:hint="eastAsia"/>
          <w:i w:val="0"/>
          <w:color w:val="auto"/>
        </w:rPr>
        <w:t>、页面提示操作成功</w:t>
      </w:r>
    </w:p>
    <w:p w:rsidR="005F7A26" w:rsidRDefault="005F7A26" w:rsidP="005F7A26">
      <w:pPr>
        <w:pStyle w:val="4"/>
        <w:numPr>
          <w:ilvl w:val="3"/>
          <w:numId w:val="1"/>
        </w:numPr>
      </w:pPr>
      <w:r>
        <w:rPr>
          <w:rFonts w:hint="eastAsia"/>
        </w:rPr>
        <w:t>修改</w:t>
      </w:r>
      <w:r>
        <w:rPr>
          <w:rFonts w:hint="eastAsia"/>
        </w:rPr>
        <w:t>/</w:t>
      </w:r>
      <w:r>
        <w:rPr>
          <w:rFonts w:hint="eastAsia"/>
        </w:rPr>
        <w:t>认证手机</w:t>
      </w:r>
    </w:p>
    <w:p w:rsidR="005F7A26" w:rsidRDefault="005F7A26" w:rsidP="005F7A26">
      <w:pPr>
        <w:pStyle w:val="5"/>
        <w:numPr>
          <w:ilvl w:val="4"/>
          <w:numId w:val="1"/>
        </w:numPr>
        <w:spacing w:beforeLines="50" w:before="156" w:beforeAutospacing="0" w:afterLines="50" w:after="156" w:afterAutospacing="0"/>
        <w:ind w:left="995" w:hangingChars="472" w:hanging="995"/>
      </w:pPr>
      <w:r>
        <w:rPr>
          <w:rFonts w:hint="eastAsia"/>
        </w:rPr>
        <w:t>功能描述</w:t>
      </w:r>
    </w:p>
    <w:p w:rsidR="005F7A26" w:rsidRDefault="005F7A26" w:rsidP="005F7A26">
      <w:r>
        <w:rPr>
          <w:rFonts w:hint="eastAsia"/>
        </w:rPr>
        <w:t>买家用户绑定或修改</w:t>
      </w:r>
      <w:r w:rsidR="00831A96">
        <w:rPr>
          <w:rFonts w:hint="eastAsia"/>
        </w:rPr>
        <w:t>手机</w:t>
      </w:r>
      <w:r>
        <w:rPr>
          <w:rFonts w:hint="eastAsia"/>
        </w:rPr>
        <w:t>号码。</w:t>
      </w:r>
    </w:p>
    <w:p w:rsidR="005F7A26" w:rsidRDefault="005F7A26" w:rsidP="005F7A26">
      <w:r>
        <w:rPr>
          <w:rFonts w:hint="eastAsia"/>
        </w:rPr>
        <w:t>1</w:t>
      </w:r>
      <w:r>
        <w:rPr>
          <w:rFonts w:hint="eastAsia"/>
        </w:rPr>
        <w:t>、绑定</w:t>
      </w:r>
      <w:r w:rsidR="00831A96">
        <w:rPr>
          <w:rFonts w:hint="eastAsia"/>
        </w:rPr>
        <w:t>手机</w:t>
      </w:r>
      <w:r>
        <w:rPr>
          <w:rFonts w:hint="eastAsia"/>
        </w:rPr>
        <w:t>号码</w:t>
      </w:r>
    </w:p>
    <w:p w:rsidR="005F7A26" w:rsidRDefault="005F7A26" w:rsidP="005F7A26">
      <w:r>
        <w:rPr>
          <w:rFonts w:hint="eastAsia"/>
        </w:rPr>
        <w:t>2</w:t>
      </w:r>
      <w:r>
        <w:rPr>
          <w:rFonts w:hint="eastAsia"/>
        </w:rPr>
        <w:t>、修改</w:t>
      </w:r>
      <w:r w:rsidR="00831A96">
        <w:rPr>
          <w:rFonts w:hint="eastAsia"/>
        </w:rPr>
        <w:t>手机</w:t>
      </w:r>
      <w:r>
        <w:rPr>
          <w:rFonts w:hint="eastAsia"/>
        </w:rPr>
        <w:t>号码</w:t>
      </w:r>
      <w:r>
        <w:rPr>
          <w:rFonts w:hint="eastAsia"/>
        </w:rPr>
        <w:t>(</w:t>
      </w:r>
      <w:r>
        <w:rPr>
          <w:rFonts w:hint="eastAsia"/>
        </w:rPr>
        <w:t>可通过手机修改或通过原邮箱修改</w:t>
      </w:r>
      <w:r>
        <w:t>)</w:t>
      </w:r>
    </w:p>
    <w:p w:rsidR="005F7A26" w:rsidRPr="00BB39B7" w:rsidRDefault="005F7A26" w:rsidP="005F7A26">
      <w:r>
        <w:rPr>
          <w:rFonts w:hint="eastAsia"/>
        </w:rPr>
        <w:t>3</w:t>
      </w:r>
      <w:r>
        <w:rPr>
          <w:rFonts w:hint="eastAsia"/>
        </w:rPr>
        <w:t>、操作成功界面</w:t>
      </w:r>
    </w:p>
    <w:p w:rsidR="005F7A26" w:rsidRPr="00976D0B" w:rsidRDefault="005F7A26" w:rsidP="005F7A26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Arial" w:hAnsi="Arial" w:cs="Arial" w:hint="eastAsia"/>
          <w:i/>
        </w:rPr>
        <w:t xml:space="preserve"> </w:t>
      </w:r>
    </w:p>
    <w:p w:rsidR="00EE382D" w:rsidRPr="00EE382D" w:rsidRDefault="00EE382D" w:rsidP="00EE382D">
      <w:pPr>
        <w:widowControl/>
        <w:jc w:val="left"/>
        <w:rPr>
          <w:rFonts w:ascii="宋体" w:hAnsi="宋体" w:cs="宋体"/>
          <w:kern w:val="0"/>
          <w:sz w:val="24"/>
        </w:rPr>
      </w:pPr>
      <w:r w:rsidRPr="00EE382D">
        <w:rPr>
          <w:rFonts w:ascii="宋体" w:hAnsi="宋体" w:cs="宋体"/>
          <w:noProof/>
          <w:kern w:val="0"/>
          <w:sz w:val="24"/>
        </w:rPr>
        <w:lastRenderedPageBreak/>
        <w:drawing>
          <wp:inline distT="0" distB="0" distL="0" distR="0">
            <wp:extent cx="5486400" cy="2941320"/>
            <wp:effectExtent l="0" t="0" r="0" b="0"/>
            <wp:docPr id="57" name="图片 57" descr="C:\Users\Administrator\Documents\Tencent Files\3003379810\Image\C2C\JB$}COJ__(1X2L2V%Q10~(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:\Users\Administrator\Documents\Tencent Files\3003379810\Image\C2C\JB$}COJ__(1X2L2V%Q10~(1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94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382D" w:rsidRPr="00EE382D" w:rsidRDefault="00EE382D" w:rsidP="00EE382D">
      <w:pPr>
        <w:widowControl/>
        <w:jc w:val="left"/>
        <w:rPr>
          <w:rFonts w:ascii="宋体" w:hAnsi="宋体" w:cs="宋体"/>
          <w:kern w:val="0"/>
          <w:sz w:val="24"/>
        </w:rPr>
      </w:pPr>
      <w:r w:rsidRPr="00EE382D">
        <w:rPr>
          <w:rFonts w:ascii="宋体" w:hAnsi="宋体" w:cs="宋体"/>
          <w:noProof/>
          <w:kern w:val="0"/>
          <w:sz w:val="24"/>
        </w:rPr>
        <w:drawing>
          <wp:inline distT="0" distB="0" distL="0" distR="0">
            <wp:extent cx="5440680" cy="3619500"/>
            <wp:effectExtent l="0" t="0" r="0" b="0"/>
            <wp:docPr id="58" name="图片 58" descr="C:\Users\Administrator\Documents\Tencent Files\3003379810\Image\C2C\[28J36TJQQX`ZOFE91ZG(X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:\Users\Administrator\Documents\Tencent Files\3003379810\Image\C2C\[28J36TJQQX`ZOFE91ZG(XN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7A26" w:rsidRPr="001F0B93" w:rsidRDefault="00EE382D" w:rsidP="005F7A26">
      <w:pPr>
        <w:widowControl/>
        <w:jc w:val="left"/>
        <w:rPr>
          <w:rFonts w:ascii="宋体" w:hAnsi="宋体" w:cs="宋体"/>
          <w:kern w:val="0"/>
          <w:sz w:val="24"/>
        </w:rPr>
      </w:pPr>
      <w:r w:rsidRPr="00EE382D">
        <w:rPr>
          <w:rFonts w:ascii="宋体" w:hAnsi="宋体" w:cs="宋体"/>
          <w:noProof/>
          <w:kern w:val="0"/>
          <w:sz w:val="24"/>
        </w:rPr>
        <w:drawing>
          <wp:inline distT="0" distB="0" distL="0" distR="0">
            <wp:extent cx="5455920" cy="1771632"/>
            <wp:effectExtent l="0" t="0" r="0" b="0"/>
            <wp:docPr id="59" name="图片 59" descr="C:\Users\Administrator\Documents\Tencent Files\3003379810\Image\C2C\L4INM0J2{Z4}KBU_{LWV8K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C:\Users\Administrator\Documents\Tencent Files\3003379810\Image\C2C\L4INM0J2{Z4}KBU_{LWV8KY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514" cy="1778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7A26" w:rsidRPr="00994777" w:rsidRDefault="005F7A26" w:rsidP="005F7A26">
      <w:pPr>
        <w:widowControl/>
        <w:jc w:val="left"/>
        <w:rPr>
          <w:rFonts w:ascii="宋体" w:hAnsi="宋体" w:cs="宋体"/>
          <w:kern w:val="0"/>
          <w:sz w:val="24"/>
        </w:rPr>
      </w:pPr>
    </w:p>
    <w:p w:rsidR="005F7A26" w:rsidRPr="001F0B93" w:rsidRDefault="005F7A26" w:rsidP="005F7A26">
      <w:pPr>
        <w:widowControl/>
        <w:jc w:val="left"/>
        <w:rPr>
          <w:rFonts w:ascii="宋体" w:hAnsi="宋体" w:cs="宋体"/>
          <w:kern w:val="0"/>
          <w:sz w:val="24"/>
        </w:rPr>
      </w:pPr>
    </w:p>
    <w:p w:rsidR="005F7A26" w:rsidRPr="001F0B93" w:rsidRDefault="005F7A26" w:rsidP="005F7A26">
      <w:pPr>
        <w:widowControl/>
        <w:jc w:val="left"/>
        <w:rPr>
          <w:rFonts w:ascii="宋体" w:hAnsi="宋体" w:cs="宋体"/>
          <w:kern w:val="0"/>
          <w:sz w:val="24"/>
        </w:rPr>
      </w:pPr>
    </w:p>
    <w:p w:rsidR="005F7A26" w:rsidRDefault="005F7A26" w:rsidP="005F7A26">
      <w:pPr>
        <w:widowControl/>
        <w:jc w:val="left"/>
        <w:rPr>
          <w:rFonts w:ascii="宋体" w:hAnsi="宋体" w:cs="宋体"/>
          <w:kern w:val="0"/>
          <w:sz w:val="24"/>
        </w:rPr>
      </w:pPr>
    </w:p>
    <w:p w:rsidR="005F7A26" w:rsidRDefault="005F7A26" w:rsidP="005F7A26">
      <w:pPr>
        <w:pStyle w:val="infoblue"/>
        <w:spacing w:before="0" w:beforeAutospacing="0" w:afterLines="50" w:after="156" w:afterAutospacing="0"/>
        <w:ind w:firstLineChars="0" w:firstLine="0"/>
        <w:rPr>
          <w:rFonts w:ascii="Arial" w:hAnsi="Arial" w:cs="Arial"/>
          <w:i w:val="0"/>
          <w:color w:val="auto"/>
        </w:rPr>
      </w:pPr>
    </w:p>
    <w:p w:rsidR="005F7A26" w:rsidRDefault="005F7A26" w:rsidP="005F7A26">
      <w:pPr>
        <w:pStyle w:val="5"/>
        <w:numPr>
          <w:ilvl w:val="4"/>
          <w:numId w:val="1"/>
        </w:numPr>
        <w:spacing w:beforeLines="50" w:before="156" w:beforeAutospacing="0" w:afterLines="50" w:after="156" w:afterAutospacing="0"/>
        <w:ind w:left="995" w:hangingChars="472" w:hanging="995"/>
      </w:pPr>
      <w:r>
        <w:rPr>
          <w:rFonts w:hint="eastAsia"/>
        </w:rPr>
        <w:t>业务规则</w:t>
      </w:r>
    </w:p>
    <w:p w:rsidR="005F7A26" w:rsidRDefault="005F7A26" w:rsidP="00831A96">
      <w:pPr>
        <w:pStyle w:val="infoblue"/>
        <w:numPr>
          <w:ilvl w:val="0"/>
          <w:numId w:val="4"/>
        </w:numPr>
        <w:spacing w:before="0" w:beforeAutospacing="0" w:afterLines="50" w:after="156" w:afterAutospacing="0"/>
        <w:ind w:firstLineChars="0"/>
        <w:rPr>
          <w:rFonts w:ascii="Arial" w:hAnsi="Arial" w:cs="Arial"/>
          <w:i w:val="0"/>
          <w:color w:val="auto"/>
        </w:rPr>
      </w:pPr>
      <w:r>
        <w:rPr>
          <w:rFonts w:ascii="Arial" w:hAnsi="Arial" w:cs="Arial" w:hint="eastAsia"/>
          <w:i w:val="0"/>
          <w:color w:val="auto"/>
        </w:rPr>
        <w:t xml:space="preserve"> </w:t>
      </w:r>
      <w:r>
        <w:rPr>
          <w:rFonts w:ascii="Arial" w:hAnsi="Arial" w:cs="Arial" w:hint="eastAsia"/>
          <w:i w:val="0"/>
          <w:color w:val="auto"/>
        </w:rPr>
        <w:t>绑定新</w:t>
      </w:r>
      <w:r w:rsidR="00831A96" w:rsidRPr="00831A96">
        <w:rPr>
          <w:rFonts w:ascii="Arial" w:hAnsi="Arial" w:cs="Arial" w:hint="eastAsia"/>
          <w:i w:val="0"/>
          <w:color w:val="auto"/>
        </w:rPr>
        <w:t>手机</w:t>
      </w:r>
      <w:r>
        <w:rPr>
          <w:rFonts w:ascii="Arial" w:hAnsi="Arial" w:cs="Arial" w:hint="eastAsia"/>
          <w:i w:val="0"/>
          <w:color w:val="auto"/>
        </w:rPr>
        <w:t>时</w:t>
      </w:r>
      <w:r>
        <w:rPr>
          <w:rFonts w:ascii="Arial" w:hAnsi="Arial" w:cs="Arial" w:hint="eastAsia"/>
          <w:i w:val="0"/>
          <w:color w:val="auto"/>
        </w:rPr>
        <w:t xml:space="preserve"> </w:t>
      </w:r>
      <w:r>
        <w:rPr>
          <w:rFonts w:ascii="Arial" w:hAnsi="Arial" w:cs="Arial" w:hint="eastAsia"/>
          <w:i w:val="0"/>
          <w:color w:val="auto"/>
        </w:rPr>
        <w:t>校验新</w:t>
      </w:r>
      <w:r w:rsidR="00831A96" w:rsidRPr="00831A96">
        <w:rPr>
          <w:rFonts w:ascii="Arial" w:hAnsi="Arial" w:cs="Arial" w:hint="eastAsia"/>
          <w:i w:val="0"/>
          <w:color w:val="auto"/>
        </w:rPr>
        <w:t>手机</w:t>
      </w:r>
      <w:r>
        <w:rPr>
          <w:rFonts w:ascii="Arial" w:hAnsi="Arial" w:cs="Arial" w:hint="eastAsia"/>
          <w:i w:val="0"/>
          <w:color w:val="auto"/>
        </w:rPr>
        <w:t>号码是否存在</w:t>
      </w:r>
      <w:r>
        <w:rPr>
          <w:rFonts w:ascii="Arial" w:hAnsi="Arial" w:cs="Arial" w:hint="eastAsia"/>
          <w:i w:val="0"/>
          <w:color w:val="auto"/>
        </w:rPr>
        <w:t xml:space="preserve"> </w:t>
      </w:r>
      <w:r>
        <w:rPr>
          <w:rFonts w:ascii="Arial" w:hAnsi="Arial" w:cs="Arial"/>
          <w:i w:val="0"/>
          <w:color w:val="auto"/>
        </w:rPr>
        <w:t xml:space="preserve"> </w:t>
      </w:r>
      <w:r>
        <w:rPr>
          <w:rFonts w:ascii="Arial" w:hAnsi="Arial" w:cs="Arial" w:hint="eastAsia"/>
          <w:i w:val="0"/>
          <w:color w:val="auto"/>
        </w:rPr>
        <w:t>校验新</w:t>
      </w:r>
      <w:r w:rsidR="00831A96" w:rsidRPr="00831A96">
        <w:rPr>
          <w:rFonts w:ascii="Arial" w:hAnsi="Arial" w:cs="Arial" w:hint="eastAsia"/>
          <w:i w:val="0"/>
          <w:color w:val="auto"/>
        </w:rPr>
        <w:t>手机</w:t>
      </w:r>
      <w:r>
        <w:rPr>
          <w:rFonts w:ascii="Arial" w:hAnsi="Arial" w:cs="Arial" w:hint="eastAsia"/>
          <w:i w:val="0"/>
          <w:color w:val="auto"/>
        </w:rPr>
        <w:t>验证码</w:t>
      </w:r>
    </w:p>
    <w:p w:rsidR="005F7A26" w:rsidRDefault="005F7A26" w:rsidP="005F7A26">
      <w:pPr>
        <w:pStyle w:val="infoblue"/>
        <w:numPr>
          <w:ilvl w:val="0"/>
          <w:numId w:val="4"/>
        </w:numPr>
        <w:spacing w:before="0" w:beforeAutospacing="0" w:afterLines="50" w:after="156" w:afterAutospacing="0"/>
        <w:ind w:firstLineChars="0"/>
        <w:rPr>
          <w:rFonts w:ascii="Arial" w:hAnsi="Arial" w:cs="Arial"/>
          <w:i w:val="0"/>
          <w:color w:val="auto"/>
        </w:rPr>
      </w:pPr>
      <w:r>
        <w:rPr>
          <w:rFonts w:ascii="Arial" w:hAnsi="Arial" w:cs="Arial" w:hint="eastAsia"/>
          <w:i w:val="0"/>
          <w:color w:val="auto"/>
        </w:rPr>
        <w:t xml:space="preserve"> </w:t>
      </w:r>
      <w:r>
        <w:rPr>
          <w:rFonts w:ascii="Arial" w:hAnsi="Arial" w:cs="Arial" w:hint="eastAsia"/>
          <w:i w:val="0"/>
          <w:color w:val="auto"/>
        </w:rPr>
        <w:t>修改邮箱里</w:t>
      </w:r>
      <w:r>
        <w:rPr>
          <w:rFonts w:ascii="Arial" w:hAnsi="Arial" w:cs="Arial" w:hint="eastAsia"/>
          <w:i w:val="0"/>
          <w:color w:val="auto"/>
        </w:rPr>
        <w:t xml:space="preserve"> </w:t>
      </w:r>
      <w:r>
        <w:rPr>
          <w:rFonts w:ascii="Arial" w:hAnsi="Arial" w:cs="Arial" w:hint="eastAsia"/>
          <w:i w:val="0"/>
          <w:color w:val="auto"/>
        </w:rPr>
        <w:t>校验新</w:t>
      </w:r>
      <w:r w:rsidR="00831A96" w:rsidRPr="00831A96">
        <w:rPr>
          <w:rFonts w:ascii="Arial" w:hAnsi="Arial" w:cs="Arial" w:hint="eastAsia"/>
          <w:i w:val="0"/>
          <w:color w:val="auto"/>
        </w:rPr>
        <w:t>手机</w:t>
      </w:r>
      <w:r>
        <w:rPr>
          <w:rFonts w:ascii="Arial" w:hAnsi="Arial" w:cs="Arial" w:hint="eastAsia"/>
          <w:i w:val="0"/>
          <w:color w:val="auto"/>
        </w:rPr>
        <w:t>号码是否存在</w:t>
      </w:r>
      <w:r>
        <w:rPr>
          <w:rFonts w:ascii="Arial" w:hAnsi="Arial" w:cs="Arial" w:hint="eastAsia"/>
          <w:i w:val="0"/>
          <w:color w:val="auto"/>
        </w:rPr>
        <w:t xml:space="preserve"> </w:t>
      </w:r>
      <w:r>
        <w:rPr>
          <w:rFonts w:ascii="Arial" w:hAnsi="Arial" w:cs="Arial"/>
          <w:i w:val="0"/>
          <w:color w:val="auto"/>
        </w:rPr>
        <w:t xml:space="preserve"> </w:t>
      </w:r>
      <w:r>
        <w:rPr>
          <w:rFonts w:ascii="Arial" w:hAnsi="Arial" w:cs="Arial" w:hint="eastAsia"/>
          <w:i w:val="0"/>
          <w:color w:val="auto"/>
        </w:rPr>
        <w:t>校验原邮箱或手机验证码</w:t>
      </w:r>
      <w:r>
        <w:rPr>
          <w:rFonts w:ascii="Arial" w:hAnsi="Arial" w:cs="Arial" w:hint="eastAsia"/>
          <w:i w:val="0"/>
          <w:color w:val="auto"/>
        </w:rPr>
        <w:t xml:space="preserve"> </w:t>
      </w:r>
      <w:r>
        <w:rPr>
          <w:rFonts w:ascii="Arial" w:hAnsi="Arial" w:cs="Arial" w:hint="eastAsia"/>
          <w:i w:val="0"/>
          <w:color w:val="auto"/>
        </w:rPr>
        <w:t>新</w:t>
      </w:r>
      <w:r w:rsidR="00831A96" w:rsidRPr="00831A96">
        <w:rPr>
          <w:rFonts w:ascii="Arial" w:hAnsi="Arial" w:cs="Arial" w:hint="eastAsia"/>
          <w:i w:val="0"/>
          <w:color w:val="auto"/>
        </w:rPr>
        <w:t>手机</w:t>
      </w:r>
      <w:r>
        <w:rPr>
          <w:rFonts w:ascii="Arial" w:hAnsi="Arial" w:cs="Arial" w:hint="eastAsia"/>
          <w:i w:val="0"/>
          <w:color w:val="auto"/>
        </w:rPr>
        <w:t>验证码</w:t>
      </w:r>
    </w:p>
    <w:p w:rsidR="005F7A26" w:rsidRDefault="005F7A26" w:rsidP="005F7A26">
      <w:pPr>
        <w:pStyle w:val="5"/>
        <w:numPr>
          <w:ilvl w:val="4"/>
          <w:numId w:val="1"/>
        </w:numPr>
        <w:spacing w:beforeLines="50" w:before="156" w:beforeAutospacing="0" w:afterLines="50" w:after="156" w:afterAutospacing="0"/>
        <w:ind w:left="995" w:hangingChars="472" w:hanging="995"/>
      </w:pPr>
      <w:r>
        <w:rPr>
          <w:rFonts w:hint="eastAsia"/>
        </w:rPr>
        <w:t>输入说明</w:t>
      </w:r>
    </w:p>
    <w:p w:rsidR="005F7A26" w:rsidRPr="0049540A" w:rsidRDefault="005F7A26" w:rsidP="005F7A26">
      <w:r>
        <w:rPr>
          <w:rFonts w:ascii="Calibri" w:hAnsi="Calibri" w:hint="eastAsia"/>
          <w:color w:val="000000"/>
          <w:szCs w:val="21"/>
        </w:rPr>
        <w:t>绑定邮箱</w:t>
      </w:r>
    </w:p>
    <w:tbl>
      <w:tblPr>
        <w:tblW w:w="94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7"/>
        <w:gridCol w:w="1418"/>
        <w:gridCol w:w="4534"/>
        <w:gridCol w:w="1986"/>
      </w:tblGrid>
      <w:tr w:rsidR="005F7A26" w:rsidTr="00A00674">
        <w:tc>
          <w:tcPr>
            <w:tcW w:w="1527" w:type="dxa"/>
            <w:shd w:val="clear" w:color="auto" w:fill="D9D9D9"/>
            <w:vAlign w:val="center"/>
          </w:tcPr>
          <w:p w:rsidR="005F7A26" w:rsidRDefault="005F7A26" w:rsidP="00A00674">
            <w:pPr>
              <w:adjustRightInd w:val="0"/>
              <w:snapToGrid w:val="0"/>
              <w:jc w:val="center"/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输入项</w:t>
            </w:r>
          </w:p>
        </w:tc>
        <w:tc>
          <w:tcPr>
            <w:tcW w:w="1418" w:type="dxa"/>
            <w:shd w:val="clear" w:color="auto" w:fill="D9D9D9"/>
            <w:vAlign w:val="center"/>
          </w:tcPr>
          <w:p w:rsidR="005F7A26" w:rsidRDefault="005F7A26" w:rsidP="00A00674">
            <w:pPr>
              <w:adjustRightInd w:val="0"/>
              <w:snapToGrid w:val="0"/>
              <w:jc w:val="center"/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类型</w:t>
            </w:r>
          </w:p>
        </w:tc>
        <w:tc>
          <w:tcPr>
            <w:tcW w:w="4534" w:type="dxa"/>
            <w:shd w:val="clear" w:color="auto" w:fill="D9D9D9"/>
            <w:vAlign w:val="center"/>
          </w:tcPr>
          <w:p w:rsidR="005F7A26" w:rsidRDefault="005F7A26" w:rsidP="00A00674">
            <w:pPr>
              <w:adjustRightInd w:val="0"/>
              <w:snapToGrid w:val="0"/>
              <w:jc w:val="center"/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规则</w:t>
            </w:r>
          </w:p>
        </w:tc>
        <w:tc>
          <w:tcPr>
            <w:tcW w:w="1986" w:type="dxa"/>
            <w:shd w:val="clear" w:color="auto" w:fill="D9D9D9"/>
            <w:vAlign w:val="center"/>
          </w:tcPr>
          <w:p w:rsidR="005F7A26" w:rsidRDefault="005F7A26" w:rsidP="00A00674">
            <w:pPr>
              <w:adjustRightInd w:val="0"/>
              <w:snapToGrid w:val="0"/>
              <w:jc w:val="center"/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备注</w:t>
            </w:r>
          </w:p>
        </w:tc>
      </w:tr>
      <w:tr w:rsidR="005F7A26" w:rsidTr="00A00674">
        <w:tc>
          <w:tcPr>
            <w:tcW w:w="1527" w:type="dxa"/>
            <w:vAlign w:val="center"/>
          </w:tcPr>
          <w:p w:rsidR="005F7A26" w:rsidRDefault="005F7A26" w:rsidP="00A00674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 w:hint="eastAsia"/>
                <w:color w:val="000000"/>
                <w:szCs w:val="21"/>
              </w:rPr>
              <w:t>可用</w:t>
            </w:r>
            <w:r w:rsidR="00831A96" w:rsidRPr="00831A96">
              <w:rPr>
                <w:rFonts w:ascii="Arial" w:hAnsi="Arial" w:cs="Arial" w:hint="eastAsia"/>
              </w:rPr>
              <w:t>手机</w:t>
            </w:r>
          </w:p>
        </w:tc>
        <w:tc>
          <w:tcPr>
            <w:tcW w:w="1418" w:type="dxa"/>
            <w:vAlign w:val="center"/>
          </w:tcPr>
          <w:p w:rsidR="005F7A26" w:rsidRDefault="005F7A26" w:rsidP="00A00674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 w:hint="eastAsia"/>
                <w:color w:val="000000"/>
                <w:szCs w:val="21"/>
              </w:rPr>
              <w:t>文本框</w:t>
            </w:r>
          </w:p>
        </w:tc>
        <w:tc>
          <w:tcPr>
            <w:tcW w:w="4534" w:type="dxa"/>
            <w:vAlign w:val="center"/>
          </w:tcPr>
          <w:p w:rsidR="005F7A26" w:rsidRPr="000502BE" w:rsidRDefault="005F7A26" w:rsidP="00A00674">
            <w:pPr>
              <w:pStyle w:val="af0"/>
              <w:numPr>
                <w:ilvl w:val="1"/>
                <w:numId w:val="16"/>
              </w:numPr>
              <w:ind w:firstLineChars="0"/>
              <w:jc w:val="left"/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 w:hint="eastAsia"/>
                <w:color w:val="000000"/>
                <w:szCs w:val="21"/>
              </w:rPr>
              <w:t>必须</w:t>
            </w:r>
            <w:r w:rsidRPr="000502BE">
              <w:rPr>
                <w:rFonts w:ascii="Calibri" w:hAnsi="Calibri" w:hint="eastAsia"/>
                <w:color w:val="000000"/>
                <w:szCs w:val="21"/>
              </w:rPr>
              <w:t>项，</w:t>
            </w:r>
            <w:r>
              <w:rPr>
                <w:rFonts w:ascii="Calibri" w:hAnsi="Calibri" w:hint="eastAsia"/>
                <w:color w:val="000000"/>
                <w:szCs w:val="21"/>
              </w:rPr>
              <w:t>输入框，</w:t>
            </w:r>
            <w:r w:rsidRPr="000502BE">
              <w:rPr>
                <w:rFonts w:ascii="Calibri" w:hAnsi="Calibri" w:hint="eastAsia"/>
                <w:color w:val="000000"/>
                <w:szCs w:val="21"/>
              </w:rPr>
              <w:t>不可为空</w:t>
            </w:r>
            <w:r>
              <w:rPr>
                <w:rFonts w:ascii="Calibri" w:hAnsi="Calibri" w:hint="eastAsia"/>
                <w:color w:val="000000"/>
                <w:szCs w:val="21"/>
              </w:rPr>
              <w:t xml:space="preserve"> </w:t>
            </w:r>
            <w:r>
              <w:rPr>
                <w:rFonts w:ascii="Calibri" w:hAnsi="Calibri" w:hint="eastAsia"/>
                <w:color w:val="000000"/>
                <w:szCs w:val="21"/>
              </w:rPr>
              <w:t>提示：</w:t>
            </w:r>
            <w:r w:rsidR="00831A96" w:rsidRPr="00831A96">
              <w:rPr>
                <w:rFonts w:ascii="Arial" w:hAnsi="Arial" w:cs="Arial" w:hint="eastAsia"/>
              </w:rPr>
              <w:t>手机</w:t>
            </w:r>
            <w:r w:rsidR="000D6D71">
              <w:rPr>
                <w:rFonts w:ascii="Arial" w:hAnsi="Arial" w:cs="Arial" w:hint="eastAsia"/>
              </w:rPr>
              <w:t>号码</w:t>
            </w:r>
            <w:r>
              <w:rPr>
                <w:rFonts w:ascii="Calibri" w:hAnsi="Calibri" w:hint="eastAsia"/>
                <w:color w:val="000000"/>
                <w:szCs w:val="21"/>
              </w:rPr>
              <w:t>不能为空</w:t>
            </w:r>
          </w:p>
          <w:p w:rsidR="005F7A26" w:rsidRPr="00C47213" w:rsidRDefault="005F7A26" w:rsidP="00A00674">
            <w:pPr>
              <w:pStyle w:val="af0"/>
              <w:numPr>
                <w:ilvl w:val="1"/>
                <w:numId w:val="16"/>
              </w:numPr>
              <w:ind w:firstLineChars="0"/>
              <w:jc w:val="left"/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 w:hint="eastAsia"/>
                <w:color w:val="000000"/>
                <w:szCs w:val="21"/>
              </w:rPr>
              <w:t>校验</w:t>
            </w:r>
            <w:r w:rsidR="00831A96" w:rsidRPr="00831A96">
              <w:rPr>
                <w:rFonts w:ascii="Arial" w:hAnsi="Arial" w:cs="Arial" w:hint="eastAsia"/>
              </w:rPr>
              <w:t>手机</w:t>
            </w:r>
            <w:r>
              <w:rPr>
                <w:rFonts w:ascii="Calibri" w:hAnsi="Calibri" w:hint="eastAsia"/>
                <w:color w:val="000000"/>
                <w:szCs w:val="21"/>
              </w:rPr>
              <w:t>格式</w:t>
            </w:r>
            <w:r>
              <w:rPr>
                <w:rFonts w:ascii="Calibri" w:hAnsi="Calibri" w:hint="eastAsia"/>
                <w:color w:val="000000"/>
                <w:szCs w:val="21"/>
              </w:rPr>
              <w:t xml:space="preserve"> </w:t>
            </w:r>
            <w:r>
              <w:rPr>
                <w:rFonts w:ascii="Calibri" w:hAnsi="Calibri" w:hint="eastAsia"/>
                <w:color w:val="000000"/>
                <w:szCs w:val="21"/>
              </w:rPr>
              <w:t>提示：</w:t>
            </w:r>
            <w:r w:rsidR="00831A96" w:rsidRPr="00831A96">
              <w:rPr>
                <w:rFonts w:ascii="Arial" w:hAnsi="Arial" w:cs="Arial" w:hint="eastAsia"/>
              </w:rPr>
              <w:t>手机</w:t>
            </w:r>
            <w:r w:rsidR="00831A96">
              <w:rPr>
                <w:rFonts w:ascii="Arial" w:hAnsi="Arial" w:cs="Arial" w:hint="eastAsia"/>
              </w:rPr>
              <w:t>号码</w:t>
            </w:r>
            <w:r>
              <w:rPr>
                <w:rFonts w:ascii="Calibri" w:hAnsi="Calibri" w:hint="eastAsia"/>
                <w:color w:val="000000"/>
                <w:szCs w:val="21"/>
              </w:rPr>
              <w:t>格式不正确</w:t>
            </w:r>
          </w:p>
          <w:p w:rsidR="005F7A26" w:rsidRPr="00855B47" w:rsidRDefault="005F7A26" w:rsidP="00A00674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 w:hint="eastAsia"/>
                <w:color w:val="000000"/>
                <w:szCs w:val="21"/>
              </w:rPr>
              <w:t>3</w:t>
            </w:r>
            <w:r>
              <w:rPr>
                <w:rFonts w:ascii="Calibri" w:hAnsi="Calibri" w:hint="eastAsia"/>
                <w:color w:val="000000"/>
                <w:szCs w:val="21"/>
              </w:rPr>
              <w:t>、当鼠标离开输入框时校验</w:t>
            </w:r>
            <w:r w:rsidR="002618DA" w:rsidRPr="00831A96">
              <w:rPr>
                <w:rFonts w:ascii="Arial" w:hAnsi="Arial" w:cs="Arial" w:hint="eastAsia"/>
              </w:rPr>
              <w:t>手机</w:t>
            </w:r>
            <w:r w:rsidR="002618DA">
              <w:rPr>
                <w:rFonts w:ascii="Arial" w:hAnsi="Arial" w:cs="Arial" w:hint="eastAsia"/>
              </w:rPr>
              <w:t>号码</w:t>
            </w:r>
            <w:r>
              <w:rPr>
                <w:rFonts w:ascii="Calibri" w:hAnsi="Calibri" w:hint="eastAsia"/>
                <w:color w:val="000000"/>
                <w:szCs w:val="21"/>
              </w:rPr>
              <w:t>是否存在</w:t>
            </w:r>
            <w:r>
              <w:rPr>
                <w:rFonts w:ascii="Calibri" w:hAnsi="Calibri" w:hint="eastAsia"/>
                <w:color w:val="000000"/>
                <w:szCs w:val="21"/>
              </w:rPr>
              <w:t xml:space="preserve"> </w:t>
            </w:r>
            <w:r>
              <w:rPr>
                <w:rFonts w:ascii="Calibri" w:hAnsi="Calibri" w:hint="eastAsia"/>
                <w:color w:val="000000"/>
                <w:szCs w:val="21"/>
              </w:rPr>
              <w:t>提示：</w:t>
            </w:r>
            <w:r w:rsidR="002618DA" w:rsidRPr="00831A96">
              <w:rPr>
                <w:rFonts w:ascii="Arial" w:hAnsi="Arial" w:cs="Arial" w:hint="eastAsia"/>
              </w:rPr>
              <w:t>手机</w:t>
            </w:r>
            <w:r w:rsidR="002618DA">
              <w:rPr>
                <w:rFonts w:ascii="Arial" w:hAnsi="Arial" w:cs="Arial" w:hint="eastAsia"/>
              </w:rPr>
              <w:t>号码</w:t>
            </w:r>
            <w:r>
              <w:rPr>
                <w:rFonts w:ascii="Calibri" w:hAnsi="Calibri" w:hint="eastAsia"/>
                <w:color w:val="000000"/>
                <w:szCs w:val="21"/>
              </w:rPr>
              <w:t>已存在！</w:t>
            </w:r>
          </w:p>
        </w:tc>
        <w:tc>
          <w:tcPr>
            <w:tcW w:w="1986" w:type="dxa"/>
            <w:vAlign w:val="center"/>
          </w:tcPr>
          <w:p w:rsidR="005F7A26" w:rsidRDefault="005F7A26" w:rsidP="00A00674">
            <w:pPr>
              <w:ind w:firstLine="525"/>
              <w:rPr>
                <w:rFonts w:ascii="Calibri" w:hAnsi="Calibri"/>
                <w:color w:val="000000"/>
                <w:szCs w:val="21"/>
              </w:rPr>
            </w:pPr>
          </w:p>
        </w:tc>
      </w:tr>
      <w:tr w:rsidR="005F7A26" w:rsidTr="00A00674">
        <w:tc>
          <w:tcPr>
            <w:tcW w:w="1527" w:type="dxa"/>
            <w:vAlign w:val="center"/>
          </w:tcPr>
          <w:p w:rsidR="005F7A26" w:rsidRDefault="00831A96" w:rsidP="00A00674">
            <w:pPr>
              <w:rPr>
                <w:rFonts w:ascii="Calibri" w:hAnsi="Calibri"/>
                <w:color w:val="000000"/>
                <w:szCs w:val="21"/>
              </w:rPr>
            </w:pPr>
            <w:r w:rsidRPr="00831A96">
              <w:rPr>
                <w:rFonts w:ascii="Arial" w:hAnsi="Arial" w:cs="Arial" w:hint="eastAsia"/>
              </w:rPr>
              <w:t>手机</w:t>
            </w:r>
            <w:r w:rsidR="005F7A26">
              <w:rPr>
                <w:rFonts w:ascii="Calibri" w:hAnsi="Calibri" w:hint="eastAsia"/>
                <w:color w:val="000000"/>
                <w:szCs w:val="21"/>
              </w:rPr>
              <w:t>验证码</w:t>
            </w:r>
          </w:p>
        </w:tc>
        <w:tc>
          <w:tcPr>
            <w:tcW w:w="1418" w:type="dxa"/>
            <w:vAlign w:val="center"/>
          </w:tcPr>
          <w:p w:rsidR="005F7A26" w:rsidRDefault="005F7A26" w:rsidP="00A00674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 w:hint="eastAsia"/>
                <w:color w:val="000000"/>
                <w:szCs w:val="21"/>
              </w:rPr>
              <w:t>文本框</w:t>
            </w:r>
          </w:p>
        </w:tc>
        <w:tc>
          <w:tcPr>
            <w:tcW w:w="4534" w:type="dxa"/>
            <w:vAlign w:val="center"/>
          </w:tcPr>
          <w:p w:rsidR="005F7A26" w:rsidRDefault="005F7A26" w:rsidP="00A00674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 w:hint="eastAsia"/>
                <w:color w:val="000000"/>
                <w:szCs w:val="21"/>
              </w:rPr>
              <w:t>1</w:t>
            </w:r>
            <w:r>
              <w:rPr>
                <w:rFonts w:ascii="Calibri" w:hAnsi="Calibri" w:hint="eastAsia"/>
                <w:color w:val="000000"/>
                <w:szCs w:val="21"/>
              </w:rPr>
              <w:t>、只能输入数字</w:t>
            </w:r>
            <w:r>
              <w:rPr>
                <w:rFonts w:ascii="Calibri" w:hAnsi="Calibri" w:hint="eastAsia"/>
                <w:color w:val="000000"/>
                <w:szCs w:val="21"/>
              </w:rPr>
              <w:t xml:space="preserve"> </w:t>
            </w:r>
          </w:p>
          <w:p w:rsidR="005F7A26" w:rsidRDefault="005F7A26" w:rsidP="00A00674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2</w:t>
            </w:r>
            <w:r>
              <w:rPr>
                <w:rFonts w:ascii="Calibri" w:hAnsi="Calibri" w:hint="eastAsia"/>
                <w:color w:val="000000"/>
                <w:szCs w:val="21"/>
              </w:rPr>
              <w:t>、当鼠标离开文本框时校验验证码是否正确</w:t>
            </w:r>
            <w:r>
              <w:rPr>
                <w:rFonts w:ascii="Calibri" w:hAnsi="Calibri" w:hint="eastAsia"/>
                <w:color w:val="000000"/>
                <w:szCs w:val="21"/>
              </w:rPr>
              <w:t xml:space="preserve"> </w:t>
            </w:r>
            <w:r>
              <w:rPr>
                <w:rFonts w:ascii="Calibri" w:hAnsi="Calibri"/>
                <w:color w:val="000000"/>
                <w:szCs w:val="21"/>
              </w:rPr>
              <w:t xml:space="preserve"> </w:t>
            </w:r>
            <w:r>
              <w:rPr>
                <w:rFonts w:ascii="Calibri" w:hAnsi="Calibri" w:hint="eastAsia"/>
                <w:color w:val="000000"/>
                <w:szCs w:val="21"/>
              </w:rPr>
              <w:t>不正确提示：</w:t>
            </w:r>
            <w:r w:rsidR="00BE6BFB" w:rsidRPr="00831A96">
              <w:rPr>
                <w:rFonts w:ascii="Arial" w:hAnsi="Arial" w:cs="Arial" w:hint="eastAsia"/>
              </w:rPr>
              <w:t>手机</w:t>
            </w:r>
            <w:r>
              <w:rPr>
                <w:rFonts w:ascii="Calibri" w:hAnsi="Calibri" w:hint="eastAsia"/>
                <w:color w:val="000000"/>
                <w:szCs w:val="21"/>
              </w:rPr>
              <w:t>验证码不正确</w:t>
            </w:r>
          </w:p>
        </w:tc>
        <w:tc>
          <w:tcPr>
            <w:tcW w:w="1986" w:type="dxa"/>
            <w:vAlign w:val="center"/>
          </w:tcPr>
          <w:p w:rsidR="005F7A26" w:rsidRDefault="005F7A26" w:rsidP="00A00674">
            <w:pPr>
              <w:ind w:firstLine="525"/>
              <w:rPr>
                <w:rFonts w:ascii="Calibri" w:hAnsi="Calibri"/>
                <w:color w:val="000000"/>
                <w:szCs w:val="21"/>
              </w:rPr>
            </w:pPr>
          </w:p>
        </w:tc>
      </w:tr>
      <w:tr w:rsidR="005F7A26" w:rsidTr="00A00674">
        <w:tc>
          <w:tcPr>
            <w:tcW w:w="1527" w:type="dxa"/>
            <w:vAlign w:val="center"/>
          </w:tcPr>
          <w:p w:rsidR="005F7A26" w:rsidRDefault="005F7A26" w:rsidP="00A00674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 w:hint="eastAsia"/>
                <w:color w:val="000000"/>
                <w:szCs w:val="21"/>
              </w:rPr>
              <w:t>图形验证码</w:t>
            </w:r>
          </w:p>
        </w:tc>
        <w:tc>
          <w:tcPr>
            <w:tcW w:w="1418" w:type="dxa"/>
            <w:vAlign w:val="center"/>
          </w:tcPr>
          <w:p w:rsidR="005F7A26" w:rsidRDefault="005F7A26" w:rsidP="00A00674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 w:hint="eastAsia"/>
                <w:color w:val="000000"/>
                <w:szCs w:val="21"/>
              </w:rPr>
              <w:t>文本框</w:t>
            </w:r>
          </w:p>
        </w:tc>
        <w:tc>
          <w:tcPr>
            <w:tcW w:w="4534" w:type="dxa"/>
            <w:vAlign w:val="center"/>
          </w:tcPr>
          <w:p w:rsidR="005F7A26" w:rsidRDefault="005F7A26" w:rsidP="00A00674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 w:hint="eastAsia"/>
                <w:color w:val="000000"/>
                <w:szCs w:val="21"/>
              </w:rPr>
              <w:t>1</w:t>
            </w:r>
            <w:r>
              <w:rPr>
                <w:rFonts w:ascii="Calibri" w:hAnsi="Calibri" w:hint="eastAsia"/>
                <w:color w:val="000000"/>
                <w:szCs w:val="21"/>
              </w:rPr>
              <w:t>、只能输入数字</w:t>
            </w:r>
            <w:r>
              <w:rPr>
                <w:rFonts w:ascii="Calibri" w:hAnsi="Calibri" w:hint="eastAsia"/>
                <w:color w:val="000000"/>
                <w:szCs w:val="21"/>
              </w:rPr>
              <w:t xml:space="preserve"> </w:t>
            </w:r>
            <w:r>
              <w:rPr>
                <w:rFonts w:ascii="Calibri" w:hAnsi="Calibri" w:hint="eastAsia"/>
                <w:color w:val="000000"/>
                <w:szCs w:val="21"/>
              </w:rPr>
              <w:t>长度为</w:t>
            </w:r>
            <w:r>
              <w:rPr>
                <w:rFonts w:ascii="Calibri" w:hAnsi="Calibri" w:hint="eastAsia"/>
                <w:color w:val="000000"/>
                <w:szCs w:val="21"/>
              </w:rPr>
              <w:t>4</w:t>
            </w:r>
            <w:r>
              <w:rPr>
                <w:rFonts w:ascii="Calibri" w:hAnsi="Calibri"/>
                <w:color w:val="000000"/>
                <w:szCs w:val="21"/>
              </w:rPr>
              <w:t xml:space="preserve"> </w:t>
            </w:r>
            <w:r>
              <w:rPr>
                <w:rFonts w:ascii="Calibri" w:hAnsi="Calibri" w:hint="eastAsia"/>
                <w:color w:val="000000"/>
                <w:szCs w:val="21"/>
              </w:rPr>
              <w:t>不可为空</w:t>
            </w:r>
            <w:r>
              <w:rPr>
                <w:rFonts w:ascii="Calibri" w:hAnsi="Calibri" w:hint="eastAsia"/>
                <w:color w:val="000000"/>
                <w:szCs w:val="21"/>
              </w:rPr>
              <w:t xml:space="preserve"> </w:t>
            </w:r>
            <w:r>
              <w:rPr>
                <w:rFonts w:ascii="Calibri" w:hAnsi="Calibri" w:hint="eastAsia"/>
                <w:color w:val="000000"/>
                <w:szCs w:val="21"/>
              </w:rPr>
              <w:t>提示：请输入验证码</w:t>
            </w:r>
          </w:p>
          <w:p w:rsidR="005F7A26" w:rsidRDefault="005F7A26" w:rsidP="00A00674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 w:hint="eastAsia"/>
                <w:color w:val="000000"/>
                <w:szCs w:val="21"/>
              </w:rPr>
              <w:t>2</w:t>
            </w:r>
            <w:r>
              <w:rPr>
                <w:rFonts w:ascii="Calibri" w:hAnsi="Calibri" w:hint="eastAsia"/>
                <w:color w:val="000000"/>
                <w:szCs w:val="21"/>
              </w:rPr>
              <w:t>、鼠标离开时校验验证码是否正确</w:t>
            </w:r>
            <w:r>
              <w:rPr>
                <w:rFonts w:ascii="Calibri" w:hAnsi="Calibri" w:hint="eastAsia"/>
                <w:color w:val="000000"/>
                <w:szCs w:val="21"/>
              </w:rPr>
              <w:t xml:space="preserve"> </w:t>
            </w:r>
            <w:r>
              <w:rPr>
                <w:rFonts w:ascii="Calibri" w:hAnsi="Calibri" w:hint="eastAsia"/>
                <w:color w:val="000000"/>
                <w:szCs w:val="21"/>
              </w:rPr>
              <w:t>提示：验证码不正确</w:t>
            </w:r>
          </w:p>
        </w:tc>
        <w:tc>
          <w:tcPr>
            <w:tcW w:w="1986" w:type="dxa"/>
            <w:vAlign w:val="center"/>
          </w:tcPr>
          <w:p w:rsidR="005F7A26" w:rsidRDefault="005F7A26" w:rsidP="00A00674">
            <w:pPr>
              <w:ind w:firstLine="525"/>
              <w:rPr>
                <w:rFonts w:ascii="Calibri" w:hAnsi="Calibri"/>
                <w:color w:val="000000"/>
                <w:szCs w:val="21"/>
              </w:rPr>
            </w:pPr>
          </w:p>
        </w:tc>
      </w:tr>
      <w:tr w:rsidR="005F7A26" w:rsidTr="00A00674">
        <w:tc>
          <w:tcPr>
            <w:tcW w:w="1527" w:type="dxa"/>
            <w:vAlign w:val="center"/>
          </w:tcPr>
          <w:p w:rsidR="005F7A26" w:rsidRDefault="005F7A26" w:rsidP="00A00674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 w:hint="eastAsia"/>
                <w:color w:val="000000"/>
                <w:szCs w:val="21"/>
              </w:rPr>
              <w:t>确定按钮</w:t>
            </w:r>
          </w:p>
        </w:tc>
        <w:tc>
          <w:tcPr>
            <w:tcW w:w="1418" w:type="dxa"/>
            <w:vAlign w:val="center"/>
          </w:tcPr>
          <w:p w:rsidR="005F7A26" w:rsidRDefault="005F7A26" w:rsidP="00A00674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 w:hint="eastAsia"/>
                <w:color w:val="000000"/>
                <w:szCs w:val="21"/>
              </w:rPr>
              <w:t>按钮</w:t>
            </w:r>
          </w:p>
        </w:tc>
        <w:tc>
          <w:tcPr>
            <w:tcW w:w="4534" w:type="dxa"/>
            <w:vAlign w:val="center"/>
          </w:tcPr>
          <w:p w:rsidR="005F7A26" w:rsidRDefault="005F7A26" w:rsidP="00A00674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 w:hint="eastAsia"/>
                <w:color w:val="000000"/>
                <w:szCs w:val="21"/>
              </w:rPr>
              <w:t>1</w:t>
            </w:r>
            <w:r>
              <w:rPr>
                <w:rFonts w:ascii="Calibri" w:hAnsi="Calibri" w:hint="eastAsia"/>
                <w:color w:val="000000"/>
                <w:szCs w:val="21"/>
              </w:rPr>
              <w:t>、绑定成功</w:t>
            </w:r>
            <w:r>
              <w:rPr>
                <w:rFonts w:ascii="Calibri" w:hAnsi="Calibri" w:hint="eastAsia"/>
                <w:color w:val="000000"/>
                <w:szCs w:val="21"/>
              </w:rPr>
              <w:t xml:space="preserve"> </w:t>
            </w:r>
            <w:r>
              <w:rPr>
                <w:rFonts w:ascii="Calibri" w:hAnsi="Calibri" w:hint="eastAsia"/>
                <w:color w:val="000000"/>
                <w:szCs w:val="21"/>
              </w:rPr>
              <w:t>跳转</w:t>
            </w:r>
            <w:r>
              <w:rPr>
                <w:rFonts w:ascii="Calibri" w:hAnsi="Calibri" w:hint="eastAsia"/>
                <w:color w:val="000000"/>
                <w:szCs w:val="21"/>
              </w:rPr>
              <w:t xml:space="preserve"> </w:t>
            </w:r>
            <w:r>
              <w:rPr>
                <w:rFonts w:ascii="Calibri" w:hAnsi="Calibri" w:hint="eastAsia"/>
                <w:color w:val="000000"/>
                <w:szCs w:val="21"/>
              </w:rPr>
              <w:t>绑定成功页面</w:t>
            </w:r>
          </w:p>
        </w:tc>
        <w:tc>
          <w:tcPr>
            <w:tcW w:w="1986" w:type="dxa"/>
            <w:vAlign w:val="center"/>
          </w:tcPr>
          <w:p w:rsidR="005F7A26" w:rsidRDefault="005F7A26" w:rsidP="00A00674">
            <w:pPr>
              <w:ind w:firstLine="525"/>
              <w:rPr>
                <w:rFonts w:ascii="Calibri" w:hAnsi="Calibri"/>
                <w:color w:val="000000"/>
                <w:szCs w:val="21"/>
              </w:rPr>
            </w:pPr>
          </w:p>
        </w:tc>
      </w:tr>
    </w:tbl>
    <w:p w:rsidR="005F7A26" w:rsidRPr="0049540A" w:rsidRDefault="005F7A26" w:rsidP="005F7A26">
      <w:r>
        <w:rPr>
          <w:rFonts w:ascii="Calibri" w:hAnsi="Calibri" w:hint="eastAsia"/>
          <w:color w:val="000000"/>
          <w:szCs w:val="21"/>
        </w:rPr>
        <w:t>修改邮箱</w:t>
      </w:r>
    </w:p>
    <w:tbl>
      <w:tblPr>
        <w:tblW w:w="94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7"/>
        <w:gridCol w:w="1418"/>
        <w:gridCol w:w="4534"/>
        <w:gridCol w:w="1986"/>
      </w:tblGrid>
      <w:tr w:rsidR="005F7A26" w:rsidTr="00A00674">
        <w:tc>
          <w:tcPr>
            <w:tcW w:w="1527" w:type="dxa"/>
            <w:shd w:val="clear" w:color="auto" w:fill="D9D9D9"/>
            <w:vAlign w:val="center"/>
          </w:tcPr>
          <w:p w:rsidR="005F7A26" w:rsidRDefault="005F7A26" w:rsidP="00A00674">
            <w:pPr>
              <w:adjustRightInd w:val="0"/>
              <w:snapToGrid w:val="0"/>
              <w:jc w:val="center"/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输入项</w:t>
            </w:r>
          </w:p>
        </w:tc>
        <w:tc>
          <w:tcPr>
            <w:tcW w:w="1418" w:type="dxa"/>
            <w:shd w:val="clear" w:color="auto" w:fill="D9D9D9"/>
            <w:vAlign w:val="center"/>
          </w:tcPr>
          <w:p w:rsidR="005F7A26" w:rsidRDefault="005F7A26" w:rsidP="00A00674">
            <w:pPr>
              <w:adjustRightInd w:val="0"/>
              <w:snapToGrid w:val="0"/>
              <w:jc w:val="center"/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类型</w:t>
            </w:r>
          </w:p>
        </w:tc>
        <w:tc>
          <w:tcPr>
            <w:tcW w:w="4534" w:type="dxa"/>
            <w:shd w:val="clear" w:color="auto" w:fill="D9D9D9"/>
            <w:vAlign w:val="center"/>
          </w:tcPr>
          <w:p w:rsidR="005F7A26" w:rsidRDefault="005F7A26" w:rsidP="00A00674">
            <w:pPr>
              <w:adjustRightInd w:val="0"/>
              <w:snapToGrid w:val="0"/>
              <w:jc w:val="center"/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规则</w:t>
            </w:r>
          </w:p>
        </w:tc>
        <w:tc>
          <w:tcPr>
            <w:tcW w:w="1986" w:type="dxa"/>
            <w:shd w:val="clear" w:color="auto" w:fill="D9D9D9"/>
            <w:vAlign w:val="center"/>
          </w:tcPr>
          <w:p w:rsidR="005F7A26" w:rsidRDefault="005F7A26" w:rsidP="00A00674">
            <w:pPr>
              <w:adjustRightInd w:val="0"/>
              <w:snapToGrid w:val="0"/>
              <w:jc w:val="center"/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备注</w:t>
            </w:r>
          </w:p>
        </w:tc>
      </w:tr>
      <w:tr w:rsidR="005F7A26" w:rsidTr="00A00674">
        <w:tc>
          <w:tcPr>
            <w:tcW w:w="1527" w:type="dxa"/>
            <w:vAlign w:val="center"/>
          </w:tcPr>
          <w:p w:rsidR="005F7A26" w:rsidRDefault="005F7A26" w:rsidP="00A00674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 w:hint="eastAsia"/>
                <w:color w:val="000000"/>
                <w:szCs w:val="21"/>
              </w:rPr>
              <w:t>邮箱</w:t>
            </w:r>
            <w:r>
              <w:rPr>
                <w:rFonts w:ascii="Calibri" w:hAnsi="Calibri" w:hint="eastAsia"/>
                <w:color w:val="000000"/>
                <w:szCs w:val="21"/>
              </w:rPr>
              <w:t>/</w:t>
            </w:r>
            <w:r>
              <w:rPr>
                <w:rFonts w:ascii="Calibri" w:hAnsi="Calibri" w:hint="eastAsia"/>
                <w:color w:val="000000"/>
                <w:szCs w:val="21"/>
              </w:rPr>
              <w:t>手机找回选项卡</w:t>
            </w:r>
          </w:p>
        </w:tc>
        <w:tc>
          <w:tcPr>
            <w:tcW w:w="1418" w:type="dxa"/>
            <w:vAlign w:val="center"/>
          </w:tcPr>
          <w:p w:rsidR="005F7A26" w:rsidRDefault="005F7A26" w:rsidP="00A00674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 w:hint="eastAsia"/>
                <w:color w:val="000000"/>
                <w:szCs w:val="21"/>
              </w:rPr>
              <w:t>选项卡</w:t>
            </w:r>
          </w:p>
        </w:tc>
        <w:tc>
          <w:tcPr>
            <w:tcW w:w="4534" w:type="dxa"/>
            <w:vAlign w:val="center"/>
          </w:tcPr>
          <w:p w:rsidR="005F7A26" w:rsidRPr="00EE340D" w:rsidRDefault="005F7A26" w:rsidP="00A00674">
            <w:pPr>
              <w:jc w:val="left"/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 w:hint="eastAsia"/>
                <w:color w:val="000000"/>
                <w:szCs w:val="21"/>
              </w:rPr>
              <w:t>1</w:t>
            </w:r>
            <w:r>
              <w:rPr>
                <w:rFonts w:ascii="Calibri" w:hAnsi="Calibri" w:hint="eastAsia"/>
                <w:color w:val="000000"/>
                <w:szCs w:val="21"/>
              </w:rPr>
              <w:t>、默认</w:t>
            </w:r>
            <w:r w:rsidR="00BE6BFB">
              <w:rPr>
                <w:rFonts w:ascii="Calibri" w:hAnsi="Calibri" w:hint="eastAsia"/>
                <w:color w:val="000000"/>
                <w:szCs w:val="21"/>
              </w:rPr>
              <w:t>手机</w:t>
            </w:r>
            <w:r>
              <w:rPr>
                <w:rFonts w:ascii="Calibri" w:hAnsi="Calibri" w:hint="eastAsia"/>
                <w:color w:val="000000"/>
                <w:szCs w:val="21"/>
              </w:rPr>
              <w:t>找回</w:t>
            </w:r>
            <w:r>
              <w:rPr>
                <w:rFonts w:ascii="Calibri" w:hAnsi="Calibri" w:hint="eastAsia"/>
                <w:color w:val="000000"/>
                <w:szCs w:val="21"/>
              </w:rPr>
              <w:t xml:space="preserve"> </w:t>
            </w:r>
            <w:r>
              <w:rPr>
                <w:rFonts w:ascii="Calibri" w:hAnsi="Calibri" w:hint="eastAsia"/>
                <w:color w:val="000000"/>
                <w:szCs w:val="21"/>
              </w:rPr>
              <w:t>更改选项卡时</w:t>
            </w:r>
            <w:r>
              <w:rPr>
                <w:rFonts w:ascii="Calibri" w:hAnsi="Calibri" w:hint="eastAsia"/>
                <w:color w:val="000000"/>
                <w:szCs w:val="21"/>
              </w:rPr>
              <w:t xml:space="preserve"> </w:t>
            </w:r>
            <w:r>
              <w:rPr>
                <w:rFonts w:ascii="Calibri" w:hAnsi="Calibri" w:hint="eastAsia"/>
                <w:color w:val="000000"/>
                <w:szCs w:val="21"/>
              </w:rPr>
              <w:t>第一行输入框提示和标题需要联动</w:t>
            </w:r>
          </w:p>
        </w:tc>
        <w:tc>
          <w:tcPr>
            <w:tcW w:w="1986" w:type="dxa"/>
            <w:vAlign w:val="center"/>
          </w:tcPr>
          <w:p w:rsidR="005F7A26" w:rsidRDefault="005F7A26" w:rsidP="00A00674">
            <w:pPr>
              <w:ind w:firstLine="525"/>
              <w:rPr>
                <w:rFonts w:ascii="Calibri" w:hAnsi="Calibri"/>
                <w:color w:val="000000"/>
                <w:szCs w:val="21"/>
              </w:rPr>
            </w:pPr>
          </w:p>
        </w:tc>
      </w:tr>
      <w:tr w:rsidR="005F7A26" w:rsidTr="00A00674">
        <w:tc>
          <w:tcPr>
            <w:tcW w:w="1527" w:type="dxa"/>
            <w:vAlign w:val="center"/>
          </w:tcPr>
          <w:p w:rsidR="005F7A26" w:rsidRDefault="005F7A26" w:rsidP="00A00674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 w:hint="eastAsia"/>
                <w:color w:val="000000"/>
                <w:szCs w:val="21"/>
              </w:rPr>
              <w:t>原邮箱</w:t>
            </w:r>
            <w:r w:rsidR="00A16F57">
              <w:rPr>
                <w:rFonts w:ascii="Calibri" w:hAnsi="Calibri" w:hint="eastAsia"/>
                <w:color w:val="000000"/>
                <w:szCs w:val="21"/>
              </w:rPr>
              <w:t>或手机</w:t>
            </w:r>
            <w:r>
              <w:rPr>
                <w:rFonts w:ascii="Calibri" w:hAnsi="Calibri" w:hint="eastAsia"/>
                <w:color w:val="000000"/>
                <w:szCs w:val="21"/>
              </w:rPr>
              <w:t>验证码</w:t>
            </w:r>
          </w:p>
        </w:tc>
        <w:tc>
          <w:tcPr>
            <w:tcW w:w="1418" w:type="dxa"/>
            <w:vAlign w:val="center"/>
          </w:tcPr>
          <w:p w:rsidR="005F7A26" w:rsidRDefault="005F7A26" w:rsidP="00A00674">
            <w:pPr>
              <w:rPr>
                <w:rFonts w:ascii="Calibri" w:hAnsi="Calibri"/>
                <w:color w:val="000000"/>
                <w:szCs w:val="21"/>
              </w:rPr>
            </w:pPr>
          </w:p>
        </w:tc>
        <w:tc>
          <w:tcPr>
            <w:tcW w:w="4534" w:type="dxa"/>
            <w:vAlign w:val="center"/>
          </w:tcPr>
          <w:p w:rsidR="005F7A26" w:rsidRDefault="005F7A26" w:rsidP="00A00674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 w:hint="eastAsia"/>
                <w:color w:val="000000"/>
                <w:szCs w:val="21"/>
              </w:rPr>
              <w:t>1</w:t>
            </w:r>
            <w:r>
              <w:rPr>
                <w:rFonts w:ascii="Calibri" w:hAnsi="Calibri" w:hint="eastAsia"/>
                <w:color w:val="000000"/>
                <w:szCs w:val="21"/>
              </w:rPr>
              <w:t>、只能输入数字</w:t>
            </w:r>
            <w:r>
              <w:rPr>
                <w:rFonts w:ascii="Calibri" w:hAnsi="Calibri" w:hint="eastAsia"/>
                <w:color w:val="000000"/>
                <w:szCs w:val="21"/>
              </w:rPr>
              <w:t xml:space="preserve"> </w:t>
            </w:r>
          </w:p>
          <w:p w:rsidR="005F7A26" w:rsidRPr="00AC5110" w:rsidRDefault="005F7A26" w:rsidP="00A00674">
            <w:pPr>
              <w:jc w:val="left"/>
              <w:rPr>
                <w:rFonts w:ascii="Calibri" w:hAnsi="Calibri"/>
                <w:color w:val="000000"/>
                <w:szCs w:val="21"/>
              </w:rPr>
            </w:pPr>
            <w:r w:rsidRPr="00AC5110">
              <w:rPr>
                <w:rFonts w:ascii="Calibri" w:hAnsi="Calibri"/>
                <w:color w:val="000000"/>
                <w:szCs w:val="21"/>
              </w:rPr>
              <w:t>2</w:t>
            </w:r>
            <w:r w:rsidRPr="00AC5110">
              <w:rPr>
                <w:rFonts w:ascii="Calibri" w:hAnsi="Calibri" w:hint="eastAsia"/>
                <w:color w:val="000000"/>
                <w:szCs w:val="21"/>
              </w:rPr>
              <w:t>、当鼠标离开文本框时校验验证码是否正确</w:t>
            </w:r>
            <w:r w:rsidRPr="00AC5110">
              <w:rPr>
                <w:rFonts w:ascii="Calibri" w:hAnsi="Calibri" w:hint="eastAsia"/>
                <w:color w:val="000000"/>
                <w:szCs w:val="21"/>
              </w:rPr>
              <w:t xml:space="preserve"> </w:t>
            </w:r>
            <w:r w:rsidRPr="00AC5110">
              <w:rPr>
                <w:rFonts w:ascii="Calibri" w:hAnsi="Calibri"/>
                <w:color w:val="000000"/>
                <w:szCs w:val="21"/>
              </w:rPr>
              <w:t xml:space="preserve"> </w:t>
            </w:r>
            <w:r w:rsidRPr="00AC5110">
              <w:rPr>
                <w:rFonts w:ascii="Calibri" w:hAnsi="Calibri" w:hint="eastAsia"/>
                <w:color w:val="000000"/>
                <w:szCs w:val="21"/>
              </w:rPr>
              <w:t>不正确提示：</w:t>
            </w:r>
            <w:r w:rsidR="00A16F57" w:rsidRPr="00831A96">
              <w:rPr>
                <w:rFonts w:ascii="Arial" w:hAnsi="Arial" w:cs="Arial" w:hint="eastAsia"/>
              </w:rPr>
              <w:t>手机</w:t>
            </w:r>
            <w:r w:rsidR="00455F13">
              <w:rPr>
                <w:rFonts w:ascii="Arial" w:hAnsi="Arial" w:cs="Arial" w:hint="eastAsia"/>
              </w:rPr>
              <w:t>/</w:t>
            </w:r>
            <w:r w:rsidR="00455F13">
              <w:rPr>
                <w:rFonts w:ascii="Arial" w:hAnsi="Arial" w:cs="Arial" w:hint="eastAsia"/>
              </w:rPr>
              <w:t>邮箱</w:t>
            </w:r>
            <w:r w:rsidRPr="00AC5110">
              <w:rPr>
                <w:rFonts w:ascii="Calibri" w:hAnsi="Calibri" w:hint="eastAsia"/>
                <w:color w:val="000000"/>
                <w:szCs w:val="21"/>
              </w:rPr>
              <w:t>验证码不正确</w:t>
            </w:r>
          </w:p>
        </w:tc>
        <w:tc>
          <w:tcPr>
            <w:tcW w:w="1986" w:type="dxa"/>
            <w:vAlign w:val="center"/>
          </w:tcPr>
          <w:p w:rsidR="005F7A26" w:rsidRDefault="005F7A26" w:rsidP="00A00674">
            <w:pPr>
              <w:ind w:firstLine="525"/>
              <w:rPr>
                <w:rFonts w:ascii="Calibri" w:hAnsi="Calibri"/>
                <w:color w:val="000000"/>
                <w:szCs w:val="21"/>
              </w:rPr>
            </w:pPr>
          </w:p>
        </w:tc>
      </w:tr>
      <w:tr w:rsidR="005F7A26" w:rsidTr="00A00674">
        <w:tc>
          <w:tcPr>
            <w:tcW w:w="1527" w:type="dxa"/>
            <w:vAlign w:val="center"/>
          </w:tcPr>
          <w:p w:rsidR="005F7A26" w:rsidRDefault="005F7A26" w:rsidP="00A00674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 w:hint="eastAsia"/>
                <w:color w:val="000000"/>
                <w:szCs w:val="21"/>
              </w:rPr>
              <w:t>可用</w:t>
            </w:r>
            <w:r w:rsidR="003E7020" w:rsidRPr="00831A96">
              <w:rPr>
                <w:rFonts w:ascii="Arial" w:hAnsi="Arial" w:cs="Arial" w:hint="eastAsia"/>
              </w:rPr>
              <w:t>手机</w:t>
            </w:r>
          </w:p>
        </w:tc>
        <w:tc>
          <w:tcPr>
            <w:tcW w:w="1418" w:type="dxa"/>
            <w:vAlign w:val="center"/>
          </w:tcPr>
          <w:p w:rsidR="005F7A26" w:rsidRDefault="005F7A26" w:rsidP="00A00674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 w:hint="eastAsia"/>
                <w:color w:val="000000"/>
                <w:szCs w:val="21"/>
              </w:rPr>
              <w:t>文本框</w:t>
            </w:r>
          </w:p>
        </w:tc>
        <w:tc>
          <w:tcPr>
            <w:tcW w:w="4534" w:type="dxa"/>
            <w:vAlign w:val="center"/>
          </w:tcPr>
          <w:p w:rsidR="005F7A26" w:rsidRPr="000502BE" w:rsidRDefault="005F7A26" w:rsidP="00A00674">
            <w:pPr>
              <w:pStyle w:val="af0"/>
              <w:numPr>
                <w:ilvl w:val="1"/>
                <w:numId w:val="18"/>
              </w:numPr>
              <w:ind w:firstLineChars="0"/>
              <w:jc w:val="left"/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 w:hint="eastAsia"/>
                <w:color w:val="000000"/>
                <w:szCs w:val="21"/>
              </w:rPr>
              <w:t>必须</w:t>
            </w:r>
            <w:r w:rsidRPr="000502BE">
              <w:rPr>
                <w:rFonts w:ascii="Calibri" w:hAnsi="Calibri" w:hint="eastAsia"/>
                <w:color w:val="000000"/>
                <w:szCs w:val="21"/>
              </w:rPr>
              <w:t>项，</w:t>
            </w:r>
            <w:r>
              <w:rPr>
                <w:rFonts w:ascii="Calibri" w:hAnsi="Calibri" w:hint="eastAsia"/>
                <w:color w:val="000000"/>
                <w:szCs w:val="21"/>
              </w:rPr>
              <w:t>输入框，</w:t>
            </w:r>
            <w:r w:rsidRPr="000502BE">
              <w:rPr>
                <w:rFonts w:ascii="Calibri" w:hAnsi="Calibri" w:hint="eastAsia"/>
                <w:color w:val="000000"/>
                <w:szCs w:val="21"/>
              </w:rPr>
              <w:t>不可为空</w:t>
            </w:r>
            <w:r>
              <w:rPr>
                <w:rFonts w:ascii="Calibri" w:hAnsi="Calibri" w:hint="eastAsia"/>
                <w:color w:val="000000"/>
                <w:szCs w:val="21"/>
              </w:rPr>
              <w:t xml:space="preserve"> </w:t>
            </w:r>
            <w:r>
              <w:rPr>
                <w:rFonts w:ascii="Calibri" w:hAnsi="Calibri" w:hint="eastAsia"/>
                <w:color w:val="000000"/>
                <w:szCs w:val="21"/>
              </w:rPr>
              <w:t>提示：</w:t>
            </w:r>
            <w:r w:rsidR="00E1177A">
              <w:rPr>
                <w:rFonts w:ascii="Calibri" w:hAnsi="Calibri" w:hint="eastAsia"/>
                <w:color w:val="000000"/>
                <w:szCs w:val="21"/>
              </w:rPr>
              <w:t>手机号码</w:t>
            </w:r>
            <w:r>
              <w:rPr>
                <w:rFonts w:ascii="Calibri" w:hAnsi="Calibri" w:hint="eastAsia"/>
                <w:color w:val="000000"/>
                <w:szCs w:val="21"/>
              </w:rPr>
              <w:t>不能为空</w:t>
            </w:r>
          </w:p>
          <w:p w:rsidR="005F7A26" w:rsidRPr="00C47213" w:rsidRDefault="005F7A26" w:rsidP="00A00674">
            <w:pPr>
              <w:pStyle w:val="af0"/>
              <w:numPr>
                <w:ilvl w:val="1"/>
                <w:numId w:val="18"/>
              </w:numPr>
              <w:ind w:firstLineChars="0"/>
              <w:jc w:val="left"/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 w:hint="eastAsia"/>
                <w:color w:val="000000"/>
                <w:szCs w:val="21"/>
              </w:rPr>
              <w:t>校验</w:t>
            </w:r>
            <w:r w:rsidR="003E7020" w:rsidRPr="00831A96">
              <w:rPr>
                <w:rFonts w:ascii="Arial" w:hAnsi="Arial" w:cs="Arial" w:hint="eastAsia"/>
              </w:rPr>
              <w:t>手机</w:t>
            </w:r>
            <w:r>
              <w:rPr>
                <w:rFonts w:ascii="Calibri" w:hAnsi="Calibri" w:hint="eastAsia"/>
                <w:color w:val="000000"/>
                <w:szCs w:val="21"/>
              </w:rPr>
              <w:t>格式</w:t>
            </w:r>
            <w:r>
              <w:rPr>
                <w:rFonts w:ascii="Calibri" w:hAnsi="Calibri" w:hint="eastAsia"/>
                <w:color w:val="000000"/>
                <w:szCs w:val="21"/>
              </w:rPr>
              <w:t xml:space="preserve"> </w:t>
            </w:r>
            <w:r>
              <w:rPr>
                <w:rFonts w:ascii="Calibri" w:hAnsi="Calibri" w:hint="eastAsia"/>
                <w:color w:val="000000"/>
                <w:szCs w:val="21"/>
              </w:rPr>
              <w:t>提示：</w:t>
            </w:r>
            <w:r w:rsidR="003E7020" w:rsidRPr="00831A96">
              <w:rPr>
                <w:rFonts w:ascii="Arial" w:hAnsi="Arial" w:cs="Arial" w:hint="eastAsia"/>
              </w:rPr>
              <w:t>手机</w:t>
            </w:r>
            <w:r w:rsidR="003E7020">
              <w:rPr>
                <w:rFonts w:ascii="Arial" w:hAnsi="Arial" w:cs="Arial" w:hint="eastAsia"/>
              </w:rPr>
              <w:t>号码</w:t>
            </w:r>
            <w:r>
              <w:rPr>
                <w:rFonts w:ascii="Calibri" w:hAnsi="Calibri" w:hint="eastAsia"/>
                <w:color w:val="000000"/>
                <w:szCs w:val="21"/>
              </w:rPr>
              <w:t>格式不正确</w:t>
            </w:r>
          </w:p>
          <w:p w:rsidR="005F7A26" w:rsidRPr="00855B47" w:rsidRDefault="005F7A26" w:rsidP="00A00674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 w:hint="eastAsia"/>
                <w:color w:val="000000"/>
                <w:szCs w:val="21"/>
              </w:rPr>
              <w:t>3</w:t>
            </w:r>
            <w:r>
              <w:rPr>
                <w:rFonts w:ascii="Calibri" w:hAnsi="Calibri" w:hint="eastAsia"/>
                <w:color w:val="000000"/>
                <w:szCs w:val="21"/>
              </w:rPr>
              <w:t>、当鼠标离开输入框时校验</w:t>
            </w:r>
            <w:r w:rsidR="00BB0205" w:rsidRPr="00831A96">
              <w:rPr>
                <w:rFonts w:ascii="Arial" w:hAnsi="Arial" w:cs="Arial" w:hint="eastAsia"/>
              </w:rPr>
              <w:t>手机</w:t>
            </w:r>
            <w:r>
              <w:rPr>
                <w:rFonts w:ascii="Calibri" w:hAnsi="Calibri" w:hint="eastAsia"/>
                <w:color w:val="000000"/>
                <w:szCs w:val="21"/>
              </w:rPr>
              <w:t>是否存在</w:t>
            </w:r>
            <w:r>
              <w:rPr>
                <w:rFonts w:ascii="Calibri" w:hAnsi="Calibri" w:hint="eastAsia"/>
                <w:color w:val="000000"/>
                <w:szCs w:val="21"/>
              </w:rPr>
              <w:t xml:space="preserve"> </w:t>
            </w:r>
            <w:r>
              <w:rPr>
                <w:rFonts w:ascii="Calibri" w:hAnsi="Calibri" w:hint="eastAsia"/>
                <w:color w:val="000000"/>
                <w:szCs w:val="21"/>
              </w:rPr>
              <w:t>提示：</w:t>
            </w:r>
            <w:r w:rsidR="00BB0205">
              <w:rPr>
                <w:rFonts w:ascii="Calibri" w:hAnsi="Calibri" w:hint="eastAsia"/>
                <w:color w:val="000000"/>
                <w:szCs w:val="21"/>
              </w:rPr>
              <w:t>手机号码</w:t>
            </w:r>
            <w:r>
              <w:rPr>
                <w:rFonts w:ascii="Calibri" w:hAnsi="Calibri" w:hint="eastAsia"/>
                <w:color w:val="000000"/>
                <w:szCs w:val="21"/>
              </w:rPr>
              <w:t>已存在！</w:t>
            </w:r>
          </w:p>
        </w:tc>
        <w:tc>
          <w:tcPr>
            <w:tcW w:w="1986" w:type="dxa"/>
            <w:vAlign w:val="center"/>
          </w:tcPr>
          <w:p w:rsidR="005F7A26" w:rsidRDefault="005F7A26" w:rsidP="00A00674">
            <w:pPr>
              <w:ind w:firstLine="525"/>
              <w:rPr>
                <w:rFonts w:ascii="Calibri" w:hAnsi="Calibri"/>
                <w:color w:val="000000"/>
                <w:szCs w:val="21"/>
              </w:rPr>
            </w:pPr>
          </w:p>
        </w:tc>
      </w:tr>
      <w:tr w:rsidR="005F7A26" w:rsidTr="00A00674">
        <w:tc>
          <w:tcPr>
            <w:tcW w:w="1527" w:type="dxa"/>
            <w:vAlign w:val="center"/>
          </w:tcPr>
          <w:p w:rsidR="005F7A26" w:rsidRDefault="005F7A26" w:rsidP="00A00674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 w:hint="eastAsia"/>
                <w:color w:val="000000"/>
                <w:szCs w:val="21"/>
              </w:rPr>
              <w:t>新邮</w:t>
            </w:r>
            <w:r w:rsidR="00F95F0E" w:rsidRPr="00831A96">
              <w:rPr>
                <w:rFonts w:ascii="Arial" w:hAnsi="Arial" w:cs="Arial" w:hint="eastAsia"/>
              </w:rPr>
              <w:t>手机</w:t>
            </w:r>
            <w:r>
              <w:rPr>
                <w:rFonts w:ascii="Calibri" w:hAnsi="Calibri" w:hint="eastAsia"/>
                <w:color w:val="000000"/>
                <w:szCs w:val="21"/>
              </w:rPr>
              <w:t>证码</w:t>
            </w:r>
          </w:p>
        </w:tc>
        <w:tc>
          <w:tcPr>
            <w:tcW w:w="1418" w:type="dxa"/>
            <w:vAlign w:val="center"/>
          </w:tcPr>
          <w:p w:rsidR="005F7A26" w:rsidRDefault="005F7A26" w:rsidP="00A00674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 w:hint="eastAsia"/>
                <w:color w:val="000000"/>
                <w:szCs w:val="21"/>
              </w:rPr>
              <w:t>文本框</w:t>
            </w:r>
          </w:p>
        </w:tc>
        <w:tc>
          <w:tcPr>
            <w:tcW w:w="4534" w:type="dxa"/>
            <w:vAlign w:val="center"/>
          </w:tcPr>
          <w:p w:rsidR="005F7A26" w:rsidRDefault="005F7A26" w:rsidP="00A00674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 w:hint="eastAsia"/>
                <w:color w:val="000000"/>
                <w:szCs w:val="21"/>
              </w:rPr>
              <w:t>1</w:t>
            </w:r>
            <w:r>
              <w:rPr>
                <w:rFonts w:ascii="Calibri" w:hAnsi="Calibri" w:hint="eastAsia"/>
                <w:color w:val="000000"/>
                <w:szCs w:val="21"/>
              </w:rPr>
              <w:t>、只能输入数字</w:t>
            </w:r>
            <w:r>
              <w:rPr>
                <w:rFonts w:ascii="Calibri" w:hAnsi="Calibri" w:hint="eastAsia"/>
                <w:color w:val="000000"/>
                <w:szCs w:val="21"/>
              </w:rPr>
              <w:t xml:space="preserve"> </w:t>
            </w:r>
          </w:p>
          <w:p w:rsidR="005F7A26" w:rsidRDefault="005F7A26" w:rsidP="00A00674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2</w:t>
            </w:r>
            <w:r>
              <w:rPr>
                <w:rFonts w:ascii="Calibri" w:hAnsi="Calibri" w:hint="eastAsia"/>
                <w:color w:val="000000"/>
                <w:szCs w:val="21"/>
              </w:rPr>
              <w:t>、当鼠标离开文本框时校验验证码是否正确</w:t>
            </w:r>
            <w:r>
              <w:rPr>
                <w:rFonts w:ascii="Calibri" w:hAnsi="Calibri" w:hint="eastAsia"/>
                <w:color w:val="000000"/>
                <w:szCs w:val="21"/>
              </w:rPr>
              <w:t xml:space="preserve"> </w:t>
            </w:r>
            <w:r>
              <w:rPr>
                <w:rFonts w:ascii="Calibri" w:hAnsi="Calibri"/>
                <w:color w:val="000000"/>
                <w:szCs w:val="21"/>
              </w:rPr>
              <w:t xml:space="preserve"> </w:t>
            </w:r>
            <w:r>
              <w:rPr>
                <w:rFonts w:ascii="Calibri" w:hAnsi="Calibri" w:hint="eastAsia"/>
                <w:color w:val="000000"/>
                <w:szCs w:val="21"/>
              </w:rPr>
              <w:t>不正确提示：</w:t>
            </w:r>
            <w:r w:rsidR="00740D01" w:rsidRPr="00831A96">
              <w:rPr>
                <w:rFonts w:ascii="Arial" w:hAnsi="Arial" w:cs="Arial" w:hint="eastAsia"/>
              </w:rPr>
              <w:t>手机</w:t>
            </w:r>
            <w:r>
              <w:rPr>
                <w:rFonts w:ascii="Calibri" w:hAnsi="Calibri" w:hint="eastAsia"/>
                <w:color w:val="000000"/>
                <w:szCs w:val="21"/>
              </w:rPr>
              <w:t>验证码不正确</w:t>
            </w:r>
          </w:p>
        </w:tc>
        <w:tc>
          <w:tcPr>
            <w:tcW w:w="1986" w:type="dxa"/>
            <w:vAlign w:val="center"/>
          </w:tcPr>
          <w:p w:rsidR="005F7A26" w:rsidRDefault="005F7A26" w:rsidP="00A00674">
            <w:pPr>
              <w:ind w:firstLine="525"/>
              <w:rPr>
                <w:rFonts w:ascii="Calibri" w:hAnsi="Calibri"/>
                <w:color w:val="000000"/>
                <w:szCs w:val="21"/>
              </w:rPr>
            </w:pPr>
          </w:p>
        </w:tc>
      </w:tr>
      <w:tr w:rsidR="005F7A26" w:rsidTr="00A00674">
        <w:tc>
          <w:tcPr>
            <w:tcW w:w="1527" w:type="dxa"/>
            <w:vAlign w:val="center"/>
          </w:tcPr>
          <w:p w:rsidR="005F7A26" w:rsidRDefault="005F7A26" w:rsidP="00A00674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 w:hint="eastAsia"/>
                <w:color w:val="000000"/>
                <w:szCs w:val="21"/>
              </w:rPr>
              <w:t>图形验证码</w:t>
            </w:r>
          </w:p>
        </w:tc>
        <w:tc>
          <w:tcPr>
            <w:tcW w:w="1418" w:type="dxa"/>
            <w:vAlign w:val="center"/>
          </w:tcPr>
          <w:p w:rsidR="005F7A26" w:rsidRDefault="005F7A26" w:rsidP="00A00674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 w:hint="eastAsia"/>
                <w:color w:val="000000"/>
                <w:szCs w:val="21"/>
              </w:rPr>
              <w:t>文本框</w:t>
            </w:r>
          </w:p>
        </w:tc>
        <w:tc>
          <w:tcPr>
            <w:tcW w:w="4534" w:type="dxa"/>
            <w:vAlign w:val="center"/>
          </w:tcPr>
          <w:p w:rsidR="005F7A26" w:rsidRDefault="005F7A26" w:rsidP="00A00674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 w:hint="eastAsia"/>
                <w:color w:val="000000"/>
                <w:szCs w:val="21"/>
              </w:rPr>
              <w:t>1</w:t>
            </w:r>
            <w:r>
              <w:rPr>
                <w:rFonts w:ascii="Calibri" w:hAnsi="Calibri" w:hint="eastAsia"/>
                <w:color w:val="000000"/>
                <w:szCs w:val="21"/>
              </w:rPr>
              <w:t>、只能输入数字</w:t>
            </w:r>
            <w:r>
              <w:rPr>
                <w:rFonts w:ascii="Calibri" w:hAnsi="Calibri" w:hint="eastAsia"/>
                <w:color w:val="000000"/>
                <w:szCs w:val="21"/>
              </w:rPr>
              <w:t xml:space="preserve"> </w:t>
            </w:r>
            <w:r>
              <w:rPr>
                <w:rFonts w:ascii="Calibri" w:hAnsi="Calibri" w:hint="eastAsia"/>
                <w:color w:val="000000"/>
                <w:szCs w:val="21"/>
              </w:rPr>
              <w:t>长度为</w:t>
            </w:r>
            <w:r>
              <w:rPr>
                <w:rFonts w:ascii="Calibri" w:hAnsi="Calibri" w:hint="eastAsia"/>
                <w:color w:val="000000"/>
                <w:szCs w:val="21"/>
              </w:rPr>
              <w:t>4</w:t>
            </w:r>
            <w:r>
              <w:rPr>
                <w:rFonts w:ascii="Calibri" w:hAnsi="Calibri"/>
                <w:color w:val="000000"/>
                <w:szCs w:val="21"/>
              </w:rPr>
              <w:t xml:space="preserve"> </w:t>
            </w:r>
            <w:r>
              <w:rPr>
                <w:rFonts w:ascii="Calibri" w:hAnsi="Calibri" w:hint="eastAsia"/>
                <w:color w:val="000000"/>
                <w:szCs w:val="21"/>
              </w:rPr>
              <w:t>不可为空</w:t>
            </w:r>
            <w:r>
              <w:rPr>
                <w:rFonts w:ascii="Calibri" w:hAnsi="Calibri" w:hint="eastAsia"/>
                <w:color w:val="000000"/>
                <w:szCs w:val="21"/>
              </w:rPr>
              <w:t xml:space="preserve"> </w:t>
            </w:r>
            <w:r>
              <w:rPr>
                <w:rFonts w:ascii="Calibri" w:hAnsi="Calibri" w:hint="eastAsia"/>
                <w:color w:val="000000"/>
                <w:szCs w:val="21"/>
              </w:rPr>
              <w:t>提示：请输入验证码</w:t>
            </w:r>
          </w:p>
          <w:p w:rsidR="005F7A26" w:rsidRDefault="005F7A26" w:rsidP="00A00674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 w:hint="eastAsia"/>
                <w:color w:val="000000"/>
                <w:szCs w:val="21"/>
              </w:rPr>
              <w:t>2</w:t>
            </w:r>
            <w:r>
              <w:rPr>
                <w:rFonts w:ascii="Calibri" w:hAnsi="Calibri" w:hint="eastAsia"/>
                <w:color w:val="000000"/>
                <w:szCs w:val="21"/>
              </w:rPr>
              <w:t>、鼠标离开时校验验证码是否正确</w:t>
            </w:r>
            <w:r>
              <w:rPr>
                <w:rFonts w:ascii="Calibri" w:hAnsi="Calibri" w:hint="eastAsia"/>
                <w:color w:val="000000"/>
                <w:szCs w:val="21"/>
              </w:rPr>
              <w:t xml:space="preserve"> </w:t>
            </w:r>
            <w:r>
              <w:rPr>
                <w:rFonts w:ascii="Calibri" w:hAnsi="Calibri" w:hint="eastAsia"/>
                <w:color w:val="000000"/>
                <w:szCs w:val="21"/>
              </w:rPr>
              <w:t>提示：验证码不正确</w:t>
            </w:r>
          </w:p>
        </w:tc>
        <w:tc>
          <w:tcPr>
            <w:tcW w:w="1986" w:type="dxa"/>
            <w:vAlign w:val="center"/>
          </w:tcPr>
          <w:p w:rsidR="005F7A26" w:rsidRDefault="005F7A26" w:rsidP="00A00674">
            <w:pPr>
              <w:ind w:firstLine="525"/>
              <w:rPr>
                <w:rFonts w:ascii="Calibri" w:hAnsi="Calibri"/>
                <w:color w:val="000000"/>
                <w:szCs w:val="21"/>
              </w:rPr>
            </w:pPr>
          </w:p>
        </w:tc>
      </w:tr>
      <w:tr w:rsidR="005F7A26" w:rsidTr="00A00674">
        <w:tc>
          <w:tcPr>
            <w:tcW w:w="1527" w:type="dxa"/>
            <w:vAlign w:val="center"/>
          </w:tcPr>
          <w:p w:rsidR="005F7A26" w:rsidRDefault="005F7A26" w:rsidP="00A00674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 w:hint="eastAsia"/>
                <w:color w:val="000000"/>
                <w:szCs w:val="21"/>
              </w:rPr>
              <w:t>确定按钮</w:t>
            </w:r>
          </w:p>
        </w:tc>
        <w:tc>
          <w:tcPr>
            <w:tcW w:w="1418" w:type="dxa"/>
            <w:vAlign w:val="center"/>
          </w:tcPr>
          <w:p w:rsidR="005F7A26" w:rsidRDefault="005F7A26" w:rsidP="00A00674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 w:hint="eastAsia"/>
                <w:color w:val="000000"/>
                <w:szCs w:val="21"/>
              </w:rPr>
              <w:t>按钮</w:t>
            </w:r>
          </w:p>
        </w:tc>
        <w:tc>
          <w:tcPr>
            <w:tcW w:w="4534" w:type="dxa"/>
            <w:vAlign w:val="center"/>
          </w:tcPr>
          <w:p w:rsidR="005F7A26" w:rsidRDefault="005F7A26" w:rsidP="00A00674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 w:hint="eastAsia"/>
                <w:color w:val="000000"/>
                <w:szCs w:val="21"/>
              </w:rPr>
              <w:t>1</w:t>
            </w:r>
            <w:r>
              <w:rPr>
                <w:rFonts w:ascii="Calibri" w:hAnsi="Calibri" w:hint="eastAsia"/>
                <w:color w:val="000000"/>
                <w:szCs w:val="21"/>
              </w:rPr>
              <w:t>、绑定成功</w:t>
            </w:r>
            <w:r>
              <w:rPr>
                <w:rFonts w:ascii="Calibri" w:hAnsi="Calibri" w:hint="eastAsia"/>
                <w:color w:val="000000"/>
                <w:szCs w:val="21"/>
              </w:rPr>
              <w:t xml:space="preserve"> </w:t>
            </w:r>
            <w:r>
              <w:rPr>
                <w:rFonts w:ascii="Calibri" w:hAnsi="Calibri" w:hint="eastAsia"/>
                <w:color w:val="000000"/>
                <w:szCs w:val="21"/>
              </w:rPr>
              <w:t>跳转</w:t>
            </w:r>
            <w:r>
              <w:rPr>
                <w:rFonts w:ascii="Calibri" w:hAnsi="Calibri" w:hint="eastAsia"/>
                <w:color w:val="000000"/>
                <w:szCs w:val="21"/>
              </w:rPr>
              <w:t xml:space="preserve"> </w:t>
            </w:r>
            <w:r>
              <w:rPr>
                <w:rFonts w:ascii="Calibri" w:hAnsi="Calibri" w:hint="eastAsia"/>
                <w:color w:val="000000"/>
                <w:szCs w:val="21"/>
              </w:rPr>
              <w:t>绑定成功页面</w:t>
            </w:r>
          </w:p>
        </w:tc>
        <w:tc>
          <w:tcPr>
            <w:tcW w:w="1986" w:type="dxa"/>
            <w:vAlign w:val="center"/>
          </w:tcPr>
          <w:p w:rsidR="005F7A26" w:rsidRDefault="005F7A26" w:rsidP="00A00674">
            <w:pPr>
              <w:ind w:firstLine="525"/>
              <w:rPr>
                <w:rFonts w:ascii="Calibri" w:hAnsi="Calibri"/>
                <w:color w:val="000000"/>
                <w:szCs w:val="21"/>
              </w:rPr>
            </w:pPr>
          </w:p>
        </w:tc>
      </w:tr>
    </w:tbl>
    <w:p w:rsidR="005F7A26" w:rsidRPr="0049540A" w:rsidRDefault="005F7A26" w:rsidP="005F7A26"/>
    <w:p w:rsidR="005F7A26" w:rsidRDefault="005F7A26" w:rsidP="005F7A26">
      <w:pPr>
        <w:pStyle w:val="5"/>
        <w:numPr>
          <w:ilvl w:val="4"/>
          <w:numId w:val="1"/>
        </w:numPr>
        <w:spacing w:beforeLines="50" w:before="156" w:beforeAutospacing="0" w:afterLines="50" w:after="156" w:afterAutospacing="0"/>
        <w:ind w:left="995" w:hangingChars="472" w:hanging="995"/>
      </w:pPr>
      <w:r>
        <w:rPr>
          <w:rFonts w:hint="eastAsia"/>
        </w:rPr>
        <w:t>输出说明</w:t>
      </w:r>
    </w:p>
    <w:p w:rsidR="005F7A26" w:rsidRDefault="005F7A26" w:rsidP="005F7A26">
      <w:pPr>
        <w:pStyle w:val="infoblue"/>
        <w:spacing w:before="0" w:beforeAutospacing="0" w:afterLines="50" w:after="156" w:afterAutospacing="0"/>
        <w:ind w:firstLine="420"/>
        <w:rPr>
          <w:rFonts w:ascii="Arial" w:hAnsi="Arial" w:cs="Arial"/>
          <w:i w:val="0"/>
          <w:color w:val="auto"/>
        </w:rPr>
      </w:pPr>
      <w:r>
        <w:rPr>
          <w:rFonts w:ascii="Arial" w:hAnsi="Arial" w:cs="Arial"/>
          <w:i w:val="0"/>
          <w:color w:val="auto"/>
        </w:rPr>
        <w:t>1</w:t>
      </w:r>
      <w:r>
        <w:rPr>
          <w:rFonts w:ascii="Arial" w:hAnsi="Arial" w:cs="Arial" w:hint="eastAsia"/>
          <w:i w:val="0"/>
          <w:color w:val="auto"/>
        </w:rPr>
        <w:t>、页面提示操作成功</w:t>
      </w:r>
    </w:p>
    <w:p w:rsidR="005F7A26" w:rsidRDefault="005F7A26" w:rsidP="00CD4EEB">
      <w:pPr>
        <w:pStyle w:val="infoblue"/>
        <w:spacing w:before="0" w:beforeAutospacing="0" w:afterLines="50" w:after="156" w:afterAutospacing="0"/>
        <w:ind w:firstLine="420"/>
        <w:rPr>
          <w:rFonts w:ascii="Arial" w:hAnsi="Arial" w:cs="Arial"/>
          <w:i w:val="0"/>
          <w:color w:val="auto"/>
        </w:rPr>
      </w:pPr>
    </w:p>
    <w:p w:rsidR="005E716F" w:rsidRDefault="005E716F" w:rsidP="005E716F">
      <w:pPr>
        <w:pStyle w:val="4"/>
        <w:numPr>
          <w:ilvl w:val="3"/>
          <w:numId w:val="1"/>
        </w:numPr>
      </w:pPr>
      <w:r>
        <w:rPr>
          <w:rFonts w:hint="eastAsia"/>
        </w:rPr>
        <w:t>用户实名认证</w:t>
      </w:r>
    </w:p>
    <w:p w:rsidR="005E716F" w:rsidRDefault="005E716F" w:rsidP="005E716F">
      <w:pPr>
        <w:pStyle w:val="5"/>
        <w:numPr>
          <w:ilvl w:val="4"/>
          <w:numId w:val="1"/>
        </w:numPr>
        <w:spacing w:beforeLines="50" w:before="156" w:beforeAutospacing="0" w:afterLines="50" w:after="156" w:afterAutospacing="0"/>
        <w:ind w:left="995" w:hangingChars="472" w:hanging="995"/>
      </w:pPr>
      <w:r>
        <w:rPr>
          <w:rFonts w:hint="eastAsia"/>
        </w:rPr>
        <w:t>功能描述</w:t>
      </w:r>
    </w:p>
    <w:p w:rsidR="005E716F" w:rsidRDefault="005E716F" w:rsidP="005E716F">
      <w:r>
        <w:rPr>
          <w:rFonts w:hint="eastAsia"/>
        </w:rPr>
        <w:t>买家用户</w:t>
      </w:r>
      <w:r w:rsidR="00466F93">
        <w:rPr>
          <w:rFonts w:hint="eastAsia"/>
        </w:rPr>
        <w:t>进行实名认证</w:t>
      </w:r>
      <w:r>
        <w:rPr>
          <w:rFonts w:hint="eastAsia"/>
        </w:rPr>
        <w:t>功能。</w:t>
      </w:r>
    </w:p>
    <w:p w:rsidR="005E716F" w:rsidRDefault="005E716F" w:rsidP="005E716F">
      <w:r>
        <w:rPr>
          <w:rFonts w:hint="eastAsia"/>
        </w:rPr>
        <w:t>1</w:t>
      </w:r>
      <w:r>
        <w:rPr>
          <w:rFonts w:hint="eastAsia"/>
        </w:rPr>
        <w:t>、</w:t>
      </w:r>
      <w:r w:rsidR="00887F77">
        <w:rPr>
          <w:rFonts w:hint="eastAsia"/>
        </w:rPr>
        <w:t>上传身份信息和证件信息</w:t>
      </w:r>
    </w:p>
    <w:p w:rsidR="005E716F" w:rsidRDefault="005E716F" w:rsidP="005E716F">
      <w:r>
        <w:rPr>
          <w:rFonts w:hint="eastAsia"/>
        </w:rPr>
        <w:t>2</w:t>
      </w:r>
      <w:r w:rsidR="00887F77">
        <w:rPr>
          <w:rFonts w:hint="eastAsia"/>
        </w:rPr>
        <w:t>、通过手机验证进行认证</w:t>
      </w:r>
    </w:p>
    <w:p w:rsidR="005E716F" w:rsidRPr="00BB39B7" w:rsidRDefault="005E716F" w:rsidP="005E716F">
      <w:r>
        <w:rPr>
          <w:rFonts w:hint="eastAsia"/>
        </w:rPr>
        <w:t>3</w:t>
      </w:r>
      <w:r>
        <w:rPr>
          <w:rFonts w:hint="eastAsia"/>
        </w:rPr>
        <w:t>、</w:t>
      </w:r>
      <w:r w:rsidR="00E756E9">
        <w:rPr>
          <w:rFonts w:hint="eastAsia"/>
        </w:rPr>
        <w:t>提交认证等待审核结果</w:t>
      </w:r>
    </w:p>
    <w:p w:rsidR="005E716F" w:rsidRPr="00976D0B" w:rsidRDefault="005E716F" w:rsidP="005E716F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Arial" w:hAnsi="Arial" w:cs="Arial" w:hint="eastAsia"/>
          <w:i/>
        </w:rPr>
        <w:t xml:space="preserve"> </w:t>
      </w:r>
    </w:p>
    <w:p w:rsidR="005E716F" w:rsidRDefault="00E85B6D" w:rsidP="005E716F">
      <w:pPr>
        <w:widowControl/>
        <w:jc w:val="left"/>
        <w:rPr>
          <w:rFonts w:ascii="宋体" w:hAnsi="宋体" w:cs="宋体"/>
          <w:kern w:val="0"/>
          <w:sz w:val="24"/>
        </w:rPr>
      </w:pPr>
      <w:r w:rsidRPr="00E85B6D">
        <w:rPr>
          <w:rFonts w:ascii="宋体" w:hAnsi="宋体" w:cs="宋体"/>
          <w:noProof/>
          <w:kern w:val="0"/>
          <w:sz w:val="24"/>
        </w:rPr>
        <w:drawing>
          <wp:inline distT="0" distB="0" distL="0" distR="0">
            <wp:extent cx="6469380" cy="3475837"/>
            <wp:effectExtent l="0" t="0" r="0" b="0"/>
            <wp:docPr id="60" name="图片 60" descr="C:\Users\Administrator\Documents\Tencent Files\3003379810\Image\C2C\_N6}S4YVZW{O45_~O68340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C:\Users\Administrator\Documents\Tencent Files\3003379810\Image\C2C\_N6}S4YVZW{O45_~O68340I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7366" cy="3496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74A7" w:rsidRPr="009C74A7" w:rsidRDefault="009C74A7" w:rsidP="009C74A7">
      <w:pPr>
        <w:widowControl/>
        <w:jc w:val="left"/>
        <w:rPr>
          <w:rFonts w:ascii="宋体" w:hAnsi="宋体" w:cs="宋体"/>
          <w:kern w:val="0"/>
          <w:sz w:val="24"/>
        </w:rPr>
      </w:pPr>
      <w:r w:rsidRPr="009C74A7">
        <w:rPr>
          <w:rFonts w:ascii="宋体" w:hAnsi="宋体" w:cs="宋体"/>
          <w:noProof/>
          <w:kern w:val="0"/>
          <w:sz w:val="24"/>
        </w:rPr>
        <w:lastRenderedPageBreak/>
        <w:drawing>
          <wp:inline distT="0" distB="0" distL="0" distR="0">
            <wp:extent cx="6492240" cy="2964072"/>
            <wp:effectExtent l="0" t="0" r="0" b="0"/>
            <wp:docPr id="61" name="图片 61" descr="C:\Users\Administrator\Documents\Tencent Files\3003379810\Image\C2C\6H]GXN~)RN[KJ){LJ{%1((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C:\Users\Administrator\Documents\Tencent Files\3003379810\Image\C2C\6H]GXN~)RN[KJ){LJ{%1((U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5869" cy="297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74A7" w:rsidRPr="00975734" w:rsidRDefault="009C74A7" w:rsidP="005E716F">
      <w:pPr>
        <w:widowControl/>
        <w:jc w:val="left"/>
        <w:rPr>
          <w:rFonts w:ascii="宋体" w:hAnsi="宋体" w:cs="宋体"/>
          <w:kern w:val="0"/>
          <w:sz w:val="24"/>
        </w:rPr>
      </w:pPr>
    </w:p>
    <w:p w:rsidR="005E716F" w:rsidRDefault="005E716F" w:rsidP="005E716F">
      <w:pPr>
        <w:pStyle w:val="infoblue"/>
        <w:spacing w:before="0" w:beforeAutospacing="0" w:afterLines="50" w:after="156" w:afterAutospacing="0"/>
        <w:ind w:firstLine="420"/>
        <w:rPr>
          <w:rFonts w:ascii="Arial" w:hAnsi="Arial" w:cs="Arial"/>
          <w:i w:val="0"/>
          <w:color w:val="auto"/>
        </w:rPr>
      </w:pPr>
    </w:p>
    <w:p w:rsidR="005E716F" w:rsidRDefault="005E716F" w:rsidP="005E716F">
      <w:pPr>
        <w:pStyle w:val="5"/>
        <w:numPr>
          <w:ilvl w:val="4"/>
          <w:numId w:val="1"/>
        </w:numPr>
        <w:spacing w:beforeLines="50" w:before="156" w:beforeAutospacing="0" w:afterLines="50" w:after="156" w:afterAutospacing="0"/>
        <w:ind w:left="995" w:hangingChars="472" w:hanging="995"/>
      </w:pPr>
      <w:r>
        <w:rPr>
          <w:rFonts w:hint="eastAsia"/>
        </w:rPr>
        <w:t>业务规则</w:t>
      </w:r>
    </w:p>
    <w:p w:rsidR="005E716F" w:rsidRDefault="005E716F" w:rsidP="005E716F">
      <w:pPr>
        <w:pStyle w:val="infoblue"/>
        <w:numPr>
          <w:ilvl w:val="0"/>
          <w:numId w:val="4"/>
        </w:numPr>
        <w:spacing w:before="0" w:beforeAutospacing="0" w:afterLines="50" w:after="156" w:afterAutospacing="0"/>
        <w:ind w:firstLineChars="0"/>
        <w:rPr>
          <w:rFonts w:ascii="Arial" w:hAnsi="Arial" w:cs="Arial"/>
          <w:i w:val="0"/>
          <w:color w:val="auto"/>
        </w:rPr>
      </w:pPr>
      <w:r>
        <w:rPr>
          <w:rFonts w:ascii="Arial" w:hAnsi="Arial" w:cs="Arial" w:hint="eastAsia"/>
          <w:i w:val="0"/>
          <w:color w:val="auto"/>
        </w:rPr>
        <w:t xml:space="preserve"> </w:t>
      </w:r>
      <w:r w:rsidR="001E2476">
        <w:rPr>
          <w:rFonts w:ascii="Arial" w:hAnsi="Arial" w:cs="Arial" w:hint="eastAsia"/>
          <w:i w:val="0"/>
          <w:color w:val="auto"/>
        </w:rPr>
        <w:t>用户提交</w:t>
      </w:r>
      <w:r w:rsidR="001A68AA">
        <w:rPr>
          <w:rFonts w:ascii="Arial" w:hAnsi="Arial" w:cs="Arial" w:hint="eastAsia"/>
          <w:i w:val="0"/>
          <w:color w:val="auto"/>
        </w:rPr>
        <w:t>身份信息和证件信息</w:t>
      </w:r>
      <w:r w:rsidR="001E2476">
        <w:rPr>
          <w:rFonts w:ascii="Arial" w:hAnsi="Arial" w:cs="Arial" w:hint="eastAsia"/>
          <w:i w:val="0"/>
          <w:color w:val="auto"/>
        </w:rPr>
        <w:t>认证请求</w:t>
      </w:r>
    </w:p>
    <w:p w:rsidR="005E716F" w:rsidRDefault="005E716F" w:rsidP="005E716F">
      <w:pPr>
        <w:pStyle w:val="infoblue"/>
        <w:numPr>
          <w:ilvl w:val="0"/>
          <w:numId w:val="4"/>
        </w:numPr>
        <w:spacing w:before="0" w:beforeAutospacing="0" w:afterLines="50" w:after="156" w:afterAutospacing="0"/>
        <w:ind w:firstLineChars="0"/>
        <w:rPr>
          <w:rFonts w:ascii="Arial" w:hAnsi="Arial" w:cs="Arial"/>
          <w:i w:val="0"/>
          <w:color w:val="auto"/>
        </w:rPr>
      </w:pPr>
      <w:r>
        <w:rPr>
          <w:rFonts w:ascii="Arial" w:hAnsi="Arial" w:cs="Arial" w:hint="eastAsia"/>
          <w:i w:val="0"/>
          <w:color w:val="auto"/>
        </w:rPr>
        <w:t xml:space="preserve"> </w:t>
      </w:r>
      <w:r w:rsidR="001E2476">
        <w:rPr>
          <w:rFonts w:ascii="Arial" w:hAnsi="Arial" w:cs="Arial" w:hint="eastAsia"/>
          <w:i w:val="0"/>
          <w:color w:val="auto"/>
        </w:rPr>
        <w:t>等待系统后台审核结果</w:t>
      </w:r>
      <w:r w:rsidR="00777D7B">
        <w:rPr>
          <w:rFonts w:ascii="Arial" w:hAnsi="Arial" w:cs="Arial" w:hint="eastAsia"/>
          <w:i w:val="0"/>
          <w:color w:val="auto"/>
        </w:rPr>
        <w:t xml:space="preserve"> </w:t>
      </w:r>
      <w:r w:rsidR="00777D7B">
        <w:rPr>
          <w:rFonts w:ascii="Arial" w:hAnsi="Arial" w:cs="Arial" w:hint="eastAsia"/>
          <w:i w:val="0"/>
          <w:color w:val="auto"/>
        </w:rPr>
        <w:t>审核期间不允许修改信息</w:t>
      </w:r>
      <w:r w:rsidR="00A04F9B">
        <w:rPr>
          <w:rFonts w:ascii="Arial" w:hAnsi="Arial" w:cs="Arial" w:hint="eastAsia"/>
          <w:i w:val="0"/>
          <w:color w:val="auto"/>
        </w:rPr>
        <w:t xml:space="preserve"> </w:t>
      </w:r>
    </w:p>
    <w:p w:rsidR="005E716F" w:rsidRDefault="005E716F" w:rsidP="005E716F">
      <w:pPr>
        <w:pStyle w:val="5"/>
        <w:numPr>
          <w:ilvl w:val="4"/>
          <w:numId w:val="1"/>
        </w:numPr>
        <w:spacing w:beforeLines="50" w:before="156" w:beforeAutospacing="0" w:afterLines="50" w:after="156" w:afterAutospacing="0"/>
        <w:ind w:left="995" w:hangingChars="472" w:hanging="995"/>
      </w:pPr>
      <w:r>
        <w:rPr>
          <w:rFonts w:hint="eastAsia"/>
        </w:rPr>
        <w:t>输入说明</w:t>
      </w:r>
    </w:p>
    <w:tbl>
      <w:tblPr>
        <w:tblW w:w="94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7"/>
        <w:gridCol w:w="1418"/>
        <w:gridCol w:w="4534"/>
        <w:gridCol w:w="1986"/>
      </w:tblGrid>
      <w:tr w:rsidR="005E716F" w:rsidTr="00A00674">
        <w:tc>
          <w:tcPr>
            <w:tcW w:w="1527" w:type="dxa"/>
            <w:shd w:val="clear" w:color="auto" w:fill="D9D9D9"/>
            <w:vAlign w:val="center"/>
          </w:tcPr>
          <w:p w:rsidR="005E716F" w:rsidRDefault="005E716F" w:rsidP="00A00674">
            <w:pPr>
              <w:adjustRightInd w:val="0"/>
              <w:snapToGrid w:val="0"/>
              <w:jc w:val="center"/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输入项</w:t>
            </w:r>
          </w:p>
        </w:tc>
        <w:tc>
          <w:tcPr>
            <w:tcW w:w="1418" w:type="dxa"/>
            <w:shd w:val="clear" w:color="auto" w:fill="D9D9D9"/>
            <w:vAlign w:val="center"/>
          </w:tcPr>
          <w:p w:rsidR="005E716F" w:rsidRDefault="005E716F" w:rsidP="00A00674">
            <w:pPr>
              <w:adjustRightInd w:val="0"/>
              <w:snapToGrid w:val="0"/>
              <w:jc w:val="center"/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类型</w:t>
            </w:r>
          </w:p>
        </w:tc>
        <w:tc>
          <w:tcPr>
            <w:tcW w:w="4534" w:type="dxa"/>
            <w:shd w:val="clear" w:color="auto" w:fill="D9D9D9"/>
            <w:vAlign w:val="center"/>
          </w:tcPr>
          <w:p w:rsidR="005E716F" w:rsidRDefault="005E716F" w:rsidP="00A00674">
            <w:pPr>
              <w:adjustRightInd w:val="0"/>
              <w:snapToGrid w:val="0"/>
              <w:jc w:val="center"/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规则</w:t>
            </w:r>
          </w:p>
        </w:tc>
        <w:tc>
          <w:tcPr>
            <w:tcW w:w="1986" w:type="dxa"/>
            <w:shd w:val="clear" w:color="auto" w:fill="D9D9D9"/>
            <w:vAlign w:val="center"/>
          </w:tcPr>
          <w:p w:rsidR="005E716F" w:rsidRDefault="005E716F" w:rsidP="00A00674">
            <w:pPr>
              <w:adjustRightInd w:val="0"/>
              <w:snapToGrid w:val="0"/>
              <w:jc w:val="center"/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备注</w:t>
            </w:r>
          </w:p>
        </w:tc>
      </w:tr>
      <w:tr w:rsidR="005E716F" w:rsidTr="00A00674">
        <w:tc>
          <w:tcPr>
            <w:tcW w:w="1527" w:type="dxa"/>
            <w:vAlign w:val="center"/>
          </w:tcPr>
          <w:p w:rsidR="005E716F" w:rsidRDefault="0096178D" w:rsidP="00A00674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 w:hint="eastAsia"/>
                <w:color w:val="000000"/>
                <w:szCs w:val="21"/>
              </w:rPr>
              <w:t>真实姓名</w:t>
            </w:r>
          </w:p>
        </w:tc>
        <w:tc>
          <w:tcPr>
            <w:tcW w:w="1418" w:type="dxa"/>
            <w:vAlign w:val="center"/>
          </w:tcPr>
          <w:p w:rsidR="005E716F" w:rsidRDefault="005E716F" w:rsidP="00A00674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 w:hint="eastAsia"/>
                <w:color w:val="000000"/>
                <w:szCs w:val="21"/>
              </w:rPr>
              <w:t>文本框</w:t>
            </w:r>
          </w:p>
        </w:tc>
        <w:tc>
          <w:tcPr>
            <w:tcW w:w="4534" w:type="dxa"/>
            <w:vAlign w:val="center"/>
          </w:tcPr>
          <w:p w:rsidR="005E716F" w:rsidRPr="000502BE" w:rsidRDefault="005E716F" w:rsidP="00EF2D83">
            <w:pPr>
              <w:pStyle w:val="af0"/>
              <w:numPr>
                <w:ilvl w:val="1"/>
                <w:numId w:val="20"/>
              </w:numPr>
              <w:ind w:firstLineChars="0"/>
              <w:jc w:val="left"/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 w:hint="eastAsia"/>
                <w:color w:val="000000"/>
                <w:szCs w:val="21"/>
              </w:rPr>
              <w:t>必须</w:t>
            </w:r>
            <w:r w:rsidRPr="000502BE">
              <w:rPr>
                <w:rFonts w:ascii="Calibri" w:hAnsi="Calibri" w:hint="eastAsia"/>
                <w:color w:val="000000"/>
                <w:szCs w:val="21"/>
              </w:rPr>
              <w:t>项，</w:t>
            </w:r>
            <w:r>
              <w:rPr>
                <w:rFonts w:ascii="Calibri" w:hAnsi="Calibri" w:hint="eastAsia"/>
                <w:color w:val="000000"/>
                <w:szCs w:val="21"/>
              </w:rPr>
              <w:t>输入框，</w:t>
            </w:r>
            <w:r w:rsidRPr="000502BE">
              <w:rPr>
                <w:rFonts w:ascii="Calibri" w:hAnsi="Calibri" w:hint="eastAsia"/>
                <w:color w:val="000000"/>
                <w:szCs w:val="21"/>
              </w:rPr>
              <w:t>不可为空</w:t>
            </w:r>
            <w:r>
              <w:rPr>
                <w:rFonts w:ascii="Calibri" w:hAnsi="Calibri" w:hint="eastAsia"/>
                <w:color w:val="000000"/>
                <w:szCs w:val="21"/>
              </w:rPr>
              <w:t xml:space="preserve"> </w:t>
            </w:r>
            <w:r>
              <w:rPr>
                <w:rFonts w:ascii="Calibri" w:hAnsi="Calibri" w:hint="eastAsia"/>
                <w:color w:val="000000"/>
                <w:szCs w:val="21"/>
              </w:rPr>
              <w:t>提示：</w:t>
            </w:r>
            <w:r w:rsidR="001D469C">
              <w:rPr>
                <w:rFonts w:ascii="Calibri" w:hAnsi="Calibri" w:hint="eastAsia"/>
                <w:color w:val="000000"/>
                <w:szCs w:val="21"/>
              </w:rPr>
              <w:t>姓名不</w:t>
            </w:r>
            <w:r>
              <w:rPr>
                <w:rFonts w:ascii="Calibri" w:hAnsi="Calibri" w:hint="eastAsia"/>
                <w:color w:val="000000"/>
                <w:szCs w:val="21"/>
              </w:rPr>
              <w:t>能为空</w:t>
            </w:r>
          </w:p>
          <w:p w:rsidR="005E716F" w:rsidRPr="00EF2D83" w:rsidRDefault="00EF2D83" w:rsidP="00EF2D83">
            <w:pPr>
              <w:jc w:val="left"/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 w:hint="eastAsia"/>
                <w:color w:val="000000"/>
                <w:szCs w:val="21"/>
              </w:rPr>
              <w:t>2</w:t>
            </w:r>
            <w:r>
              <w:rPr>
                <w:rFonts w:ascii="Calibri" w:hAnsi="Calibri" w:hint="eastAsia"/>
                <w:color w:val="000000"/>
                <w:szCs w:val="21"/>
              </w:rPr>
              <w:t>、</w:t>
            </w:r>
            <w:r w:rsidR="005E716F" w:rsidRPr="00EF2D83">
              <w:rPr>
                <w:rFonts w:ascii="Calibri" w:hAnsi="Calibri" w:hint="eastAsia"/>
                <w:color w:val="000000"/>
                <w:szCs w:val="21"/>
              </w:rPr>
              <w:t>校验</w:t>
            </w:r>
            <w:r w:rsidRPr="00EF2D83">
              <w:rPr>
                <w:rFonts w:ascii="Calibri" w:hAnsi="Calibri" w:hint="eastAsia"/>
                <w:color w:val="000000"/>
                <w:szCs w:val="21"/>
              </w:rPr>
              <w:t>姓名</w:t>
            </w:r>
            <w:r w:rsidR="005E716F" w:rsidRPr="00EF2D83">
              <w:rPr>
                <w:rFonts w:ascii="Calibri" w:hAnsi="Calibri" w:hint="eastAsia"/>
                <w:color w:val="000000"/>
                <w:szCs w:val="21"/>
              </w:rPr>
              <w:t>格式</w:t>
            </w:r>
            <w:r w:rsidR="00567793">
              <w:rPr>
                <w:rFonts w:ascii="Calibri" w:hAnsi="Calibri" w:hint="eastAsia"/>
                <w:color w:val="000000"/>
                <w:szCs w:val="21"/>
              </w:rPr>
              <w:t xml:space="preserve"> </w:t>
            </w:r>
            <w:r w:rsidR="00567793">
              <w:rPr>
                <w:rFonts w:ascii="Calibri" w:hAnsi="Calibri" w:hint="eastAsia"/>
                <w:color w:val="000000"/>
                <w:szCs w:val="21"/>
              </w:rPr>
              <w:t>长度为</w:t>
            </w:r>
            <w:r w:rsidR="00567793">
              <w:rPr>
                <w:rFonts w:ascii="Calibri" w:hAnsi="Calibri" w:hint="eastAsia"/>
                <w:color w:val="000000"/>
                <w:szCs w:val="21"/>
              </w:rPr>
              <w:t>2</w:t>
            </w:r>
            <w:r w:rsidR="00567793">
              <w:rPr>
                <w:rFonts w:ascii="Calibri" w:hAnsi="Calibri"/>
                <w:color w:val="000000"/>
                <w:szCs w:val="21"/>
              </w:rPr>
              <w:t>-</w:t>
            </w:r>
            <w:r w:rsidR="00567793">
              <w:rPr>
                <w:rFonts w:ascii="Calibri" w:hAnsi="Calibri" w:hint="eastAsia"/>
                <w:color w:val="000000"/>
                <w:szCs w:val="21"/>
              </w:rPr>
              <w:t>8</w:t>
            </w:r>
            <w:r w:rsidR="00567793">
              <w:rPr>
                <w:rFonts w:ascii="Calibri" w:hAnsi="Calibri" w:hint="eastAsia"/>
                <w:color w:val="000000"/>
                <w:szCs w:val="21"/>
              </w:rPr>
              <w:t>以内汉字</w:t>
            </w:r>
            <w:r w:rsidR="005E716F" w:rsidRPr="00EF2D83">
              <w:rPr>
                <w:rFonts w:ascii="Calibri" w:hAnsi="Calibri" w:hint="eastAsia"/>
                <w:color w:val="000000"/>
                <w:szCs w:val="21"/>
              </w:rPr>
              <w:t xml:space="preserve"> </w:t>
            </w:r>
            <w:r w:rsidR="005E716F" w:rsidRPr="00EF2D83">
              <w:rPr>
                <w:rFonts w:ascii="Calibri" w:hAnsi="Calibri" w:hint="eastAsia"/>
                <w:color w:val="000000"/>
                <w:szCs w:val="21"/>
              </w:rPr>
              <w:t>提示：</w:t>
            </w:r>
            <w:r w:rsidRPr="00EF2D83">
              <w:rPr>
                <w:rFonts w:ascii="Calibri" w:hAnsi="Calibri" w:hint="eastAsia"/>
                <w:color w:val="000000"/>
                <w:szCs w:val="21"/>
              </w:rPr>
              <w:t>请输入正确的姓名</w:t>
            </w:r>
          </w:p>
        </w:tc>
        <w:tc>
          <w:tcPr>
            <w:tcW w:w="1986" w:type="dxa"/>
            <w:vAlign w:val="center"/>
          </w:tcPr>
          <w:p w:rsidR="005E716F" w:rsidRDefault="005E716F" w:rsidP="00A00674">
            <w:pPr>
              <w:ind w:firstLine="525"/>
              <w:rPr>
                <w:rFonts w:ascii="Calibri" w:hAnsi="Calibri"/>
                <w:color w:val="000000"/>
                <w:szCs w:val="21"/>
              </w:rPr>
            </w:pPr>
          </w:p>
        </w:tc>
      </w:tr>
      <w:tr w:rsidR="005E716F" w:rsidTr="00A00674">
        <w:tc>
          <w:tcPr>
            <w:tcW w:w="1527" w:type="dxa"/>
            <w:vAlign w:val="center"/>
          </w:tcPr>
          <w:p w:rsidR="005E716F" w:rsidRDefault="0002706D" w:rsidP="00A00674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 w:hint="eastAsia"/>
                <w:color w:val="000000"/>
                <w:szCs w:val="21"/>
              </w:rPr>
              <w:t>证件类型</w:t>
            </w:r>
          </w:p>
        </w:tc>
        <w:tc>
          <w:tcPr>
            <w:tcW w:w="1418" w:type="dxa"/>
            <w:vAlign w:val="center"/>
          </w:tcPr>
          <w:p w:rsidR="005E716F" w:rsidRDefault="0002706D" w:rsidP="00A00674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 w:hint="eastAsia"/>
                <w:color w:val="000000"/>
                <w:szCs w:val="21"/>
              </w:rPr>
              <w:t>下拉框</w:t>
            </w:r>
          </w:p>
        </w:tc>
        <w:tc>
          <w:tcPr>
            <w:tcW w:w="4534" w:type="dxa"/>
            <w:vAlign w:val="center"/>
          </w:tcPr>
          <w:p w:rsidR="005E716F" w:rsidRDefault="0002706D" w:rsidP="00A00674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1</w:t>
            </w:r>
            <w:r>
              <w:rPr>
                <w:rFonts w:ascii="Calibri" w:hAnsi="Calibri" w:hint="eastAsia"/>
                <w:color w:val="000000"/>
                <w:szCs w:val="21"/>
              </w:rPr>
              <w:t>、</w:t>
            </w:r>
            <w:r w:rsidR="00B0361B">
              <w:rPr>
                <w:rFonts w:ascii="Calibri" w:hAnsi="Calibri" w:hint="eastAsia"/>
                <w:color w:val="000000"/>
                <w:szCs w:val="21"/>
              </w:rPr>
              <w:t>必选项</w:t>
            </w:r>
            <w:r w:rsidR="00B0361B">
              <w:rPr>
                <w:rFonts w:ascii="Calibri" w:hAnsi="Calibri" w:hint="eastAsia"/>
                <w:color w:val="000000"/>
                <w:szCs w:val="21"/>
              </w:rPr>
              <w:t xml:space="preserve"> </w:t>
            </w:r>
            <w:r w:rsidR="00DA0285">
              <w:rPr>
                <w:rFonts w:ascii="Calibri" w:hAnsi="Calibri" w:hint="eastAsia"/>
                <w:color w:val="000000"/>
                <w:szCs w:val="21"/>
              </w:rPr>
              <w:t>选项：身份证</w:t>
            </w:r>
            <w:r w:rsidR="00DA0285">
              <w:rPr>
                <w:rFonts w:ascii="Calibri" w:hAnsi="Calibri" w:hint="eastAsia"/>
                <w:color w:val="000000"/>
                <w:szCs w:val="21"/>
              </w:rPr>
              <w:t xml:space="preserve"> </w:t>
            </w:r>
            <w:r w:rsidR="00DA0285">
              <w:rPr>
                <w:rFonts w:ascii="Calibri" w:hAnsi="Calibri" w:hint="eastAsia"/>
                <w:color w:val="000000"/>
                <w:szCs w:val="21"/>
              </w:rPr>
              <w:t>护照</w:t>
            </w:r>
            <w:r w:rsidR="00DA0285">
              <w:rPr>
                <w:rFonts w:ascii="Calibri" w:hAnsi="Calibri" w:hint="eastAsia"/>
                <w:color w:val="000000"/>
                <w:szCs w:val="21"/>
              </w:rPr>
              <w:t xml:space="preserve"> </w:t>
            </w:r>
            <w:r w:rsidR="00DA0285">
              <w:rPr>
                <w:rFonts w:ascii="Calibri" w:hAnsi="Calibri" w:hint="eastAsia"/>
                <w:color w:val="000000"/>
                <w:szCs w:val="21"/>
              </w:rPr>
              <w:t>等</w:t>
            </w:r>
          </w:p>
        </w:tc>
        <w:tc>
          <w:tcPr>
            <w:tcW w:w="1986" w:type="dxa"/>
            <w:vAlign w:val="center"/>
          </w:tcPr>
          <w:p w:rsidR="005E716F" w:rsidRDefault="005E716F" w:rsidP="00A00674">
            <w:pPr>
              <w:ind w:firstLine="525"/>
              <w:rPr>
                <w:rFonts w:ascii="Calibri" w:hAnsi="Calibri"/>
                <w:color w:val="000000"/>
                <w:szCs w:val="21"/>
              </w:rPr>
            </w:pPr>
          </w:p>
        </w:tc>
      </w:tr>
      <w:tr w:rsidR="005E716F" w:rsidTr="00A00674">
        <w:tc>
          <w:tcPr>
            <w:tcW w:w="1527" w:type="dxa"/>
            <w:vAlign w:val="center"/>
          </w:tcPr>
          <w:p w:rsidR="005E716F" w:rsidRDefault="00B0361B" w:rsidP="00A00674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 w:hint="eastAsia"/>
                <w:color w:val="000000"/>
                <w:szCs w:val="21"/>
              </w:rPr>
              <w:t>证件号码</w:t>
            </w:r>
          </w:p>
        </w:tc>
        <w:tc>
          <w:tcPr>
            <w:tcW w:w="1418" w:type="dxa"/>
            <w:vAlign w:val="center"/>
          </w:tcPr>
          <w:p w:rsidR="005E716F" w:rsidRDefault="005E716F" w:rsidP="00A00674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 w:hint="eastAsia"/>
                <w:color w:val="000000"/>
                <w:szCs w:val="21"/>
              </w:rPr>
              <w:t>文本框</w:t>
            </w:r>
          </w:p>
        </w:tc>
        <w:tc>
          <w:tcPr>
            <w:tcW w:w="4534" w:type="dxa"/>
            <w:vAlign w:val="center"/>
          </w:tcPr>
          <w:p w:rsidR="005E716F" w:rsidRDefault="005E716F" w:rsidP="00A00674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 w:hint="eastAsia"/>
                <w:color w:val="000000"/>
                <w:szCs w:val="21"/>
              </w:rPr>
              <w:t>1</w:t>
            </w:r>
            <w:r>
              <w:rPr>
                <w:rFonts w:ascii="Calibri" w:hAnsi="Calibri" w:hint="eastAsia"/>
                <w:color w:val="000000"/>
                <w:szCs w:val="21"/>
              </w:rPr>
              <w:t>、</w:t>
            </w:r>
            <w:r w:rsidR="00B0361B">
              <w:rPr>
                <w:rFonts w:ascii="Calibri" w:hAnsi="Calibri" w:hint="eastAsia"/>
                <w:color w:val="000000"/>
                <w:szCs w:val="21"/>
              </w:rPr>
              <w:t>必填项</w:t>
            </w:r>
          </w:p>
          <w:p w:rsidR="005E716F" w:rsidRDefault="005E716F" w:rsidP="00A00674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 w:hint="eastAsia"/>
                <w:color w:val="000000"/>
                <w:szCs w:val="21"/>
              </w:rPr>
              <w:t>2</w:t>
            </w:r>
            <w:r>
              <w:rPr>
                <w:rFonts w:ascii="Calibri" w:hAnsi="Calibri" w:hint="eastAsia"/>
                <w:color w:val="000000"/>
                <w:szCs w:val="21"/>
              </w:rPr>
              <w:t>、鼠标离开时校验</w:t>
            </w:r>
            <w:r w:rsidR="00E52F40">
              <w:rPr>
                <w:rFonts w:ascii="Calibri" w:hAnsi="Calibri" w:hint="eastAsia"/>
                <w:color w:val="000000"/>
                <w:szCs w:val="21"/>
              </w:rPr>
              <w:t>证件号码格式</w:t>
            </w:r>
            <w:r>
              <w:rPr>
                <w:rFonts w:ascii="Calibri" w:hAnsi="Calibri" w:hint="eastAsia"/>
                <w:color w:val="000000"/>
                <w:szCs w:val="21"/>
              </w:rPr>
              <w:t>是否正确</w:t>
            </w:r>
            <w:r>
              <w:rPr>
                <w:rFonts w:ascii="Calibri" w:hAnsi="Calibri" w:hint="eastAsia"/>
                <w:color w:val="000000"/>
                <w:szCs w:val="21"/>
              </w:rPr>
              <w:t xml:space="preserve"> </w:t>
            </w:r>
            <w:r>
              <w:rPr>
                <w:rFonts w:ascii="Calibri" w:hAnsi="Calibri" w:hint="eastAsia"/>
                <w:color w:val="000000"/>
                <w:szCs w:val="21"/>
              </w:rPr>
              <w:t>提示：</w:t>
            </w:r>
            <w:r w:rsidR="00E52F40">
              <w:rPr>
                <w:rFonts w:ascii="Calibri" w:hAnsi="Calibri" w:hint="eastAsia"/>
                <w:color w:val="000000"/>
                <w:szCs w:val="21"/>
              </w:rPr>
              <w:t>证件号码</w:t>
            </w:r>
            <w:r>
              <w:rPr>
                <w:rFonts w:ascii="Calibri" w:hAnsi="Calibri" w:hint="eastAsia"/>
                <w:color w:val="000000"/>
                <w:szCs w:val="21"/>
              </w:rPr>
              <w:t>不正确</w:t>
            </w:r>
          </w:p>
          <w:p w:rsidR="00AE2F5B" w:rsidRDefault="00AE2F5B" w:rsidP="00A00674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 w:hint="eastAsia"/>
                <w:color w:val="000000"/>
                <w:szCs w:val="21"/>
              </w:rPr>
              <w:t>3</w:t>
            </w:r>
            <w:r>
              <w:rPr>
                <w:rFonts w:ascii="Calibri" w:hAnsi="Calibri" w:hint="eastAsia"/>
                <w:color w:val="000000"/>
                <w:szCs w:val="21"/>
              </w:rPr>
              <w:t>、鼠标离开时</w:t>
            </w:r>
            <w:r>
              <w:rPr>
                <w:rFonts w:ascii="Calibri" w:hAnsi="Calibri" w:hint="eastAsia"/>
                <w:color w:val="000000"/>
                <w:szCs w:val="21"/>
              </w:rPr>
              <w:t xml:space="preserve"> </w:t>
            </w:r>
            <w:r>
              <w:rPr>
                <w:rFonts w:ascii="Calibri" w:hAnsi="Calibri" w:hint="eastAsia"/>
                <w:color w:val="000000"/>
                <w:szCs w:val="21"/>
              </w:rPr>
              <w:t>校验号码是否存在</w:t>
            </w:r>
            <w:r>
              <w:rPr>
                <w:rFonts w:ascii="Calibri" w:hAnsi="Calibri" w:hint="eastAsia"/>
                <w:color w:val="000000"/>
                <w:szCs w:val="21"/>
              </w:rPr>
              <w:t xml:space="preserve"> </w:t>
            </w:r>
            <w:r>
              <w:rPr>
                <w:rFonts w:ascii="Calibri" w:hAnsi="Calibri"/>
                <w:color w:val="000000"/>
                <w:szCs w:val="21"/>
              </w:rPr>
              <w:t xml:space="preserve"> </w:t>
            </w:r>
            <w:r>
              <w:rPr>
                <w:rFonts w:ascii="Calibri" w:hAnsi="Calibri" w:hint="eastAsia"/>
                <w:color w:val="000000"/>
                <w:szCs w:val="21"/>
              </w:rPr>
              <w:t>提示您提交的证件已存在</w:t>
            </w:r>
          </w:p>
        </w:tc>
        <w:tc>
          <w:tcPr>
            <w:tcW w:w="1986" w:type="dxa"/>
            <w:vAlign w:val="center"/>
          </w:tcPr>
          <w:p w:rsidR="005E716F" w:rsidRDefault="005E716F" w:rsidP="00A00674">
            <w:pPr>
              <w:ind w:firstLine="525"/>
              <w:rPr>
                <w:rFonts w:ascii="Calibri" w:hAnsi="Calibri"/>
                <w:color w:val="000000"/>
                <w:szCs w:val="21"/>
              </w:rPr>
            </w:pPr>
          </w:p>
        </w:tc>
      </w:tr>
      <w:tr w:rsidR="005E716F" w:rsidTr="00A00674">
        <w:tc>
          <w:tcPr>
            <w:tcW w:w="1527" w:type="dxa"/>
            <w:vAlign w:val="center"/>
          </w:tcPr>
          <w:p w:rsidR="005E716F" w:rsidRDefault="00860C40" w:rsidP="00A00674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 w:hint="eastAsia"/>
                <w:color w:val="000000"/>
                <w:szCs w:val="21"/>
              </w:rPr>
              <w:t>银行名称</w:t>
            </w:r>
          </w:p>
        </w:tc>
        <w:tc>
          <w:tcPr>
            <w:tcW w:w="1418" w:type="dxa"/>
            <w:vAlign w:val="center"/>
          </w:tcPr>
          <w:p w:rsidR="005E716F" w:rsidRDefault="00860C40" w:rsidP="00A00674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 w:hint="eastAsia"/>
                <w:color w:val="000000"/>
                <w:szCs w:val="21"/>
              </w:rPr>
              <w:t>文本框</w:t>
            </w:r>
          </w:p>
        </w:tc>
        <w:tc>
          <w:tcPr>
            <w:tcW w:w="4534" w:type="dxa"/>
            <w:vAlign w:val="center"/>
          </w:tcPr>
          <w:p w:rsidR="005E716F" w:rsidRDefault="005E716F" w:rsidP="00A00674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 w:hint="eastAsia"/>
                <w:color w:val="000000"/>
                <w:szCs w:val="21"/>
              </w:rPr>
              <w:t>1</w:t>
            </w:r>
            <w:r>
              <w:rPr>
                <w:rFonts w:ascii="Calibri" w:hAnsi="Calibri" w:hint="eastAsia"/>
                <w:color w:val="000000"/>
                <w:szCs w:val="21"/>
              </w:rPr>
              <w:t>、长度不超过</w:t>
            </w:r>
            <w:r>
              <w:rPr>
                <w:rFonts w:ascii="Calibri" w:hAnsi="Calibri" w:hint="eastAsia"/>
                <w:color w:val="000000"/>
                <w:szCs w:val="21"/>
              </w:rPr>
              <w:t>5</w:t>
            </w:r>
            <w:r>
              <w:rPr>
                <w:rFonts w:ascii="Calibri" w:hAnsi="Calibri"/>
                <w:color w:val="000000"/>
                <w:szCs w:val="21"/>
              </w:rPr>
              <w:t>0</w:t>
            </w:r>
          </w:p>
        </w:tc>
        <w:tc>
          <w:tcPr>
            <w:tcW w:w="1986" w:type="dxa"/>
            <w:vAlign w:val="center"/>
          </w:tcPr>
          <w:p w:rsidR="005E716F" w:rsidRDefault="005E716F" w:rsidP="00A00674">
            <w:pPr>
              <w:ind w:firstLine="525"/>
              <w:rPr>
                <w:rFonts w:ascii="Calibri" w:hAnsi="Calibri"/>
                <w:color w:val="000000"/>
                <w:szCs w:val="21"/>
              </w:rPr>
            </w:pPr>
          </w:p>
        </w:tc>
      </w:tr>
      <w:tr w:rsidR="005E716F" w:rsidTr="00A00674">
        <w:tc>
          <w:tcPr>
            <w:tcW w:w="1527" w:type="dxa"/>
            <w:vAlign w:val="center"/>
          </w:tcPr>
          <w:p w:rsidR="005E716F" w:rsidRDefault="00860C40" w:rsidP="00A00674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 w:hint="eastAsia"/>
                <w:color w:val="000000"/>
                <w:szCs w:val="21"/>
              </w:rPr>
              <w:t>银行卡号</w:t>
            </w:r>
          </w:p>
        </w:tc>
        <w:tc>
          <w:tcPr>
            <w:tcW w:w="1418" w:type="dxa"/>
            <w:vAlign w:val="center"/>
          </w:tcPr>
          <w:p w:rsidR="005E716F" w:rsidRDefault="00860C40" w:rsidP="00A00674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 w:hint="eastAsia"/>
                <w:color w:val="000000"/>
                <w:szCs w:val="21"/>
              </w:rPr>
              <w:t>文本框</w:t>
            </w:r>
          </w:p>
        </w:tc>
        <w:tc>
          <w:tcPr>
            <w:tcW w:w="4534" w:type="dxa"/>
            <w:vAlign w:val="center"/>
          </w:tcPr>
          <w:p w:rsidR="005E716F" w:rsidRDefault="00860C40" w:rsidP="00A00674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1</w:t>
            </w:r>
            <w:r>
              <w:rPr>
                <w:rFonts w:ascii="Calibri" w:hAnsi="Calibri" w:hint="eastAsia"/>
                <w:color w:val="000000"/>
                <w:szCs w:val="21"/>
              </w:rPr>
              <w:t>、</w:t>
            </w:r>
            <w:r w:rsidR="003B253B">
              <w:rPr>
                <w:rFonts w:ascii="Calibri" w:hAnsi="Calibri" w:hint="eastAsia"/>
                <w:color w:val="000000"/>
                <w:szCs w:val="21"/>
              </w:rPr>
              <w:t>校验格式是否正确</w:t>
            </w:r>
          </w:p>
        </w:tc>
        <w:tc>
          <w:tcPr>
            <w:tcW w:w="1986" w:type="dxa"/>
            <w:vAlign w:val="center"/>
          </w:tcPr>
          <w:p w:rsidR="005E716F" w:rsidRDefault="005E716F" w:rsidP="00A00674">
            <w:pPr>
              <w:ind w:firstLine="525"/>
              <w:rPr>
                <w:rFonts w:ascii="Calibri" w:hAnsi="Calibri"/>
                <w:color w:val="000000"/>
                <w:szCs w:val="21"/>
              </w:rPr>
            </w:pPr>
          </w:p>
        </w:tc>
      </w:tr>
      <w:tr w:rsidR="005E716F" w:rsidTr="00A00674">
        <w:tc>
          <w:tcPr>
            <w:tcW w:w="1527" w:type="dxa"/>
            <w:vAlign w:val="center"/>
          </w:tcPr>
          <w:p w:rsidR="005E716F" w:rsidRDefault="000962A6" w:rsidP="00A00674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 w:hint="eastAsia"/>
                <w:color w:val="000000"/>
                <w:szCs w:val="21"/>
              </w:rPr>
              <w:t>身份证</w:t>
            </w:r>
          </w:p>
        </w:tc>
        <w:tc>
          <w:tcPr>
            <w:tcW w:w="1418" w:type="dxa"/>
            <w:vAlign w:val="center"/>
          </w:tcPr>
          <w:p w:rsidR="005E716F" w:rsidRDefault="000962A6" w:rsidP="00A00674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 w:hint="eastAsia"/>
                <w:color w:val="000000"/>
                <w:szCs w:val="21"/>
              </w:rPr>
              <w:t>文本域</w:t>
            </w:r>
          </w:p>
        </w:tc>
        <w:tc>
          <w:tcPr>
            <w:tcW w:w="4534" w:type="dxa"/>
            <w:vAlign w:val="center"/>
          </w:tcPr>
          <w:p w:rsidR="005E716F" w:rsidRDefault="000962A6" w:rsidP="00A00674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 w:hint="eastAsia"/>
                <w:color w:val="000000"/>
                <w:szCs w:val="21"/>
              </w:rPr>
              <w:t>1</w:t>
            </w:r>
            <w:r>
              <w:rPr>
                <w:rFonts w:ascii="Calibri" w:hAnsi="Calibri" w:hint="eastAsia"/>
                <w:color w:val="000000"/>
                <w:szCs w:val="21"/>
              </w:rPr>
              <w:t>、上传或修改身份证照片</w:t>
            </w:r>
          </w:p>
        </w:tc>
        <w:tc>
          <w:tcPr>
            <w:tcW w:w="1986" w:type="dxa"/>
            <w:vAlign w:val="center"/>
          </w:tcPr>
          <w:p w:rsidR="005E716F" w:rsidRDefault="005E716F" w:rsidP="00A00674">
            <w:pPr>
              <w:ind w:firstLine="525"/>
              <w:rPr>
                <w:rFonts w:ascii="Calibri" w:hAnsi="Calibri"/>
                <w:color w:val="000000"/>
                <w:szCs w:val="21"/>
              </w:rPr>
            </w:pPr>
          </w:p>
        </w:tc>
      </w:tr>
      <w:tr w:rsidR="005E716F" w:rsidTr="00A00674">
        <w:tc>
          <w:tcPr>
            <w:tcW w:w="1527" w:type="dxa"/>
            <w:vAlign w:val="center"/>
          </w:tcPr>
          <w:p w:rsidR="005E716F" w:rsidRDefault="00F17815" w:rsidP="00A00674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 w:hint="eastAsia"/>
                <w:color w:val="000000"/>
                <w:szCs w:val="21"/>
              </w:rPr>
              <w:t>获取验证码</w:t>
            </w:r>
          </w:p>
        </w:tc>
        <w:tc>
          <w:tcPr>
            <w:tcW w:w="1418" w:type="dxa"/>
            <w:vAlign w:val="center"/>
          </w:tcPr>
          <w:p w:rsidR="005E716F" w:rsidRDefault="005E716F" w:rsidP="00A00674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 w:hint="eastAsia"/>
                <w:color w:val="000000"/>
                <w:szCs w:val="21"/>
              </w:rPr>
              <w:t>按钮</w:t>
            </w:r>
          </w:p>
        </w:tc>
        <w:tc>
          <w:tcPr>
            <w:tcW w:w="4534" w:type="dxa"/>
            <w:vAlign w:val="center"/>
          </w:tcPr>
          <w:p w:rsidR="005E716F" w:rsidRDefault="00F17815" w:rsidP="00A00674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1</w:t>
            </w:r>
            <w:r>
              <w:rPr>
                <w:rFonts w:ascii="Calibri" w:hAnsi="Calibri" w:hint="eastAsia"/>
                <w:color w:val="000000"/>
                <w:szCs w:val="21"/>
              </w:rPr>
              <w:t>、点击获取验证码</w:t>
            </w:r>
          </w:p>
        </w:tc>
        <w:tc>
          <w:tcPr>
            <w:tcW w:w="1986" w:type="dxa"/>
            <w:vAlign w:val="center"/>
          </w:tcPr>
          <w:p w:rsidR="005E716F" w:rsidRDefault="005E716F" w:rsidP="00A00674">
            <w:pPr>
              <w:ind w:firstLine="525"/>
              <w:rPr>
                <w:rFonts w:ascii="Calibri" w:hAnsi="Calibri"/>
                <w:color w:val="000000"/>
                <w:szCs w:val="21"/>
              </w:rPr>
            </w:pPr>
          </w:p>
        </w:tc>
      </w:tr>
      <w:tr w:rsidR="00E53E73" w:rsidTr="00A00674">
        <w:tc>
          <w:tcPr>
            <w:tcW w:w="1527" w:type="dxa"/>
            <w:vAlign w:val="center"/>
          </w:tcPr>
          <w:p w:rsidR="00E53E73" w:rsidRDefault="00E53E73" w:rsidP="00E53E73">
            <w:pPr>
              <w:rPr>
                <w:rFonts w:ascii="Calibri" w:hAnsi="Calibri"/>
                <w:color w:val="000000"/>
                <w:szCs w:val="21"/>
              </w:rPr>
            </w:pPr>
            <w:r w:rsidRPr="00831A96">
              <w:rPr>
                <w:rFonts w:ascii="Arial" w:hAnsi="Arial" w:cs="Arial" w:hint="eastAsia"/>
              </w:rPr>
              <w:t>手机</w:t>
            </w:r>
            <w:r>
              <w:rPr>
                <w:rFonts w:ascii="Calibri" w:hAnsi="Calibri" w:hint="eastAsia"/>
                <w:color w:val="000000"/>
                <w:szCs w:val="21"/>
              </w:rPr>
              <w:t>证码</w:t>
            </w:r>
          </w:p>
        </w:tc>
        <w:tc>
          <w:tcPr>
            <w:tcW w:w="1418" w:type="dxa"/>
            <w:vAlign w:val="center"/>
          </w:tcPr>
          <w:p w:rsidR="00E53E73" w:rsidRDefault="00E53E73" w:rsidP="00E53E73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 w:hint="eastAsia"/>
                <w:color w:val="000000"/>
                <w:szCs w:val="21"/>
              </w:rPr>
              <w:t>文本框</w:t>
            </w:r>
          </w:p>
        </w:tc>
        <w:tc>
          <w:tcPr>
            <w:tcW w:w="4534" w:type="dxa"/>
            <w:vAlign w:val="center"/>
          </w:tcPr>
          <w:p w:rsidR="00E53E73" w:rsidRDefault="00E53E73" w:rsidP="00E53E73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 w:hint="eastAsia"/>
                <w:color w:val="000000"/>
                <w:szCs w:val="21"/>
              </w:rPr>
              <w:t>1</w:t>
            </w:r>
            <w:r>
              <w:rPr>
                <w:rFonts w:ascii="Calibri" w:hAnsi="Calibri" w:hint="eastAsia"/>
                <w:color w:val="000000"/>
                <w:szCs w:val="21"/>
              </w:rPr>
              <w:t>、只能输入数字</w:t>
            </w:r>
            <w:r>
              <w:rPr>
                <w:rFonts w:ascii="Calibri" w:hAnsi="Calibri" w:hint="eastAsia"/>
                <w:color w:val="000000"/>
                <w:szCs w:val="21"/>
              </w:rPr>
              <w:t xml:space="preserve"> </w:t>
            </w:r>
          </w:p>
          <w:p w:rsidR="00E53E73" w:rsidRDefault="00E53E73" w:rsidP="00E53E73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2</w:t>
            </w:r>
            <w:r>
              <w:rPr>
                <w:rFonts w:ascii="Calibri" w:hAnsi="Calibri" w:hint="eastAsia"/>
                <w:color w:val="000000"/>
                <w:szCs w:val="21"/>
              </w:rPr>
              <w:t>、当鼠标离开文本框时校验验证码是否正确</w:t>
            </w:r>
            <w:r>
              <w:rPr>
                <w:rFonts w:ascii="Calibri" w:hAnsi="Calibri" w:hint="eastAsia"/>
                <w:color w:val="000000"/>
                <w:szCs w:val="21"/>
              </w:rPr>
              <w:t xml:space="preserve"> </w:t>
            </w:r>
            <w:r>
              <w:rPr>
                <w:rFonts w:ascii="Calibri" w:hAnsi="Calibri"/>
                <w:color w:val="000000"/>
                <w:szCs w:val="21"/>
              </w:rPr>
              <w:t xml:space="preserve"> </w:t>
            </w:r>
            <w:r>
              <w:rPr>
                <w:rFonts w:ascii="Calibri" w:hAnsi="Calibri" w:hint="eastAsia"/>
                <w:color w:val="000000"/>
                <w:szCs w:val="21"/>
              </w:rPr>
              <w:t>不正确提示：</w:t>
            </w:r>
            <w:r w:rsidRPr="00831A96">
              <w:rPr>
                <w:rFonts w:ascii="Arial" w:hAnsi="Arial" w:cs="Arial" w:hint="eastAsia"/>
              </w:rPr>
              <w:t>手机</w:t>
            </w:r>
            <w:r>
              <w:rPr>
                <w:rFonts w:ascii="Calibri" w:hAnsi="Calibri" w:hint="eastAsia"/>
                <w:color w:val="000000"/>
                <w:szCs w:val="21"/>
              </w:rPr>
              <w:t>验证码不正确</w:t>
            </w:r>
          </w:p>
        </w:tc>
        <w:tc>
          <w:tcPr>
            <w:tcW w:w="1986" w:type="dxa"/>
            <w:vAlign w:val="center"/>
          </w:tcPr>
          <w:p w:rsidR="00E53E73" w:rsidRDefault="00E53E73" w:rsidP="00E53E73">
            <w:pPr>
              <w:ind w:firstLine="525"/>
              <w:rPr>
                <w:rFonts w:ascii="Calibri" w:hAnsi="Calibri"/>
                <w:color w:val="000000"/>
                <w:szCs w:val="21"/>
              </w:rPr>
            </w:pPr>
          </w:p>
        </w:tc>
      </w:tr>
      <w:tr w:rsidR="00E53E73" w:rsidTr="00A00674">
        <w:tc>
          <w:tcPr>
            <w:tcW w:w="1527" w:type="dxa"/>
            <w:vAlign w:val="center"/>
          </w:tcPr>
          <w:p w:rsidR="00E53E73" w:rsidRPr="00831A96" w:rsidRDefault="00E53E73" w:rsidP="00E53E73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提交按钮</w:t>
            </w:r>
          </w:p>
        </w:tc>
        <w:tc>
          <w:tcPr>
            <w:tcW w:w="1418" w:type="dxa"/>
            <w:vAlign w:val="center"/>
          </w:tcPr>
          <w:p w:rsidR="00E53E73" w:rsidRDefault="00E53E73" w:rsidP="00E53E73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 w:hint="eastAsia"/>
                <w:color w:val="000000"/>
                <w:szCs w:val="21"/>
              </w:rPr>
              <w:t>按钮</w:t>
            </w:r>
          </w:p>
        </w:tc>
        <w:tc>
          <w:tcPr>
            <w:tcW w:w="4534" w:type="dxa"/>
            <w:vAlign w:val="center"/>
          </w:tcPr>
          <w:p w:rsidR="00E53E73" w:rsidRDefault="00274681" w:rsidP="00E53E73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 w:hint="eastAsia"/>
                <w:color w:val="000000"/>
                <w:szCs w:val="21"/>
              </w:rPr>
              <w:t>1</w:t>
            </w:r>
            <w:r>
              <w:rPr>
                <w:rFonts w:ascii="Calibri" w:hAnsi="Calibri" w:hint="eastAsia"/>
                <w:color w:val="000000"/>
                <w:szCs w:val="21"/>
              </w:rPr>
              <w:t>、</w:t>
            </w:r>
            <w:r w:rsidR="002C30B5">
              <w:rPr>
                <w:rFonts w:ascii="Calibri" w:hAnsi="Calibri" w:hint="eastAsia"/>
                <w:color w:val="000000"/>
                <w:szCs w:val="21"/>
              </w:rPr>
              <w:t>提交操作跳转等审核页面</w:t>
            </w:r>
          </w:p>
        </w:tc>
        <w:tc>
          <w:tcPr>
            <w:tcW w:w="1986" w:type="dxa"/>
            <w:vAlign w:val="center"/>
          </w:tcPr>
          <w:p w:rsidR="00E53E73" w:rsidRDefault="00E53E73" w:rsidP="00E53E73">
            <w:pPr>
              <w:ind w:firstLine="525"/>
              <w:rPr>
                <w:rFonts w:ascii="Calibri" w:hAnsi="Calibri"/>
                <w:color w:val="000000"/>
                <w:szCs w:val="21"/>
              </w:rPr>
            </w:pPr>
          </w:p>
        </w:tc>
      </w:tr>
    </w:tbl>
    <w:p w:rsidR="005E716F" w:rsidRDefault="005E716F" w:rsidP="005E716F">
      <w:pPr>
        <w:pStyle w:val="5"/>
        <w:numPr>
          <w:ilvl w:val="4"/>
          <w:numId w:val="1"/>
        </w:numPr>
        <w:spacing w:beforeLines="50" w:before="156" w:beforeAutospacing="0" w:afterLines="50" w:after="156" w:afterAutospacing="0"/>
        <w:ind w:left="995" w:hangingChars="472" w:hanging="995"/>
      </w:pPr>
      <w:r>
        <w:rPr>
          <w:rFonts w:hint="eastAsia"/>
        </w:rPr>
        <w:lastRenderedPageBreak/>
        <w:t>输出说明</w:t>
      </w:r>
    </w:p>
    <w:p w:rsidR="005E716F" w:rsidRDefault="005E716F" w:rsidP="005E716F">
      <w:pPr>
        <w:pStyle w:val="infoblue"/>
        <w:spacing w:before="0" w:beforeAutospacing="0" w:afterLines="50" w:after="156" w:afterAutospacing="0"/>
        <w:ind w:firstLine="420"/>
        <w:rPr>
          <w:rFonts w:ascii="Arial" w:hAnsi="Arial" w:cs="Arial"/>
          <w:i w:val="0"/>
          <w:color w:val="auto"/>
        </w:rPr>
      </w:pPr>
      <w:r>
        <w:rPr>
          <w:rFonts w:ascii="Arial" w:hAnsi="Arial" w:cs="Arial"/>
          <w:i w:val="0"/>
          <w:color w:val="auto"/>
        </w:rPr>
        <w:t>1</w:t>
      </w:r>
      <w:r>
        <w:rPr>
          <w:rFonts w:ascii="Arial" w:hAnsi="Arial" w:cs="Arial" w:hint="eastAsia"/>
          <w:i w:val="0"/>
          <w:color w:val="auto"/>
        </w:rPr>
        <w:t>、页面提示</w:t>
      </w:r>
      <w:r w:rsidR="00230B48">
        <w:rPr>
          <w:rFonts w:ascii="Arial" w:hAnsi="Arial" w:cs="Arial" w:hint="eastAsia"/>
          <w:i w:val="0"/>
          <w:color w:val="auto"/>
        </w:rPr>
        <w:t>审核中</w:t>
      </w:r>
    </w:p>
    <w:p w:rsidR="00E902E9" w:rsidRDefault="00E902E9" w:rsidP="00E902E9"/>
    <w:p w:rsidR="00C15E23" w:rsidRDefault="00C15E23" w:rsidP="00E902E9"/>
    <w:p w:rsidR="00C15E23" w:rsidRDefault="00C15E23" w:rsidP="00E902E9">
      <w:bookmarkStart w:id="56" w:name="_GoBack"/>
      <w:bookmarkEnd w:id="56"/>
    </w:p>
    <w:p w:rsidR="00C15E23" w:rsidRDefault="00C15E23" w:rsidP="00E902E9"/>
    <w:p w:rsidR="00C15E23" w:rsidRDefault="00C15E23" w:rsidP="00E902E9"/>
    <w:p w:rsidR="00C15E23" w:rsidRDefault="00C15E23" w:rsidP="00E902E9"/>
    <w:p w:rsidR="00C15E23" w:rsidRDefault="00C15E23" w:rsidP="00E902E9"/>
    <w:p w:rsidR="00C15E23" w:rsidRDefault="00C15E23" w:rsidP="00E902E9"/>
    <w:p w:rsidR="00C15E23" w:rsidRDefault="00C15E23" w:rsidP="00E902E9"/>
    <w:p w:rsidR="00C15E23" w:rsidRDefault="00C15E23" w:rsidP="00E902E9"/>
    <w:p w:rsidR="00C15E23" w:rsidRDefault="00C15E23" w:rsidP="00E902E9"/>
    <w:p w:rsidR="00C15E23" w:rsidRPr="00E902E9" w:rsidRDefault="00C15E23" w:rsidP="00E902E9">
      <w:pPr>
        <w:rPr>
          <w:rFonts w:hint="eastAsia"/>
        </w:rPr>
      </w:pPr>
    </w:p>
    <w:p w:rsidR="00165359" w:rsidRDefault="00CB0AB2">
      <w:pPr>
        <w:pStyle w:val="2"/>
        <w:numPr>
          <w:ilvl w:val="1"/>
          <w:numId w:val="1"/>
        </w:numPr>
      </w:pPr>
      <w:bookmarkStart w:id="57" w:name="_Toc521941981"/>
      <w:bookmarkEnd w:id="55"/>
      <w:r>
        <w:rPr>
          <w:rFonts w:hint="eastAsia"/>
        </w:rPr>
        <w:t>商家管理</w:t>
      </w:r>
      <w:bookmarkEnd w:id="57"/>
    </w:p>
    <w:p w:rsidR="00165359" w:rsidRDefault="00D30D7C">
      <w:pPr>
        <w:pStyle w:val="3"/>
        <w:numPr>
          <w:ilvl w:val="2"/>
          <w:numId w:val="1"/>
        </w:numPr>
      </w:pPr>
      <w:bookmarkStart w:id="58" w:name="_Toc426032901"/>
      <w:bookmarkStart w:id="59" w:name="_Toc521941982"/>
      <w:r>
        <w:rPr>
          <w:rFonts w:hint="eastAsia"/>
        </w:rPr>
        <w:t>功能</w:t>
      </w:r>
      <w:r>
        <w:t>概述</w:t>
      </w:r>
      <w:bookmarkEnd w:id="58"/>
      <w:bookmarkEnd w:id="59"/>
    </w:p>
    <w:p w:rsidR="00165359" w:rsidRDefault="00165359">
      <w:pPr>
        <w:pStyle w:val="infoblue"/>
        <w:numPr>
          <w:ilvl w:val="0"/>
          <w:numId w:val="2"/>
        </w:numPr>
        <w:spacing w:before="0" w:beforeAutospacing="0" w:afterLines="50" w:after="156" w:afterAutospacing="0"/>
        <w:ind w:firstLineChars="0"/>
        <w:rPr>
          <w:rFonts w:ascii="Arial" w:hAnsi="Arial" w:cs="Arial"/>
          <w:i w:val="0"/>
          <w:color w:val="auto"/>
        </w:rPr>
      </w:pPr>
    </w:p>
    <w:p w:rsidR="00165359" w:rsidRDefault="00165359">
      <w:pPr>
        <w:pStyle w:val="infoblue"/>
        <w:numPr>
          <w:ilvl w:val="0"/>
          <w:numId w:val="2"/>
        </w:numPr>
        <w:spacing w:before="0" w:beforeAutospacing="0" w:afterLines="50" w:after="156" w:afterAutospacing="0"/>
        <w:ind w:firstLineChars="0"/>
        <w:rPr>
          <w:rFonts w:ascii="Arial" w:hAnsi="Arial" w:cs="Arial"/>
          <w:i w:val="0"/>
          <w:color w:val="auto"/>
        </w:rPr>
      </w:pPr>
    </w:p>
    <w:p w:rsidR="00165359" w:rsidRDefault="00165359">
      <w:pPr>
        <w:pStyle w:val="infoblue"/>
        <w:numPr>
          <w:ilvl w:val="0"/>
          <w:numId w:val="2"/>
        </w:numPr>
        <w:spacing w:before="0" w:beforeAutospacing="0" w:afterLines="50" w:after="156" w:afterAutospacing="0"/>
        <w:ind w:firstLineChars="0"/>
        <w:rPr>
          <w:rFonts w:ascii="Arial" w:hAnsi="Arial" w:cs="Arial"/>
          <w:i w:val="0"/>
          <w:color w:val="auto"/>
        </w:rPr>
      </w:pPr>
    </w:p>
    <w:p w:rsidR="00165359" w:rsidRDefault="00165359">
      <w:pPr>
        <w:pStyle w:val="infoblue"/>
        <w:numPr>
          <w:ilvl w:val="0"/>
          <w:numId w:val="2"/>
        </w:numPr>
        <w:spacing w:before="0" w:beforeAutospacing="0" w:afterLines="50" w:after="156" w:afterAutospacing="0"/>
        <w:ind w:firstLineChars="0"/>
        <w:rPr>
          <w:rFonts w:ascii="Arial" w:hAnsi="Arial" w:cs="Arial"/>
          <w:i w:val="0"/>
          <w:color w:val="auto"/>
        </w:rPr>
      </w:pPr>
    </w:p>
    <w:p w:rsidR="00165359" w:rsidRDefault="00D30D7C">
      <w:pPr>
        <w:pStyle w:val="3"/>
        <w:numPr>
          <w:ilvl w:val="2"/>
          <w:numId w:val="1"/>
        </w:numPr>
      </w:pPr>
      <w:bookmarkStart w:id="60" w:name="_Toc426032902"/>
      <w:bookmarkStart w:id="61" w:name="_Toc521941983"/>
      <w:r>
        <w:rPr>
          <w:rFonts w:hint="eastAsia"/>
        </w:rPr>
        <w:t>业务规则</w:t>
      </w:r>
      <w:bookmarkEnd w:id="60"/>
      <w:bookmarkEnd w:id="61"/>
    </w:p>
    <w:p w:rsidR="00165359" w:rsidRDefault="00165359" w:rsidP="00BF72F1">
      <w:pPr>
        <w:pStyle w:val="infoblue"/>
        <w:numPr>
          <w:ilvl w:val="0"/>
          <w:numId w:val="17"/>
        </w:numPr>
        <w:spacing w:before="0" w:beforeAutospacing="0" w:afterLines="50" w:after="156" w:afterAutospacing="0"/>
        <w:ind w:firstLineChars="0"/>
        <w:rPr>
          <w:rFonts w:ascii="Arial" w:hAnsi="Arial" w:cs="Arial"/>
          <w:i w:val="0"/>
          <w:color w:val="auto"/>
        </w:rPr>
      </w:pPr>
    </w:p>
    <w:p w:rsidR="00165359" w:rsidRDefault="00165359" w:rsidP="00BF72F1">
      <w:pPr>
        <w:pStyle w:val="infoblue"/>
        <w:numPr>
          <w:ilvl w:val="0"/>
          <w:numId w:val="17"/>
        </w:numPr>
        <w:spacing w:before="0" w:beforeAutospacing="0" w:afterLines="50" w:after="156" w:afterAutospacing="0"/>
        <w:ind w:firstLineChars="0"/>
        <w:rPr>
          <w:rFonts w:ascii="Arial" w:hAnsi="Arial" w:cs="Arial"/>
          <w:i w:val="0"/>
          <w:color w:val="auto"/>
        </w:rPr>
      </w:pPr>
    </w:p>
    <w:p w:rsidR="00165359" w:rsidRDefault="00165359" w:rsidP="00BF72F1">
      <w:pPr>
        <w:pStyle w:val="infoblue"/>
        <w:numPr>
          <w:ilvl w:val="0"/>
          <w:numId w:val="17"/>
        </w:numPr>
        <w:spacing w:before="0" w:beforeAutospacing="0" w:afterLines="50" w:after="156" w:afterAutospacing="0"/>
        <w:ind w:firstLineChars="0"/>
        <w:rPr>
          <w:rFonts w:ascii="Arial" w:hAnsi="Arial" w:cs="Arial"/>
          <w:color w:val="auto"/>
        </w:rPr>
      </w:pPr>
    </w:p>
    <w:p w:rsidR="00165359" w:rsidRDefault="00D30D7C">
      <w:pPr>
        <w:pStyle w:val="3"/>
        <w:numPr>
          <w:ilvl w:val="2"/>
          <w:numId w:val="1"/>
        </w:numPr>
      </w:pPr>
      <w:bookmarkStart w:id="62" w:name="_Toc426032903"/>
      <w:bookmarkStart w:id="63" w:name="_Toc521941984"/>
      <w:r>
        <w:rPr>
          <w:rFonts w:hint="eastAsia"/>
        </w:rPr>
        <w:t>需求说明</w:t>
      </w:r>
      <w:bookmarkEnd w:id="62"/>
      <w:bookmarkEnd w:id="63"/>
    </w:p>
    <w:p w:rsidR="00165359" w:rsidRDefault="006B32FE">
      <w:pPr>
        <w:pStyle w:val="4"/>
        <w:numPr>
          <w:ilvl w:val="3"/>
          <w:numId w:val="1"/>
        </w:numPr>
      </w:pPr>
      <w:r>
        <w:rPr>
          <w:rFonts w:hint="eastAsia"/>
        </w:rPr>
        <w:t>商家</w:t>
      </w:r>
      <w:r w:rsidR="000F3194">
        <w:rPr>
          <w:rFonts w:hint="eastAsia"/>
        </w:rPr>
        <w:t>信息</w:t>
      </w:r>
      <w:r>
        <w:rPr>
          <w:rFonts w:hint="eastAsia"/>
        </w:rPr>
        <w:t>管理</w:t>
      </w:r>
    </w:p>
    <w:p w:rsidR="00165359" w:rsidRDefault="00BB312D">
      <w:pPr>
        <w:pStyle w:val="2"/>
        <w:numPr>
          <w:ilvl w:val="1"/>
          <w:numId w:val="1"/>
        </w:numPr>
      </w:pPr>
      <w:bookmarkStart w:id="64" w:name="_Toc426032953"/>
      <w:bookmarkStart w:id="65" w:name="_Toc521941985"/>
      <w:r>
        <w:rPr>
          <w:rFonts w:hint="eastAsia"/>
        </w:rPr>
        <w:t>后台</w:t>
      </w:r>
      <w:r w:rsidR="00D30D7C">
        <w:rPr>
          <w:rFonts w:hint="eastAsia"/>
        </w:rPr>
        <w:t>管理</w:t>
      </w:r>
      <w:bookmarkEnd w:id="64"/>
      <w:bookmarkEnd w:id="65"/>
    </w:p>
    <w:p w:rsidR="00165359" w:rsidRDefault="00D30D7C">
      <w:pPr>
        <w:pStyle w:val="3"/>
        <w:numPr>
          <w:ilvl w:val="2"/>
          <w:numId w:val="1"/>
        </w:numPr>
      </w:pPr>
      <w:bookmarkStart w:id="66" w:name="_Toc426032954"/>
      <w:bookmarkStart w:id="67" w:name="_Toc521941986"/>
      <w:r>
        <w:rPr>
          <w:rFonts w:hint="eastAsia"/>
        </w:rPr>
        <w:t>功能</w:t>
      </w:r>
      <w:r>
        <w:t>概述</w:t>
      </w:r>
      <w:bookmarkEnd w:id="66"/>
      <w:bookmarkEnd w:id="67"/>
    </w:p>
    <w:p w:rsidR="00165359" w:rsidRDefault="00165359">
      <w:pPr>
        <w:pStyle w:val="infoblue"/>
        <w:numPr>
          <w:ilvl w:val="0"/>
          <w:numId w:val="2"/>
        </w:numPr>
        <w:spacing w:before="0" w:beforeAutospacing="0" w:afterLines="50" w:after="156" w:afterAutospacing="0"/>
        <w:ind w:firstLineChars="0"/>
        <w:rPr>
          <w:rFonts w:ascii="Arial" w:hAnsi="Arial" w:cs="Arial"/>
          <w:i w:val="0"/>
          <w:color w:val="auto"/>
        </w:rPr>
      </w:pPr>
    </w:p>
    <w:p w:rsidR="00165359" w:rsidRDefault="00165359">
      <w:pPr>
        <w:pStyle w:val="infoblue"/>
        <w:numPr>
          <w:ilvl w:val="0"/>
          <w:numId w:val="2"/>
        </w:numPr>
        <w:spacing w:before="0" w:beforeAutospacing="0" w:afterLines="50" w:after="156" w:afterAutospacing="0"/>
        <w:ind w:firstLineChars="0"/>
        <w:rPr>
          <w:rFonts w:ascii="Arial" w:hAnsi="Arial" w:cs="Arial"/>
          <w:i w:val="0"/>
          <w:color w:val="auto"/>
        </w:rPr>
      </w:pPr>
    </w:p>
    <w:p w:rsidR="00165359" w:rsidRDefault="00165359">
      <w:pPr>
        <w:pStyle w:val="infoblue"/>
        <w:numPr>
          <w:ilvl w:val="0"/>
          <w:numId w:val="2"/>
        </w:numPr>
        <w:spacing w:before="0" w:beforeAutospacing="0" w:afterLines="50" w:after="156" w:afterAutospacing="0"/>
        <w:ind w:firstLineChars="0"/>
        <w:rPr>
          <w:rFonts w:ascii="Arial" w:hAnsi="Arial" w:cs="Arial"/>
          <w:i w:val="0"/>
          <w:color w:val="auto"/>
        </w:rPr>
      </w:pPr>
    </w:p>
    <w:p w:rsidR="00165359" w:rsidRDefault="00165359">
      <w:pPr>
        <w:pStyle w:val="infoblue"/>
        <w:numPr>
          <w:ilvl w:val="0"/>
          <w:numId w:val="2"/>
        </w:numPr>
        <w:spacing w:before="0" w:beforeAutospacing="0" w:afterLines="50" w:after="156" w:afterAutospacing="0"/>
        <w:ind w:firstLineChars="0"/>
        <w:rPr>
          <w:rFonts w:ascii="Arial" w:hAnsi="Arial" w:cs="Arial"/>
          <w:i w:val="0"/>
          <w:color w:val="auto"/>
        </w:rPr>
      </w:pPr>
    </w:p>
    <w:p w:rsidR="00165359" w:rsidRDefault="00D30D7C">
      <w:pPr>
        <w:pStyle w:val="3"/>
        <w:numPr>
          <w:ilvl w:val="2"/>
          <w:numId w:val="1"/>
        </w:numPr>
      </w:pPr>
      <w:bookmarkStart w:id="68" w:name="_Toc426032955"/>
      <w:bookmarkStart w:id="69" w:name="_Toc521941987"/>
      <w:r>
        <w:rPr>
          <w:rFonts w:hint="eastAsia"/>
        </w:rPr>
        <w:t>业务规则</w:t>
      </w:r>
      <w:bookmarkEnd w:id="68"/>
      <w:bookmarkEnd w:id="69"/>
    </w:p>
    <w:p w:rsidR="00165359" w:rsidRDefault="00165359" w:rsidP="00BF72F1">
      <w:pPr>
        <w:pStyle w:val="infoblue"/>
        <w:numPr>
          <w:ilvl w:val="0"/>
          <w:numId w:val="17"/>
        </w:numPr>
        <w:spacing w:before="0" w:beforeAutospacing="0" w:afterLines="50" w:after="156" w:afterAutospacing="0"/>
        <w:ind w:firstLineChars="0"/>
        <w:rPr>
          <w:rFonts w:ascii="Arial" w:hAnsi="Arial" w:cs="Arial"/>
          <w:i w:val="0"/>
          <w:color w:val="auto"/>
        </w:rPr>
      </w:pPr>
    </w:p>
    <w:p w:rsidR="00165359" w:rsidRDefault="00165359" w:rsidP="00BF72F1">
      <w:pPr>
        <w:pStyle w:val="infoblue"/>
        <w:numPr>
          <w:ilvl w:val="0"/>
          <w:numId w:val="17"/>
        </w:numPr>
        <w:spacing w:before="0" w:beforeAutospacing="0" w:afterLines="50" w:after="156" w:afterAutospacing="0"/>
        <w:ind w:firstLineChars="0"/>
        <w:rPr>
          <w:rFonts w:ascii="Arial" w:hAnsi="Arial" w:cs="Arial"/>
          <w:i w:val="0"/>
          <w:color w:val="auto"/>
        </w:rPr>
      </w:pPr>
    </w:p>
    <w:p w:rsidR="00165359" w:rsidRDefault="00165359" w:rsidP="00BF72F1">
      <w:pPr>
        <w:pStyle w:val="infoblue"/>
        <w:numPr>
          <w:ilvl w:val="0"/>
          <w:numId w:val="17"/>
        </w:numPr>
        <w:spacing w:before="0" w:beforeAutospacing="0" w:afterLines="50" w:after="156" w:afterAutospacing="0"/>
        <w:ind w:firstLineChars="0"/>
        <w:rPr>
          <w:rFonts w:ascii="Arial" w:hAnsi="Arial" w:cs="Arial"/>
          <w:color w:val="auto"/>
        </w:rPr>
      </w:pPr>
    </w:p>
    <w:p w:rsidR="00165359" w:rsidRDefault="00D30D7C">
      <w:pPr>
        <w:pStyle w:val="3"/>
        <w:numPr>
          <w:ilvl w:val="2"/>
          <w:numId w:val="1"/>
        </w:numPr>
      </w:pPr>
      <w:bookmarkStart w:id="70" w:name="_Toc426032956"/>
      <w:bookmarkStart w:id="71" w:name="_Toc521941988"/>
      <w:r>
        <w:rPr>
          <w:rFonts w:hint="eastAsia"/>
        </w:rPr>
        <w:t>需求说明</w:t>
      </w:r>
      <w:bookmarkEnd w:id="70"/>
      <w:bookmarkEnd w:id="71"/>
    </w:p>
    <w:p w:rsidR="00165359" w:rsidRDefault="00FF159D">
      <w:pPr>
        <w:pStyle w:val="4"/>
        <w:numPr>
          <w:ilvl w:val="3"/>
          <w:numId w:val="1"/>
        </w:numPr>
      </w:pPr>
      <w:bookmarkStart w:id="72" w:name="_Toc426032977"/>
      <w:r>
        <w:rPr>
          <w:rFonts w:hint="eastAsia"/>
        </w:rPr>
        <w:t>后台</w:t>
      </w:r>
      <w:r w:rsidR="00D30D7C">
        <w:rPr>
          <w:rFonts w:hint="eastAsia"/>
        </w:rPr>
        <w:t>日志</w:t>
      </w:r>
      <w:bookmarkEnd w:id="72"/>
      <w:r w:rsidR="00A25550">
        <w:rPr>
          <w:rFonts w:hint="eastAsia"/>
        </w:rPr>
        <w:t>管理</w:t>
      </w:r>
    </w:p>
    <w:p w:rsidR="00562035" w:rsidRDefault="00562035" w:rsidP="00562035">
      <w:pPr>
        <w:pStyle w:val="5"/>
        <w:numPr>
          <w:ilvl w:val="4"/>
          <w:numId w:val="1"/>
        </w:numPr>
        <w:spacing w:beforeLines="50" w:before="156" w:beforeAutospacing="0" w:afterLines="50" w:after="156" w:afterAutospacing="0"/>
        <w:ind w:left="995" w:hangingChars="472" w:hanging="995"/>
      </w:pPr>
      <w:r>
        <w:rPr>
          <w:rFonts w:hint="eastAsia"/>
        </w:rPr>
        <w:t>功能描述</w:t>
      </w:r>
    </w:p>
    <w:p w:rsidR="00562035" w:rsidRDefault="00562035" w:rsidP="00562035">
      <w:pPr>
        <w:pStyle w:val="infoblue"/>
        <w:spacing w:before="0" w:beforeAutospacing="0" w:afterLines="50" w:after="156" w:afterAutospacing="0"/>
        <w:ind w:firstLine="420"/>
        <w:rPr>
          <w:rFonts w:ascii="Arial" w:hAnsi="Arial" w:cs="Arial"/>
          <w:i w:val="0"/>
          <w:color w:val="auto"/>
        </w:rPr>
      </w:pPr>
      <w:r>
        <w:rPr>
          <w:rFonts w:ascii="Arial" w:hAnsi="Arial" w:cs="Arial" w:hint="eastAsia"/>
          <w:i w:val="0"/>
          <w:color w:val="auto"/>
        </w:rPr>
        <w:t xml:space="preserve"> </w:t>
      </w:r>
    </w:p>
    <w:p w:rsidR="00562035" w:rsidRDefault="00562035" w:rsidP="00562035">
      <w:pPr>
        <w:pStyle w:val="5"/>
        <w:numPr>
          <w:ilvl w:val="4"/>
          <w:numId w:val="1"/>
        </w:numPr>
        <w:spacing w:beforeLines="50" w:before="156" w:beforeAutospacing="0" w:afterLines="50" w:after="156" w:afterAutospacing="0"/>
        <w:ind w:left="995" w:hangingChars="472" w:hanging="995"/>
      </w:pPr>
      <w:r>
        <w:rPr>
          <w:rFonts w:hint="eastAsia"/>
        </w:rPr>
        <w:t>业务规则</w:t>
      </w:r>
    </w:p>
    <w:p w:rsidR="00562035" w:rsidRDefault="00562035" w:rsidP="00562035">
      <w:pPr>
        <w:pStyle w:val="infoblue"/>
        <w:numPr>
          <w:ilvl w:val="0"/>
          <w:numId w:val="4"/>
        </w:numPr>
        <w:spacing w:before="0" w:beforeAutospacing="0" w:afterLines="50" w:after="156" w:afterAutospacing="0"/>
        <w:ind w:firstLineChars="0"/>
        <w:rPr>
          <w:rFonts w:ascii="Arial" w:hAnsi="Arial" w:cs="Arial"/>
          <w:i w:val="0"/>
          <w:color w:val="auto"/>
        </w:rPr>
      </w:pPr>
      <w:r>
        <w:rPr>
          <w:rFonts w:ascii="Arial" w:hAnsi="Arial" w:cs="Arial" w:hint="eastAsia"/>
          <w:i w:val="0"/>
          <w:color w:val="auto"/>
        </w:rPr>
        <w:t xml:space="preserve"> </w:t>
      </w:r>
    </w:p>
    <w:p w:rsidR="00562035" w:rsidRDefault="00562035" w:rsidP="00562035">
      <w:pPr>
        <w:pStyle w:val="infoblue"/>
        <w:numPr>
          <w:ilvl w:val="0"/>
          <w:numId w:val="4"/>
        </w:numPr>
        <w:spacing w:before="0" w:beforeAutospacing="0" w:afterLines="50" w:after="156" w:afterAutospacing="0"/>
        <w:ind w:firstLineChars="0"/>
        <w:rPr>
          <w:rFonts w:ascii="Arial" w:hAnsi="Arial" w:cs="Arial"/>
          <w:i w:val="0"/>
          <w:color w:val="auto"/>
        </w:rPr>
      </w:pPr>
      <w:r>
        <w:rPr>
          <w:rFonts w:ascii="Arial" w:hAnsi="Arial" w:cs="Arial" w:hint="eastAsia"/>
          <w:i w:val="0"/>
          <w:color w:val="auto"/>
        </w:rPr>
        <w:t xml:space="preserve"> </w:t>
      </w:r>
    </w:p>
    <w:p w:rsidR="00562035" w:rsidRDefault="00562035" w:rsidP="00562035">
      <w:pPr>
        <w:pStyle w:val="infoblue"/>
        <w:numPr>
          <w:ilvl w:val="0"/>
          <w:numId w:val="4"/>
        </w:numPr>
        <w:spacing w:before="0" w:beforeAutospacing="0" w:afterLines="50" w:after="156" w:afterAutospacing="0"/>
        <w:ind w:firstLineChars="0"/>
        <w:rPr>
          <w:rFonts w:ascii="Arial" w:hAnsi="Arial" w:cs="Arial"/>
          <w:i w:val="0"/>
          <w:color w:val="auto"/>
        </w:rPr>
      </w:pPr>
      <w:r>
        <w:rPr>
          <w:rFonts w:ascii="Arial" w:hAnsi="Arial" w:cs="Arial" w:hint="eastAsia"/>
          <w:i w:val="0"/>
          <w:color w:val="auto"/>
        </w:rPr>
        <w:t xml:space="preserve"> </w:t>
      </w:r>
    </w:p>
    <w:p w:rsidR="00562035" w:rsidRDefault="00562035" w:rsidP="00562035">
      <w:pPr>
        <w:pStyle w:val="5"/>
        <w:numPr>
          <w:ilvl w:val="4"/>
          <w:numId w:val="1"/>
        </w:numPr>
        <w:spacing w:beforeLines="50" w:before="156" w:beforeAutospacing="0" w:afterLines="50" w:after="156" w:afterAutospacing="0"/>
        <w:ind w:left="995" w:hangingChars="472" w:hanging="995"/>
      </w:pPr>
      <w:r>
        <w:rPr>
          <w:rFonts w:hint="eastAsia"/>
        </w:rPr>
        <w:t>输入说明</w:t>
      </w:r>
    </w:p>
    <w:tbl>
      <w:tblPr>
        <w:tblW w:w="94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7"/>
        <w:gridCol w:w="1418"/>
        <w:gridCol w:w="4534"/>
        <w:gridCol w:w="1986"/>
      </w:tblGrid>
      <w:tr w:rsidR="00562035" w:rsidTr="00BB39B7">
        <w:tc>
          <w:tcPr>
            <w:tcW w:w="1527" w:type="dxa"/>
            <w:shd w:val="clear" w:color="auto" w:fill="D9D9D9"/>
            <w:vAlign w:val="center"/>
          </w:tcPr>
          <w:p w:rsidR="00562035" w:rsidRDefault="00562035" w:rsidP="00BB39B7">
            <w:pPr>
              <w:adjustRightInd w:val="0"/>
              <w:snapToGrid w:val="0"/>
              <w:jc w:val="center"/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输入项</w:t>
            </w:r>
          </w:p>
        </w:tc>
        <w:tc>
          <w:tcPr>
            <w:tcW w:w="1418" w:type="dxa"/>
            <w:shd w:val="clear" w:color="auto" w:fill="D9D9D9"/>
            <w:vAlign w:val="center"/>
          </w:tcPr>
          <w:p w:rsidR="00562035" w:rsidRDefault="00562035" w:rsidP="00BB39B7">
            <w:pPr>
              <w:adjustRightInd w:val="0"/>
              <w:snapToGrid w:val="0"/>
              <w:jc w:val="center"/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类型</w:t>
            </w:r>
          </w:p>
        </w:tc>
        <w:tc>
          <w:tcPr>
            <w:tcW w:w="4534" w:type="dxa"/>
            <w:shd w:val="clear" w:color="auto" w:fill="D9D9D9"/>
            <w:vAlign w:val="center"/>
          </w:tcPr>
          <w:p w:rsidR="00562035" w:rsidRDefault="00562035" w:rsidP="00BB39B7">
            <w:pPr>
              <w:adjustRightInd w:val="0"/>
              <w:snapToGrid w:val="0"/>
              <w:jc w:val="center"/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规则</w:t>
            </w:r>
          </w:p>
        </w:tc>
        <w:tc>
          <w:tcPr>
            <w:tcW w:w="1986" w:type="dxa"/>
            <w:shd w:val="clear" w:color="auto" w:fill="D9D9D9"/>
            <w:vAlign w:val="center"/>
          </w:tcPr>
          <w:p w:rsidR="00562035" w:rsidRDefault="00562035" w:rsidP="00BB39B7">
            <w:pPr>
              <w:adjustRightInd w:val="0"/>
              <w:snapToGrid w:val="0"/>
              <w:jc w:val="center"/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备注</w:t>
            </w:r>
          </w:p>
        </w:tc>
      </w:tr>
      <w:tr w:rsidR="00562035" w:rsidTr="00BB39B7">
        <w:tc>
          <w:tcPr>
            <w:tcW w:w="1527" w:type="dxa"/>
            <w:vAlign w:val="center"/>
          </w:tcPr>
          <w:p w:rsidR="00562035" w:rsidRDefault="00562035" w:rsidP="00BB39B7">
            <w:pPr>
              <w:rPr>
                <w:rFonts w:ascii="Calibri" w:hAnsi="Calibri"/>
                <w:color w:val="000000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562035" w:rsidRDefault="00562035" w:rsidP="00BB39B7">
            <w:pPr>
              <w:rPr>
                <w:rFonts w:ascii="Calibri" w:hAnsi="Calibri"/>
                <w:color w:val="000000"/>
                <w:szCs w:val="21"/>
              </w:rPr>
            </w:pPr>
          </w:p>
        </w:tc>
        <w:tc>
          <w:tcPr>
            <w:tcW w:w="4534" w:type="dxa"/>
            <w:vAlign w:val="center"/>
          </w:tcPr>
          <w:p w:rsidR="00562035" w:rsidRPr="00855B47" w:rsidRDefault="00562035" w:rsidP="00BB39B7">
            <w:pPr>
              <w:jc w:val="left"/>
              <w:rPr>
                <w:rFonts w:ascii="Calibri" w:hAnsi="Calibri"/>
                <w:color w:val="000000"/>
                <w:szCs w:val="21"/>
              </w:rPr>
            </w:pPr>
          </w:p>
        </w:tc>
        <w:tc>
          <w:tcPr>
            <w:tcW w:w="1986" w:type="dxa"/>
            <w:vAlign w:val="center"/>
          </w:tcPr>
          <w:p w:rsidR="00562035" w:rsidRDefault="00562035" w:rsidP="00BB39B7">
            <w:pPr>
              <w:ind w:firstLine="525"/>
              <w:rPr>
                <w:rFonts w:ascii="Calibri" w:hAnsi="Calibri"/>
                <w:color w:val="000000"/>
                <w:szCs w:val="21"/>
              </w:rPr>
            </w:pPr>
          </w:p>
        </w:tc>
      </w:tr>
      <w:tr w:rsidR="00562035" w:rsidTr="00BB39B7">
        <w:tc>
          <w:tcPr>
            <w:tcW w:w="1527" w:type="dxa"/>
            <w:vAlign w:val="center"/>
          </w:tcPr>
          <w:p w:rsidR="00562035" w:rsidRDefault="00562035" w:rsidP="00BB39B7">
            <w:pPr>
              <w:rPr>
                <w:rFonts w:ascii="Calibri" w:hAnsi="Calibri"/>
                <w:color w:val="000000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562035" w:rsidRDefault="00562035" w:rsidP="00BB39B7">
            <w:pPr>
              <w:rPr>
                <w:rFonts w:ascii="Calibri" w:hAnsi="Calibri"/>
                <w:color w:val="000000"/>
                <w:szCs w:val="21"/>
              </w:rPr>
            </w:pPr>
          </w:p>
        </w:tc>
        <w:tc>
          <w:tcPr>
            <w:tcW w:w="4534" w:type="dxa"/>
            <w:vAlign w:val="center"/>
          </w:tcPr>
          <w:p w:rsidR="00562035" w:rsidRPr="00855B47" w:rsidRDefault="00562035" w:rsidP="00BB39B7">
            <w:pPr>
              <w:rPr>
                <w:rFonts w:ascii="Calibri" w:hAnsi="Calibri"/>
                <w:color w:val="000000"/>
                <w:szCs w:val="21"/>
              </w:rPr>
            </w:pPr>
          </w:p>
        </w:tc>
        <w:tc>
          <w:tcPr>
            <w:tcW w:w="1986" w:type="dxa"/>
            <w:vAlign w:val="center"/>
          </w:tcPr>
          <w:p w:rsidR="00562035" w:rsidRDefault="00562035" w:rsidP="00BB39B7">
            <w:pPr>
              <w:ind w:firstLine="525"/>
              <w:rPr>
                <w:rFonts w:ascii="Calibri" w:hAnsi="Calibri"/>
                <w:color w:val="000000"/>
                <w:szCs w:val="21"/>
              </w:rPr>
            </w:pPr>
          </w:p>
        </w:tc>
      </w:tr>
      <w:tr w:rsidR="00562035" w:rsidTr="00BB39B7">
        <w:tc>
          <w:tcPr>
            <w:tcW w:w="1527" w:type="dxa"/>
            <w:vAlign w:val="center"/>
          </w:tcPr>
          <w:p w:rsidR="00562035" w:rsidRDefault="00562035" w:rsidP="00BB39B7">
            <w:pPr>
              <w:rPr>
                <w:rFonts w:ascii="Calibri" w:hAnsi="Calibri"/>
                <w:color w:val="000000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562035" w:rsidRDefault="00562035" w:rsidP="00BB39B7">
            <w:pPr>
              <w:rPr>
                <w:rFonts w:ascii="Calibri" w:hAnsi="Calibri"/>
                <w:color w:val="000000"/>
                <w:szCs w:val="21"/>
              </w:rPr>
            </w:pPr>
          </w:p>
        </w:tc>
        <w:tc>
          <w:tcPr>
            <w:tcW w:w="4534" w:type="dxa"/>
            <w:vAlign w:val="center"/>
          </w:tcPr>
          <w:p w:rsidR="00562035" w:rsidRPr="00855B47" w:rsidRDefault="00562035" w:rsidP="00BB39B7">
            <w:pPr>
              <w:rPr>
                <w:rFonts w:ascii="Calibri" w:hAnsi="Calibri"/>
                <w:color w:val="000000"/>
                <w:szCs w:val="21"/>
              </w:rPr>
            </w:pPr>
          </w:p>
        </w:tc>
        <w:tc>
          <w:tcPr>
            <w:tcW w:w="1986" w:type="dxa"/>
            <w:vAlign w:val="center"/>
          </w:tcPr>
          <w:p w:rsidR="00562035" w:rsidRDefault="00562035" w:rsidP="00BB39B7">
            <w:pPr>
              <w:ind w:firstLine="525"/>
              <w:rPr>
                <w:rFonts w:ascii="Calibri" w:hAnsi="Calibri"/>
                <w:color w:val="000000"/>
                <w:szCs w:val="21"/>
              </w:rPr>
            </w:pPr>
          </w:p>
        </w:tc>
      </w:tr>
      <w:tr w:rsidR="00562035" w:rsidTr="00BB39B7">
        <w:tc>
          <w:tcPr>
            <w:tcW w:w="1527" w:type="dxa"/>
            <w:vAlign w:val="center"/>
          </w:tcPr>
          <w:p w:rsidR="00562035" w:rsidRDefault="00562035" w:rsidP="00BB39B7">
            <w:pPr>
              <w:rPr>
                <w:rFonts w:ascii="Calibri" w:hAnsi="Calibri"/>
                <w:color w:val="000000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562035" w:rsidRDefault="00562035" w:rsidP="00BB39B7">
            <w:pPr>
              <w:rPr>
                <w:rFonts w:ascii="Calibri" w:hAnsi="Calibri"/>
                <w:color w:val="000000"/>
                <w:szCs w:val="21"/>
              </w:rPr>
            </w:pPr>
          </w:p>
        </w:tc>
        <w:tc>
          <w:tcPr>
            <w:tcW w:w="4534" w:type="dxa"/>
            <w:vAlign w:val="center"/>
          </w:tcPr>
          <w:p w:rsidR="00562035" w:rsidRDefault="00562035" w:rsidP="00BB39B7">
            <w:pPr>
              <w:rPr>
                <w:rFonts w:ascii="Calibri" w:hAnsi="Calibri"/>
                <w:color w:val="000000"/>
                <w:szCs w:val="21"/>
              </w:rPr>
            </w:pPr>
          </w:p>
        </w:tc>
        <w:tc>
          <w:tcPr>
            <w:tcW w:w="1986" w:type="dxa"/>
            <w:vAlign w:val="center"/>
          </w:tcPr>
          <w:p w:rsidR="00562035" w:rsidRDefault="00562035" w:rsidP="00BB39B7">
            <w:pPr>
              <w:ind w:firstLine="525"/>
              <w:rPr>
                <w:rFonts w:ascii="Calibri" w:hAnsi="Calibri"/>
                <w:color w:val="000000"/>
                <w:szCs w:val="21"/>
              </w:rPr>
            </w:pPr>
          </w:p>
        </w:tc>
      </w:tr>
      <w:tr w:rsidR="00562035" w:rsidTr="00BB39B7">
        <w:tc>
          <w:tcPr>
            <w:tcW w:w="1527" w:type="dxa"/>
            <w:vAlign w:val="center"/>
          </w:tcPr>
          <w:p w:rsidR="00562035" w:rsidRDefault="00562035" w:rsidP="00BB39B7">
            <w:pPr>
              <w:rPr>
                <w:rFonts w:ascii="Calibri" w:hAnsi="Calibri"/>
                <w:color w:val="000000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562035" w:rsidRDefault="00562035" w:rsidP="00BB39B7">
            <w:pPr>
              <w:rPr>
                <w:rFonts w:ascii="Calibri" w:hAnsi="Calibri"/>
                <w:color w:val="000000"/>
                <w:szCs w:val="21"/>
              </w:rPr>
            </w:pPr>
          </w:p>
        </w:tc>
        <w:tc>
          <w:tcPr>
            <w:tcW w:w="4534" w:type="dxa"/>
            <w:vAlign w:val="center"/>
          </w:tcPr>
          <w:p w:rsidR="00562035" w:rsidRPr="00855B47" w:rsidRDefault="00562035" w:rsidP="00BB39B7">
            <w:pPr>
              <w:rPr>
                <w:rFonts w:ascii="Calibri" w:hAnsi="Calibri"/>
                <w:color w:val="000000"/>
                <w:szCs w:val="21"/>
              </w:rPr>
            </w:pPr>
          </w:p>
        </w:tc>
        <w:tc>
          <w:tcPr>
            <w:tcW w:w="1986" w:type="dxa"/>
            <w:vAlign w:val="center"/>
          </w:tcPr>
          <w:p w:rsidR="00562035" w:rsidRDefault="00562035" w:rsidP="00BB39B7">
            <w:pPr>
              <w:ind w:firstLine="525"/>
              <w:rPr>
                <w:rFonts w:ascii="Calibri" w:hAnsi="Calibri"/>
                <w:color w:val="000000"/>
                <w:szCs w:val="21"/>
              </w:rPr>
            </w:pPr>
          </w:p>
        </w:tc>
      </w:tr>
      <w:tr w:rsidR="00562035" w:rsidTr="00BB39B7">
        <w:tc>
          <w:tcPr>
            <w:tcW w:w="1527" w:type="dxa"/>
            <w:vAlign w:val="center"/>
          </w:tcPr>
          <w:p w:rsidR="00562035" w:rsidRDefault="00562035" w:rsidP="00BB39B7">
            <w:pPr>
              <w:rPr>
                <w:rFonts w:ascii="Calibri" w:hAnsi="Calibri"/>
                <w:color w:val="000000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562035" w:rsidRDefault="00562035" w:rsidP="00BB39B7">
            <w:pPr>
              <w:rPr>
                <w:rFonts w:ascii="Calibri" w:hAnsi="Calibri"/>
                <w:color w:val="000000"/>
                <w:szCs w:val="21"/>
              </w:rPr>
            </w:pPr>
          </w:p>
        </w:tc>
        <w:tc>
          <w:tcPr>
            <w:tcW w:w="4534" w:type="dxa"/>
            <w:vAlign w:val="center"/>
          </w:tcPr>
          <w:p w:rsidR="00562035" w:rsidRPr="00855B47" w:rsidRDefault="00562035" w:rsidP="00BB39B7">
            <w:pPr>
              <w:rPr>
                <w:rFonts w:ascii="Calibri" w:hAnsi="Calibri"/>
                <w:color w:val="000000"/>
                <w:szCs w:val="21"/>
              </w:rPr>
            </w:pPr>
          </w:p>
        </w:tc>
        <w:tc>
          <w:tcPr>
            <w:tcW w:w="1986" w:type="dxa"/>
            <w:vAlign w:val="center"/>
          </w:tcPr>
          <w:p w:rsidR="00562035" w:rsidRDefault="00562035" w:rsidP="00BB39B7">
            <w:pPr>
              <w:ind w:firstLine="525"/>
              <w:rPr>
                <w:rFonts w:ascii="Calibri" w:hAnsi="Calibri"/>
                <w:color w:val="000000"/>
                <w:szCs w:val="21"/>
              </w:rPr>
            </w:pPr>
          </w:p>
        </w:tc>
      </w:tr>
    </w:tbl>
    <w:p w:rsidR="00562035" w:rsidRDefault="00562035" w:rsidP="00562035">
      <w:pPr>
        <w:pStyle w:val="5"/>
        <w:numPr>
          <w:ilvl w:val="4"/>
          <w:numId w:val="1"/>
        </w:numPr>
        <w:spacing w:beforeLines="50" w:before="156" w:beforeAutospacing="0" w:afterLines="50" w:after="156" w:afterAutospacing="0"/>
        <w:ind w:left="995" w:hangingChars="472" w:hanging="995"/>
      </w:pPr>
      <w:r>
        <w:rPr>
          <w:rFonts w:hint="eastAsia"/>
        </w:rPr>
        <w:t>输出说明</w:t>
      </w:r>
    </w:p>
    <w:p w:rsidR="00562035" w:rsidRPr="00562035" w:rsidRDefault="00562035" w:rsidP="00562035"/>
    <w:p w:rsidR="00165359" w:rsidRDefault="00156162">
      <w:pPr>
        <w:pStyle w:val="2"/>
        <w:numPr>
          <w:ilvl w:val="1"/>
          <w:numId w:val="1"/>
        </w:numPr>
      </w:pPr>
      <w:bookmarkStart w:id="73" w:name="_Toc521941989"/>
      <w:r>
        <w:rPr>
          <w:rFonts w:hint="eastAsia"/>
        </w:rPr>
        <w:t>主商城</w:t>
      </w:r>
      <w:bookmarkEnd w:id="73"/>
    </w:p>
    <w:p w:rsidR="00165359" w:rsidRDefault="00D30D7C">
      <w:pPr>
        <w:pStyle w:val="3"/>
        <w:numPr>
          <w:ilvl w:val="2"/>
          <w:numId w:val="1"/>
        </w:numPr>
      </w:pPr>
      <w:bookmarkStart w:id="74" w:name="_Toc426032992"/>
      <w:bookmarkStart w:id="75" w:name="_Toc521941990"/>
      <w:r>
        <w:rPr>
          <w:rFonts w:hint="eastAsia"/>
        </w:rPr>
        <w:t>功能</w:t>
      </w:r>
      <w:r>
        <w:t>概述</w:t>
      </w:r>
      <w:bookmarkEnd w:id="74"/>
      <w:bookmarkEnd w:id="75"/>
    </w:p>
    <w:p w:rsidR="00165359" w:rsidRDefault="00165359">
      <w:pPr>
        <w:pStyle w:val="infoblue"/>
        <w:numPr>
          <w:ilvl w:val="0"/>
          <w:numId w:val="2"/>
        </w:numPr>
        <w:spacing w:before="0" w:beforeAutospacing="0" w:afterLines="50" w:after="156" w:afterAutospacing="0"/>
        <w:ind w:firstLineChars="0"/>
        <w:rPr>
          <w:rFonts w:ascii="Arial" w:hAnsi="Arial" w:cs="Arial"/>
          <w:i w:val="0"/>
          <w:color w:val="auto"/>
        </w:rPr>
      </w:pPr>
    </w:p>
    <w:p w:rsidR="00165359" w:rsidRDefault="00165359">
      <w:pPr>
        <w:pStyle w:val="infoblue"/>
        <w:numPr>
          <w:ilvl w:val="0"/>
          <w:numId w:val="2"/>
        </w:numPr>
        <w:spacing w:before="0" w:beforeAutospacing="0" w:afterLines="50" w:after="156" w:afterAutospacing="0"/>
        <w:ind w:firstLineChars="0"/>
        <w:rPr>
          <w:rFonts w:ascii="Arial" w:hAnsi="Arial" w:cs="Arial"/>
          <w:i w:val="0"/>
          <w:color w:val="auto"/>
        </w:rPr>
      </w:pPr>
    </w:p>
    <w:p w:rsidR="00165359" w:rsidRDefault="00165359">
      <w:pPr>
        <w:pStyle w:val="infoblue"/>
        <w:numPr>
          <w:ilvl w:val="0"/>
          <w:numId w:val="2"/>
        </w:numPr>
        <w:spacing w:before="0" w:beforeAutospacing="0" w:afterLines="50" w:after="156" w:afterAutospacing="0"/>
        <w:ind w:firstLineChars="0"/>
        <w:rPr>
          <w:rFonts w:ascii="Arial" w:hAnsi="Arial" w:cs="Arial"/>
          <w:i w:val="0"/>
          <w:color w:val="auto"/>
        </w:rPr>
      </w:pPr>
    </w:p>
    <w:p w:rsidR="00165359" w:rsidRDefault="00D30D7C">
      <w:pPr>
        <w:pStyle w:val="3"/>
        <w:numPr>
          <w:ilvl w:val="2"/>
          <w:numId w:val="1"/>
        </w:numPr>
      </w:pPr>
      <w:bookmarkStart w:id="76" w:name="_Toc426032993"/>
      <w:bookmarkStart w:id="77" w:name="_Toc521941991"/>
      <w:r>
        <w:rPr>
          <w:rFonts w:hint="eastAsia"/>
        </w:rPr>
        <w:lastRenderedPageBreak/>
        <w:t>业务规则</w:t>
      </w:r>
      <w:bookmarkEnd w:id="76"/>
      <w:bookmarkEnd w:id="77"/>
    </w:p>
    <w:p w:rsidR="00165359" w:rsidRDefault="00165359" w:rsidP="00BF72F1">
      <w:pPr>
        <w:pStyle w:val="infoblue"/>
        <w:numPr>
          <w:ilvl w:val="0"/>
          <w:numId w:val="17"/>
        </w:numPr>
        <w:spacing w:before="0" w:beforeAutospacing="0" w:afterLines="50" w:after="156" w:afterAutospacing="0"/>
        <w:ind w:firstLineChars="0"/>
        <w:rPr>
          <w:rFonts w:ascii="Arial" w:hAnsi="Arial" w:cs="Arial"/>
          <w:i w:val="0"/>
          <w:color w:val="auto"/>
        </w:rPr>
      </w:pPr>
    </w:p>
    <w:p w:rsidR="00165359" w:rsidRDefault="00165359" w:rsidP="00BF72F1">
      <w:pPr>
        <w:pStyle w:val="infoblue"/>
        <w:numPr>
          <w:ilvl w:val="0"/>
          <w:numId w:val="17"/>
        </w:numPr>
        <w:spacing w:before="0" w:beforeAutospacing="0" w:afterLines="50" w:after="156" w:afterAutospacing="0"/>
        <w:ind w:firstLineChars="0"/>
        <w:rPr>
          <w:rFonts w:ascii="Arial" w:hAnsi="Arial" w:cs="Arial"/>
          <w:i w:val="0"/>
          <w:color w:val="auto"/>
        </w:rPr>
      </w:pPr>
    </w:p>
    <w:p w:rsidR="00165359" w:rsidRDefault="00165359" w:rsidP="00BF72F1">
      <w:pPr>
        <w:pStyle w:val="infoblue"/>
        <w:numPr>
          <w:ilvl w:val="0"/>
          <w:numId w:val="17"/>
        </w:numPr>
        <w:spacing w:before="0" w:beforeAutospacing="0" w:afterLines="50" w:after="156" w:afterAutospacing="0"/>
        <w:ind w:firstLineChars="0"/>
        <w:rPr>
          <w:rFonts w:ascii="Arial" w:hAnsi="Arial" w:cs="Arial"/>
          <w:color w:val="auto"/>
        </w:rPr>
      </w:pPr>
    </w:p>
    <w:p w:rsidR="00165359" w:rsidRDefault="00165359" w:rsidP="00BF72F1">
      <w:pPr>
        <w:pStyle w:val="infoblue"/>
        <w:numPr>
          <w:ilvl w:val="0"/>
          <w:numId w:val="17"/>
        </w:numPr>
        <w:spacing w:before="0" w:beforeAutospacing="0" w:afterLines="50" w:after="156" w:afterAutospacing="0"/>
        <w:ind w:firstLineChars="0"/>
        <w:rPr>
          <w:rFonts w:ascii="Arial" w:hAnsi="Arial" w:cs="Arial"/>
          <w:color w:val="auto"/>
        </w:rPr>
      </w:pPr>
    </w:p>
    <w:p w:rsidR="00165359" w:rsidRDefault="00D30D7C">
      <w:pPr>
        <w:pStyle w:val="3"/>
        <w:numPr>
          <w:ilvl w:val="2"/>
          <w:numId w:val="1"/>
        </w:numPr>
      </w:pPr>
      <w:bookmarkStart w:id="78" w:name="_Toc426032994"/>
      <w:bookmarkStart w:id="79" w:name="_Toc521941992"/>
      <w:r>
        <w:rPr>
          <w:rFonts w:hint="eastAsia"/>
        </w:rPr>
        <w:t>需求说明</w:t>
      </w:r>
      <w:bookmarkEnd w:id="78"/>
      <w:bookmarkEnd w:id="79"/>
    </w:p>
    <w:p w:rsidR="00165359" w:rsidRDefault="00D00C6C">
      <w:pPr>
        <w:pStyle w:val="4"/>
        <w:numPr>
          <w:ilvl w:val="3"/>
          <w:numId w:val="1"/>
        </w:numPr>
      </w:pPr>
      <w:r>
        <w:rPr>
          <w:rFonts w:hint="eastAsia"/>
        </w:rPr>
        <w:t>主商城界面</w:t>
      </w:r>
    </w:p>
    <w:p w:rsidR="001F7840" w:rsidRDefault="001F7840" w:rsidP="001F7840">
      <w:pPr>
        <w:pStyle w:val="5"/>
        <w:numPr>
          <w:ilvl w:val="4"/>
          <w:numId w:val="1"/>
        </w:numPr>
        <w:spacing w:beforeLines="50" w:before="156" w:beforeAutospacing="0" w:afterLines="50" w:after="156" w:afterAutospacing="0"/>
        <w:ind w:left="995" w:hangingChars="472" w:hanging="995"/>
      </w:pPr>
      <w:bookmarkStart w:id="80" w:name="_Toc249267348"/>
      <w:bookmarkStart w:id="81" w:name="_Toc249414527"/>
      <w:bookmarkStart w:id="82" w:name="_Toc249414639"/>
      <w:bookmarkStart w:id="83" w:name="_Toc249501941"/>
      <w:bookmarkStart w:id="84" w:name="_Toc249502105"/>
      <w:bookmarkStart w:id="85" w:name="_Toc250472028"/>
      <w:bookmarkStart w:id="86" w:name="_Toc250472157"/>
      <w:bookmarkStart w:id="87" w:name="_Toc253863814"/>
      <w:bookmarkStart w:id="88" w:name="_Toc426033032"/>
      <w:r>
        <w:rPr>
          <w:rFonts w:hint="eastAsia"/>
        </w:rPr>
        <w:t>功能描述</w:t>
      </w:r>
    </w:p>
    <w:p w:rsidR="001F7840" w:rsidRDefault="001F7840" w:rsidP="001F7840">
      <w:pPr>
        <w:pStyle w:val="infoblue"/>
        <w:spacing w:before="0" w:beforeAutospacing="0" w:afterLines="50" w:after="156" w:afterAutospacing="0"/>
        <w:ind w:firstLine="420"/>
        <w:rPr>
          <w:rFonts w:ascii="Arial" w:hAnsi="Arial" w:cs="Arial"/>
          <w:i w:val="0"/>
          <w:color w:val="auto"/>
        </w:rPr>
      </w:pPr>
      <w:r>
        <w:rPr>
          <w:rFonts w:ascii="Arial" w:hAnsi="Arial" w:cs="Arial" w:hint="eastAsia"/>
          <w:i w:val="0"/>
          <w:color w:val="auto"/>
        </w:rPr>
        <w:t xml:space="preserve"> </w:t>
      </w:r>
    </w:p>
    <w:p w:rsidR="001F7840" w:rsidRDefault="001F7840" w:rsidP="001F7840">
      <w:pPr>
        <w:pStyle w:val="5"/>
        <w:numPr>
          <w:ilvl w:val="4"/>
          <w:numId w:val="1"/>
        </w:numPr>
        <w:spacing w:beforeLines="50" w:before="156" w:beforeAutospacing="0" w:afterLines="50" w:after="156" w:afterAutospacing="0"/>
        <w:ind w:left="995" w:hangingChars="472" w:hanging="995"/>
      </w:pPr>
      <w:r>
        <w:rPr>
          <w:rFonts w:hint="eastAsia"/>
        </w:rPr>
        <w:t>业务规则</w:t>
      </w:r>
    </w:p>
    <w:p w:rsidR="001F7840" w:rsidRDefault="001F7840" w:rsidP="001F7840">
      <w:pPr>
        <w:pStyle w:val="infoblue"/>
        <w:numPr>
          <w:ilvl w:val="0"/>
          <w:numId w:val="4"/>
        </w:numPr>
        <w:spacing w:before="0" w:beforeAutospacing="0" w:afterLines="50" w:after="156" w:afterAutospacing="0"/>
        <w:ind w:firstLineChars="0"/>
        <w:rPr>
          <w:rFonts w:ascii="Arial" w:hAnsi="Arial" w:cs="Arial"/>
          <w:i w:val="0"/>
          <w:color w:val="auto"/>
        </w:rPr>
      </w:pPr>
      <w:r>
        <w:rPr>
          <w:rFonts w:ascii="Arial" w:hAnsi="Arial" w:cs="Arial" w:hint="eastAsia"/>
          <w:i w:val="0"/>
          <w:color w:val="auto"/>
        </w:rPr>
        <w:t xml:space="preserve"> </w:t>
      </w:r>
    </w:p>
    <w:p w:rsidR="001F7840" w:rsidRDefault="001F7840" w:rsidP="001F7840">
      <w:pPr>
        <w:pStyle w:val="infoblue"/>
        <w:numPr>
          <w:ilvl w:val="0"/>
          <w:numId w:val="4"/>
        </w:numPr>
        <w:spacing w:before="0" w:beforeAutospacing="0" w:afterLines="50" w:after="156" w:afterAutospacing="0"/>
        <w:ind w:firstLineChars="0"/>
        <w:rPr>
          <w:rFonts w:ascii="Arial" w:hAnsi="Arial" w:cs="Arial"/>
          <w:i w:val="0"/>
          <w:color w:val="auto"/>
        </w:rPr>
      </w:pPr>
      <w:r>
        <w:rPr>
          <w:rFonts w:ascii="Arial" w:hAnsi="Arial" w:cs="Arial" w:hint="eastAsia"/>
          <w:i w:val="0"/>
          <w:color w:val="auto"/>
        </w:rPr>
        <w:t xml:space="preserve"> </w:t>
      </w:r>
    </w:p>
    <w:p w:rsidR="001F7840" w:rsidRDefault="001F7840" w:rsidP="001F7840">
      <w:pPr>
        <w:pStyle w:val="infoblue"/>
        <w:numPr>
          <w:ilvl w:val="0"/>
          <w:numId w:val="4"/>
        </w:numPr>
        <w:spacing w:before="0" w:beforeAutospacing="0" w:afterLines="50" w:after="156" w:afterAutospacing="0"/>
        <w:ind w:firstLineChars="0"/>
        <w:rPr>
          <w:rFonts w:ascii="Arial" w:hAnsi="Arial" w:cs="Arial"/>
          <w:i w:val="0"/>
          <w:color w:val="auto"/>
        </w:rPr>
      </w:pPr>
      <w:r>
        <w:rPr>
          <w:rFonts w:ascii="Arial" w:hAnsi="Arial" w:cs="Arial" w:hint="eastAsia"/>
          <w:i w:val="0"/>
          <w:color w:val="auto"/>
        </w:rPr>
        <w:t xml:space="preserve"> </w:t>
      </w:r>
    </w:p>
    <w:p w:rsidR="001F7840" w:rsidRDefault="001F7840" w:rsidP="001F7840">
      <w:pPr>
        <w:pStyle w:val="5"/>
        <w:numPr>
          <w:ilvl w:val="4"/>
          <w:numId w:val="1"/>
        </w:numPr>
        <w:spacing w:beforeLines="50" w:before="156" w:beforeAutospacing="0" w:afterLines="50" w:after="156" w:afterAutospacing="0"/>
        <w:ind w:left="995" w:hangingChars="472" w:hanging="995"/>
      </w:pPr>
      <w:r>
        <w:rPr>
          <w:rFonts w:hint="eastAsia"/>
        </w:rPr>
        <w:t>输入说明</w:t>
      </w:r>
    </w:p>
    <w:tbl>
      <w:tblPr>
        <w:tblW w:w="94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7"/>
        <w:gridCol w:w="1418"/>
        <w:gridCol w:w="4534"/>
        <w:gridCol w:w="1986"/>
      </w:tblGrid>
      <w:tr w:rsidR="001F7840" w:rsidTr="00BB39B7">
        <w:tc>
          <w:tcPr>
            <w:tcW w:w="1527" w:type="dxa"/>
            <w:shd w:val="clear" w:color="auto" w:fill="D9D9D9"/>
            <w:vAlign w:val="center"/>
          </w:tcPr>
          <w:p w:rsidR="001F7840" w:rsidRDefault="001F7840" w:rsidP="00BB39B7">
            <w:pPr>
              <w:adjustRightInd w:val="0"/>
              <w:snapToGrid w:val="0"/>
              <w:jc w:val="center"/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输入项</w:t>
            </w:r>
          </w:p>
        </w:tc>
        <w:tc>
          <w:tcPr>
            <w:tcW w:w="1418" w:type="dxa"/>
            <w:shd w:val="clear" w:color="auto" w:fill="D9D9D9"/>
            <w:vAlign w:val="center"/>
          </w:tcPr>
          <w:p w:rsidR="001F7840" w:rsidRDefault="001F7840" w:rsidP="00BB39B7">
            <w:pPr>
              <w:adjustRightInd w:val="0"/>
              <w:snapToGrid w:val="0"/>
              <w:jc w:val="center"/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类型</w:t>
            </w:r>
          </w:p>
        </w:tc>
        <w:tc>
          <w:tcPr>
            <w:tcW w:w="4534" w:type="dxa"/>
            <w:shd w:val="clear" w:color="auto" w:fill="D9D9D9"/>
            <w:vAlign w:val="center"/>
          </w:tcPr>
          <w:p w:rsidR="001F7840" w:rsidRDefault="001F7840" w:rsidP="00BB39B7">
            <w:pPr>
              <w:adjustRightInd w:val="0"/>
              <w:snapToGrid w:val="0"/>
              <w:jc w:val="center"/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规则</w:t>
            </w:r>
          </w:p>
        </w:tc>
        <w:tc>
          <w:tcPr>
            <w:tcW w:w="1986" w:type="dxa"/>
            <w:shd w:val="clear" w:color="auto" w:fill="D9D9D9"/>
            <w:vAlign w:val="center"/>
          </w:tcPr>
          <w:p w:rsidR="001F7840" w:rsidRDefault="001F7840" w:rsidP="00BB39B7">
            <w:pPr>
              <w:adjustRightInd w:val="0"/>
              <w:snapToGrid w:val="0"/>
              <w:jc w:val="center"/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备注</w:t>
            </w:r>
          </w:p>
        </w:tc>
      </w:tr>
      <w:tr w:rsidR="001F7840" w:rsidTr="00BB39B7">
        <w:tc>
          <w:tcPr>
            <w:tcW w:w="1527" w:type="dxa"/>
            <w:vAlign w:val="center"/>
          </w:tcPr>
          <w:p w:rsidR="001F7840" w:rsidRDefault="001F7840" w:rsidP="00BB39B7">
            <w:pPr>
              <w:rPr>
                <w:rFonts w:ascii="Calibri" w:hAnsi="Calibri"/>
                <w:color w:val="000000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1F7840" w:rsidRDefault="001F7840" w:rsidP="00BB39B7">
            <w:pPr>
              <w:rPr>
                <w:rFonts w:ascii="Calibri" w:hAnsi="Calibri"/>
                <w:color w:val="000000"/>
                <w:szCs w:val="21"/>
              </w:rPr>
            </w:pPr>
          </w:p>
        </w:tc>
        <w:tc>
          <w:tcPr>
            <w:tcW w:w="4534" w:type="dxa"/>
            <w:vAlign w:val="center"/>
          </w:tcPr>
          <w:p w:rsidR="001F7840" w:rsidRPr="00855B47" w:rsidRDefault="001F7840" w:rsidP="00BB39B7">
            <w:pPr>
              <w:jc w:val="left"/>
              <w:rPr>
                <w:rFonts w:ascii="Calibri" w:hAnsi="Calibri"/>
                <w:color w:val="000000"/>
                <w:szCs w:val="21"/>
              </w:rPr>
            </w:pPr>
          </w:p>
        </w:tc>
        <w:tc>
          <w:tcPr>
            <w:tcW w:w="1986" w:type="dxa"/>
            <w:vAlign w:val="center"/>
          </w:tcPr>
          <w:p w:rsidR="001F7840" w:rsidRDefault="001F7840" w:rsidP="00BB39B7">
            <w:pPr>
              <w:ind w:firstLine="525"/>
              <w:rPr>
                <w:rFonts w:ascii="Calibri" w:hAnsi="Calibri"/>
                <w:color w:val="000000"/>
                <w:szCs w:val="21"/>
              </w:rPr>
            </w:pPr>
          </w:p>
        </w:tc>
      </w:tr>
      <w:tr w:rsidR="001F7840" w:rsidTr="00BB39B7">
        <w:tc>
          <w:tcPr>
            <w:tcW w:w="1527" w:type="dxa"/>
            <w:vAlign w:val="center"/>
          </w:tcPr>
          <w:p w:rsidR="001F7840" w:rsidRDefault="001F7840" w:rsidP="00BB39B7">
            <w:pPr>
              <w:rPr>
                <w:rFonts w:ascii="Calibri" w:hAnsi="Calibri"/>
                <w:color w:val="000000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1F7840" w:rsidRDefault="001F7840" w:rsidP="00BB39B7">
            <w:pPr>
              <w:rPr>
                <w:rFonts w:ascii="Calibri" w:hAnsi="Calibri"/>
                <w:color w:val="000000"/>
                <w:szCs w:val="21"/>
              </w:rPr>
            </w:pPr>
          </w:p>
        </w:tc>
        <w:tc>
          <w:tcPr>
            <w:tcW w:w="4534" w:type="dxa"/>
            <w:vAlign w:val="center"/>
          </w:tcPr>
          <w:p w:rsidR="001F7840" w:rsidRPr="00855B47" w:rsidRDefault="001F7840" w:rsidP="00BB39B7">
            <w:pPr>
              <w:rPr>
                <w:rFonts w:ascii="Calibri" w:hAnsi="Calibri"/>
                <w:color w:val="000000"/>
                <w:szCs w:val="21"/>
              </w:rPr>
            </w:pPr>
          </w:p>
        </w:tc>
        <w:tc>
          <w:tcPr>
            <w:tcW w:w="1986" w:type="dxa"/>
            <w:vAlign w:val="center"/>
          </w:tcPr>
          <w:p w:rsidR="001F7840" w:rsidRDefault="001F7840" w:rsidP="00BB39B7">
            <w:pPr>
              <w:ind w:firstLine="525"/>
              <w:rPr>
                <w:rFonts w:ascii="Calibri" w:hAnsi="Calibri"/>
                <w:color w:val="000000"/>
                <w:szCs w:val="21"/>
              </w:rPr>
            </w:pPr>
          </w:p>
        </w:tc>
      </w:tr>
      <w:tr w:rsidR="001F7840" w:rsidTr="00BB39B7">
        <w:tc>
          <w:tcPr>
            <w:tcW w:w="1527" w:type="dxa"/>
            <w:vAlign w:val="center"/>
          </w:tcPr>
          <w:p w:rsidR="001F7840" w:rsidRDefault="001F7840" w:rsidP="00BB39B7">
            <w:pPr>
              <w:rPr>
                <w:rFonts w:ascii="Calibri" w:hAnsi="Calibri"/>
                <w:color w:val="000000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1F7840" w:rsidRDefault="001F7840" w:rsidP="00BB39B7">
            <w:pPr>
              <w:rPr>
                <w:rFonts w:ascii="Calibri" w:hAnsi="Calibri"/>
                <w:color w:val="000000"/>
                <w:szCs w:val="21"/>
              </w:rPr>
            </w:pPr>
          </w:p>
        </w:tc>
        <w:tc>
          <w:tcPr>
            <w:tcW w:w="4534" w:type="dxa"/>
            <w:vAlign w:val="center"/>
          </w:tcPr>
          <w:p w:rsidR="001F7840" w:rsidRPr="00855B47" w:rsidRDefault="001F7840" w:rsidP="00BB39B7">
            <w:pPr>
              <w:rPr>
                <w:rFonts w:ascii="Calibri" w:hAnsi="Calibri"/>
                <w:color w:val="000000"/>
                <w:szCs w:val="21"/>
              </w:rPr>
            </w:pPr>
          </w:p>
        </w:tc>
        <w:tc>
          <w:tcPr>
            <w:tcW w:w="1986" w:type="dxa"/>
            <w:vAlign w:val="center"/>
          </w:tcPr>
          <w:p w:rsidR="001F7840" w:rsidRDefault="001F7840" w:rsidP="00BB39B7">
            <w:pPr>
              <w:ind w:firstLine="525"/>
              <w:rPr>
                <w:rFonts w:ascii="Calibri" w:hAnsi="Calibri"/>
                <w:color w:val="000000"/>
                <w:szCs w:val="21"/>
              </w:rPr>
            </w:pPr>
          </w:p>
        </w:tc>
      </w:tr>
      <w:tr w:rsidR="001F7840" w:rsidTr="00BB39B7">
        <w:tc>
          <w:tcPr>
            <w:tcW w:w="1527" w:type="dxa"/>
            <w:vAlign w:val="center"/>
          </w:tcPr>
          <w:p w:rsidR="001F7840" w:rsidRDefault="001F7840" w:rsidP="00BB39B7">
            <w:pPr>
              <w:rPr>
                <w:rFonts w:ascii="Calibri" w:hAnsi="Calibri"/>
                <w:color w:val="000000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1F7840" w:rsidRDefault="001F7840" w:rsidP="00BB39B7">
            <w:pPr>
              <w:rPr>
                <w:rFonts w:ascii="Calibri" w:hAnsi="Calibri"/>
                <w:color w:val="000000"/>
                <w:szCs w:val="21"/>
              </w:rPr>
            </w:pPr>
          </w:p>
        </w:tc>
        <w:tc>
          <w:tcPr>
            <w:tcW w:w="4534" w:type="dxa"/>
            <w:vAlign w:val="center"/>
          </w:tcPr>
          <w:p w:rsidR="001F7840" w:rsidRDefault="001F7840" w:rsidP="00BB39B7">
            <w:pPr>
              <w:rPr>
                <w:rFonts w:ascii="Calibri" w:hAnsi="Calibri"/>
                <w:color w:val="000000"/>
                <w:szCs w:val="21"/>
              </w:rPr>
            </w:pPr>
          </w:p>
        </w:tc>
        <w:tc>
          <w:tcPr>
            <w:tcW w:w="1986" w:type="dxa"/>
            <w:vAlign w:val="center"/>
          </w:tcPr>
          <w:p w:rsidR="001F7840" w:rsidRDefault="001F7840" w:rsidP="00BB39B7">
            <w:pPr>
              <w:ind w:firstLine="525"/>
              <w:rPr>
                <w:rFonts w:ascii="Calibri" w:hAnsi="Calibri"/>
                <w:color w:val="000000"/>
                <w:szCs w:val="21"/>
              </w:rPr>
            </w:pPr>
          </w:p>
        </w:tc>
      </w:tr>
      <w:tr w:rsidR="001F7840" w:rsidTr="00BB39B7">
        <w:tc>
          <w:tcPr>
            <w:tcW w:w="1527" w:type="dxa"/>
            <w:vAlign w:val="center"/>
          </w:tcPr>
          <w:p w:rsidR="001F7840" w:rsidRDefault="001F7840" w:rsidP="00BB39B7">
            <w:pPr>
              <w:rPr>
                <w:rFonts w:ascii="Calibri" w:hAnsi="Calibri"/>
                <w:color w:val="000000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1F7840" w:rsidRDefault="001F7840" w:rsidP="00BB39B7">
            <w:pPr>
              <w:rPr>
                <w:rFonts w:ascii="Calibri" w:hAnsi="Calibri"/>
                <w:color w:val="000000"/>
                <w:szCs w:val="21"/>
              </w:rPr>
            </w:pPr>
          </w:p>
        </w:tc>
        <w:tc>
          <w:tcPr>
            <w:tcW w:w="4534" w:type="dxa"/>
            <w:vAlign w:val="center"/>
          </w:tcPr>
          <w:p w:rsidR="001F7840" w:rsidRPr="00855B47" w:rsidRDefault="001F7840" w:rsidP="00BB39B7">
            <w:pPr>
              <w:rPr>
                <w:rFonts w:ascii="Calibri" w:hAnsi="Calibri"/>
                <w:color w:val="000000"/>
                <w:szCs w:val="21"/>
              </w:rPr>
            </w:pPr>
          </w:p>
        </w:tc>
        <w:tc>
          <w:tcPr>
            <w:tcW w:w="1986" w:type="dxa"/>
            <w:vAlign w:val="center"/>
          </w:tcPr>
          <w:p w:rsidR="001F7840" w:rsidRDefault="001F7840" w:rsidP="00BB39B7">
            <w:pPr>
              <w:ind w:firstLine="525"/>
              <w:rPr>
                <w:rFonts w:ascii="Calibri" w:hAnsi="Calibri"/>
                <w:color w:val="000000"/>
                <w:szCs w:val="21"/>
              </w:rPr>
            </w:pPr>
          </w:p>
        </w:tc>
      </w:tr>
      <w:tr w:rsidR="001F7840" w:rsidTr="00BB39B7">
        <w:tc>
          <w:tcPr>
            <w:tcW w:w="1527" w:type="dxa"/>
            <w:vAlign w:val="center"/>
          </w:tcPr>
          <w:p w:rsidR="001F7840" w:rsidRDefault="001F7840" w:rsidP="00BB39B7">
            <w:pPr>
              <w:rPr>
                <w:rFonts w:ascii="Calibri" w:hAnsi="Calibri"/>
                <w:color w:val="000000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1F7840" w:rsidRDefault="001F7840" w:rsidP="00BB39B7">
            <w:pPr>
              <w:rPr>
                <w:rFonts w:ascii="Calibri" w:hAnsi="Calibri"/>
                <w:color w:val="000000"/>
                <w:szCs w:val="21"/>
              </w:rPr>
            </w:pPr>
          </w:p>
        </w:tc>
        <w:tc>
          <w:tcPr>
            <w:tcW w:w="4534" w:type="dxa"/>
            <w:vAlign w:val="center"/>
          </w:tcPr>
          <w:p w:rsidR="001F7840" w:rsidRPr="00855B47" w:rsidRDefault="001F7840" w:rsidP="00BB39B7">
            <w:pPr>
              <w:rPr>
                <w:rFonts w:ascii="Calibri" w:hAnsi="Calibri"/>
                <w:color w:val="000000"/>
                <w:szCs w:val="21"/>
              </w:rPr>
            </w:pPr>
          </w:p>
        </w:tc>
        <w:tc>
          <w:tcPr>
            <w:tcW w:w="1986" w:type="dxa"/>
            <w:vAlign w:val="center"/>
          </w:tcPr>
          <w:p w:rsidR="001F7840" w:rsidRDefault="001F7840" w:rsidP="00BB39B7">
            <w:pPr>
              <w:ind w:firstLine="525"/>
              <w:rPr>
                <w:rFonts w:ascii="Calibri" w:hAnsi="Calibri"/>
                <w:color w:val="000000"/>
                <w:szCs w:val="21"/>
              </w:rPr>
            </w:pPr>
          </w:p>
        </w:tc>
      </w:tr>
    </w:tbl>
    <w:p w:rsidR="001F7840" w:rsidRDefault="001F7840" w:rsidP="001F7840">
      <w:pPr>
        <w:pStyle w:val="5"/>
        <w:numPr>
          <w:ilvl w:val="4"/>
          <w:numId w:val="1"/>
        </w:numPr>
        <w:spacing w:beforeLines="50" w:before="156" w:beforeAutospacing="0" w:afterLines="50" w:after="156" w:afterAutospacing="0"/>
        <w:ind w:left="995" w:hangingChars="472" w:hanging="995"/>
      </w:pPr>
      <w:r>
        <w:rPr>
          <w:rFonts w:hint="eastAsia"/>
        </w:rPr>
        <w:t>输出说明</w:t>
      </w:r>
    </w:p>
    <w:p w:rsidR="001F7840" w:rsidRPr="001F7840" w:rsidRDefault="001F7840" w:rsidP="001F7840"/>
    <w:p w:rsidR="00165359" w:rsidRDefault="00D30D7C">
      <w:pPr>
        <w:pStyle w:val="1"/>
        <w:numPr>
          <w:ilvl w:val="0"/>
          <w:numId w:val="1"/>
        </w:numPr>
      </w:pPr>
      <w:bookmarkStart w:id="89" w:name="_Toc521941993"/>
      <w:r>
        <w:t>其它</w:t>
      </w:r>
      <w:r>
        <w:rPr>
          <w:rFonts w:hint="eastAsia"/>
        </w:rPr>
        <w:t>系统</w:t>
      </w:r>
      <w:r>
        <w:t>需求</w:t>
      </w:r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</w:p>
    <w:p w:rsidR="00165359" w:rsidRDefault="00D30D7C">
      <w:pPr>
        <w:pStyle w:val="2"/>
        <w:numPr>
          <w:ilvl w:val="1"/>
          <w:numId w:val="1"/>
        </w:numPr>
      </w:pPr>
      <w:bookmarkStart w:id="90" w:name="_Toc249267349"/>
      <w:bookmarkStart w:id="91" w:name="_Toc249414528"/>
      <w:bookmarkStart w:id="92" w:name="_Toc249414640"/>
      <w:bookmarkStart w:id="93" w:name="_Toc249501942"/>
      <w:bookmarkStart w:id="94" w:name="_Toc249502106"/>
      <w:bookmarkStart w:id="95" w:name="_Toc250472029"/>
      <w:bookmarkStart w:id="96" w:name="_Toc250472158"/>
      <w:bookmarkStart w:id="97" w:name="_Toc253863815"/>
      <w:bookmarkStart w:id="98" w:name="_Toc426033033"/>
      <w:bookmarkStart w:id="99" w:name="_Toc521941994"/>
      <w:r>
        <w:t>性能需求</w:t>
      </w:r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</w:p>
    <w:p w:rsidR="00165359" w:rsidRDefault="00D30D7C" w:rsidP="00F87D5F">
      <w:pPr>
        <w:pStyle w:val="infoblue"/>
        <w:numPr>
          <w:ilvl w:val="0"/>
          <w:numId w:val="7"/>
        </w:numPr>
        <w:spacing w:before="0" w:beforeAutospacing="0" w:afterLines="50" w:after="156" w:afterAutospacing="0"/>
        <w:ind w:firstLineChars="0"/>
        <w:rPr>
          <w:rFonts w:ascii="Arial" w:hAnsi="Arial" w:cs="Arial"/>
          <w:i w:val="0"/>
          <w:color w:val="auto"/>
        </w:rPr>
      </w:pPr>
      <w:bookmarkStart w:id="100" w:name="_Toc249501946"/>
      <w:bookmarkStart w:id="101" w:name="_Toc249502110"/>
      <w:r>
        <w:rPr>
          <w:rFonts w:ascii="Arial" w:hAnsi="Arial" w:cs="Arial" w:hint="eastAsia"/>
          <w:i w:val="0"/>
          <w:color w:val="auto"/>
        </w:rPr>
        <w:t>最大并发数</w:t>
      </w:r>
      <w:r>
        <w:rPr>
          <w:rFonts w:ascii="Arial" w:hAnsi="Arial" w:cs="Arial" w:hint="eastAsia"/>
          <w:i w:val="0"/>
          <w:color w:val="auto"/>
        </w:rPr>
        <w:t>1000</w:t>
      </w:r>
      <w:r>
        <w:rPr>
          <w:rFonts w:ascii="Arial" w:hAnsi="Arial" w:cs="Arial" w:hint="eastAsia"/>
          <w:i w:val="0"/>
          <w:color w:val="auto"/>
        </w:rPr>
        <w:t>；</w:t>
      </w:r>
    </w:p>
    <w:p w:rsidR="00165359" w:rsidRDefault="00D30D7C" w:rsidP="00F87D5F">
      <w:pPr>
        <w:pStyle w:val="infoblue"/>
        <w:numPr>
          <w:ilvl w:val="0"/>
          <w:numId w:val="7"/>
        </w:numPr>
        <w:spacing w:before="0" w:beforeAutospacing="0" w:afterLines="50" w:after="156" w:afterAutospacing="0"/>
        <w:ind w:firstLineChars="0"/>
        <w:rPr>
          <w:rFonts w:ascii="Arial" w:hAnsi="Arial" w:cs="Arial"/>
          <w:i w:val="0"/>
          <w:color w:val="auto"/>
        </w:rPr>
      </w:pPr>
      <w:r>
        <w:rPr>
          <w:rFonts w:ascii="Arial" w:hAnsi="Arial" w:cs="Arial" w:hint="eastAsia"/>
          <w:i w:val="0"/>
          <w:color w:val="auto"/>
        </w:rPr>
        <w:t>响应时间</w:t>
      </w:r>
      <w:r>
        <w:rPr>
          <w:rFonts w:ascii="Arial" w:hAnsi="Arial" w:cs="Arial" w:hint="eastAsia"/>
          <w:i w:val="0"/>
          <w:color w:val="auto"/>
        </w:rPr>
        <w:t>&lt;3</w:t>
      </w:r>
      <w:r>
        <w:rPr>
          <w:rFonts w:ascii="Arial" w:hAnsi="Arial" w:cs="Arial" w:hint="eastAsia"/>
          <w:i w:val="0"/>
          <w:color w:val="auto"/>
        </w:rPr>
        <w:t>秒</w:t>
      </w:r>
    </w:p>
    <w:p w:rsidR="00165359" w:rsidRDefault="00D30D7C">
      <w:pPr>
        <w:pStyle w:val="2"/>
        <w:numPr>
          <w:ilvl w:val="1"/>
          <w:numId w:val="1"/>
        </w:numPr>
      </w:pPr>
      <w:bookmarkStart w:id="102" w:name="_Toc250472030"/>
      <w:bookmarkStart w:id="103" w:name="_Toc250472159"/>
      <w:bookmarkStart w:id="104" w:name="_Toc253863816"/>
      <w:bookmarkStart w:id="105" w:name="_Toc426033034"/>
      <w:bookmarkStart w:id="106" w:name="_Toc521941995"/>
      <w:r>
        <w:lastRenderedPageBreak/>
        <w:t>监控需求</w:t>
      </w:r>
      <w:bookmarkEnd w:id="100"/>
      <w:bookmarkEnd w:id="101"/>
      <w:bookmarkEnd w:id="102"/>
      <w:bookmarkEnd w:id="103"/>
      <w:bookmarkEnd w:id="104"/>
      <w:bookmarkEnd w:id="105"/>
      <w:bookmarkEnd w:id="106"/>
    </w:p>
    <w:p w:rsidR="00165359" w:rsidRDefault="00DE713C" w:rsidP="00F87D5F">
      <w:pPr>
        <w:pStyle w:val="infoblue"/>
        <w:spacing w:before="0" w:beforeAutospacing="0" w:afterLines="50" w:after="156" w:afterAutospacing="0"/>
        <w:ind w:firstLine="420"/>
        <w:rPr>
          <w:rFonts w:ascii="Arial" w:hAnsi="Arial" w:cs="Arial"/>
          <w:i w:val="0"/>
          <w:color w:val="auto"/>
        </w:rPr>
      </w:pPr>
      <w:r>
        <w:rPr>
          <w:rFonts w:ascii="Arial" w:hAnsi="Arial" w:cs="Arial" w:hint="eastAsia"/>
          <w:i w:val="0"/>
          <w:color w:val="auto"/>
        </w:rPr>
        <w:t>无</w:t>
      </w:r>
    </w:p>
    <w:p w:rsidR="00165359" w:rsidRDefault="00D30D7C">
      <w:pPr>
        <w:pStyle w:val="2"/>
        <w:numPr>
          <w:ilvl w:val="1"/>
          <w:numId w:val="1"/>
        </w:numPr>
      </w:pPr>
      <w:bookmarkStart w:id="107" w:name="_Toc426033035"/>
      <w:bookmarkStart w:id="108" w:name="_Toc521941996"/>
      <w:r>
        <w:t>兼容性需求</w:t>
      </w:r>
      <w:bookmarkEnd w:id="107"/>
      <w:bookmarkEnd w:id="108"/>
    </w:p>
    <w:p w:rsidR="00165359" w:rsidRDefault="00FA12CE" w:rsidP="00F87D5F">
      <w:pPr>
        <w:pStyle w:val="infoblue"/>
        <w:spacing w:before="0" w:beforeAutospacing="0" w:afterLines="50" w:after="156" w:afterAutospacing="0"/>
        <w:ind w:firstLine="420"/>
        <w:rPr>
          <w:rFonts w:ascii="Arial" w:hAnsi="Arial" w:cs="Arial"/>
          <w:i w:val="0"/>
          <w:color w:val="auto"/>
        </w:rPr>
      </w:pPr>
      <w:r>
        <w:rPr>
          <w:rFonts w:ascii="Arial" w:hAnsi="Arial" w:cs="Arial" w:hint="eastAsia"/>
          <w:i w:val="0"/>
          <w:color w:val="auto"/>
        </w:rPr>
        <w:t>IE</w:t>
      </w:r>
      <w:r>
        <w:rPr>
          <w:rFonts w:ascii="Arial" w:hAnsi="Arial" w:cs="Arial"/>
          <w:i w:val="0"/>
          <w:color w:val="auto"/>
        </w:rPr>
        <w:t xml:space="preserve">  google</w:t>
      </w:r>
      <w:r>
        <w:rPr>
          <w:rFonts w:ascii="Arial" w:hAnsi="Arial" w:cs="Arial" w:hint="eastAsia"/>
          <w:i w:val="0"/>
          <w:color w:val="auto"/>
        </w:rPr>
        <w:t>浏览器兼容</w:t>
      </w:r>
    </w:p>
    <w:p w:rsidR="00165359" w:rsidRDefault="00D30D7C">
      <w:pPr>
        <w:pStyle w:val="2"/>
        <w:numPr>
          <w:ilvl w:val="1"/>
          <w:numId w:val="1"/>
        </w:numPr>
      </w:pPr>
      <w:bookmarkStart w:id="109" w:name="_Toc426033036"/>
      <w:bookmarkStart w:id="110" w:name="_Toc521941997"/>
      <w:r>
        <w:rPr>
          <w:rFonts w:hint="eastAsia"/>
        </w:rPr>
        <w:t>易用</w:t>
      </w:r>
      <w:r>
        <w:t>性需求</w:t>
      </w:r>
      <w:bookmarkEnd w:id="109"/>
      <w:bookmarkEnd w:id="110"/>
    </w:p>
    <w:p w:rsidR="00165359" w:rsidRDefault="00D30D7C" w:rsidP="00862066">
      <w:pPr>
        <w:pStyle w:val="infoblue"/>
        <w:numPr>
          <w:ilvl w:val="0"/>
          <w:numId w:val="8"/>
        </w:numPr>
        <w:spacing w:before="0" w:beforeAutospacing="0" w:afterLines="50" w:after="156" w:afterAutospacing="0"/>
        <w:ind w:firstLineChars="0"/>
        <w:rPr>
          <w:rFonts w:ascii="Arial" w:hAnsi="Arial" w:cs="Arial"/>
          <w:i w:val="0"/>
          <w:color w:val="auto"/>
        </w:rPr>
      </w:pPr>
      <w:r>
        <w:rPr>
          <w:rFonts w:ascii="Arial" w:hAnsi="Arial" w:cs="Arial" w:hint="eastAsia"/>
          <w:i w:val="0"/>
          <w:color w:val="auto"/>
        </w:rPr>
        <w:t>界面简洁，一目了然；</w:t>
      </w:r>
    </w:p>
    <w:p w:rsidR="00165359" w:rsidRDefault="00D30D7C">
      <w:pPr>
        <w:pStyle w:val="infoblue"/>
        <w:numPr>
          <w:ilvl w:val="0"/>
          <w:numId w:val="8"/>
        </w:numPr>
        <w:spacing w:before="0" w:beforeAutospacing="0" w:afterLines="50" w:after="156" w:afterAutospacing="0"/>
        <w:ind w:firstLineChars="0"/>
        <w:rPr>
          <w:rFonts w:ascii="Arial" w:hAnsi="Arial" w:cs="Arial"/>
          <w:i w:val="0"/>
          <w:color w:val="auto"/>
        </w:rPr>
      </w:pPr>
      <w:r>
        <w:rPr>
          <w:rFonts w:ascii="Arial" w:hAnsi="Arial" w:cs="Arial" w:hint="eastAsia"/>
          <w:i w:val="0"/>
          <w:color w:val="auto"/>
        </w:rPr>
        <w:t>交互友好；</w:t>
      </w:r>
    </w:p>
    <w:p w:rsidR="00165359" w:rsidRDefault="00D30D7C">
      <w:pPr>
        <w:pStyle w:val="infoblue"/>
        <w:numPr>
          <w:ilvl w:val="0"/>
          <w:numId w:val="8"/>
        </w:numPr>
        <w:spacing w:before="0" w:beforeAutospacing="0" w:afterLines="50" w:after="156" w:afterAutospacing="0"/>
        <w:ind w:firstLineChars="0"/>
        <w:rPr>
          <w:rFonts w:ascii="Arial" w:hAnsi="Arial" w:cs="Arial"/>
          <w:i w:val="0"/>
          <w:color w:val="auto"/>
        </w:rPr>
      </w:pPr>
      <w:r>
        <w:rPr>
          <w:rFonts w:ascii="Arial" w:hAnsi="Arial" w:cs="Arial" w:hint="eastAsia"/>
          <w:i w:val="0"/>
          <w:color w:val="auto"/>
        </w:rPr>
        <w:t>多采用选择框；</w:t>
      </w:r>
    </w:p>
    <w:sectPr w:rsidR="00165359" w:rsidSect="00F24AF7">
      <w:headerReference w:type="default" r:id="rId32"/>
      <w:footerReference w:type="default" r:id="rId33"/>
      <w:pgSz w:w="11906" w:h="16838"/>
      <w:pgMar w:top="1440" w:right="1286" w:bottom="1246" w:left="1260" w:header="851" w:footer="851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0944" w:rsidRDefault="00700944">
      <w:r>
        <w:separator/>
      </w:r>
    </w:p>
  </w:endnote>
  <w:endnote w:type="continuationSeparator" w:id="0">
    <w:p w:rsidR="00700944" w:rsidRDefault="007009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Microsoft YaHei UI"/>
    <w:panose1 w:val="02010600030101010101"/>
    <w:charset w:val="86"/>
    <w:family w:val="modern"/>
    <w:pitch w:val="fixed"/>
    <w:sig w:usb0="00000000" w:usb1="38CF7CFA" w:usb2="00000016" w:usb3="00000000" w:csb0="00040001" w:csb1="00000000"/>
  </w:font>
  <w:font w:name="Calibri">
    <w:altName w:val="Segoe UI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微软雅黑 Light">
    <w:altName w:val="微软雅黑"/>
    <w:charset w:val="86"/>
    <w:family w:val="auto"/>
    <w:pitch w:val="default"/>
    <w:sig w:usb0="00000000" w:usb1="28CF0010" w:usb2="00000016" w:usb3="00000000" w:csb0="0004000F" w:csb1="00000000"/>
  </w:font>
  <w:font w:name="LucidaGrande">
    <w:altName w:val="Times New Roman"/>
    <w:charset w:val="00"/>
    <w:family w:val="auto"/>
    <w:pitch w:val="default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隶书">
    <w:altName w:val="微软雅黑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5D4B" w:rsidRDefault="00335D4B">
    <w:pPr>
      <w:pStyle w:val="a9"/>
      <w:tabs>
        <w:tab w:val="clear" w:pos="8306"/>
        <w:tab w:val="right" w:pos="9360"/>
      </w:tabs>
      <w:rPr>
        <w:rFonts w:ascii="Arial" w:hAnsi="Arial" w:cs="Arial"/>
      </w:rPr>
    </w:pPr>
    <w:r>
      <w:rPr>
        <w:rFonts w:ascii="黑体" w:eastAsia="黑体" w:hAnsi="黑体" w:cs="Arial" w:hint="eastAsia"/>
        <w:b/>
      </w:rPr>
      <w:t>公司机密</w:t>
    </w:r>
    <w:r>
      <w:rPr>
        <w:rFonts w:ascii="Arial" w:hAnsi="Arial" w:cs="Arial"/>
      </w:rPr>
      <w:tab/>
    </w:r>
    <w:r>
      <w:rPr>
        <w:rFonts w:ascii="Arial" w:hAnsi="Arial" w:cs="Arial"/>
      </w:rPr>
      <w:t>第</w:t>
    </w:r>
    <w:r>
      <w:rPr>
        <w:rFonts w:ascii="Arial" w:hAnsi="Arial" w:cs="Arial"/>
      </w:rPr>
      <w:t xml:space="preserve"> </w:t>
    </w:r>
    <w:r>
      <w:rPr>
        <w:rStyle w:val="ab"/>
        <w:rFonts w:ascii="Arial" w:hAnsi="Arial" w:cs="Arial"/>
      </w:rPr>
      <w:fldChar w:fldCharType="begin"/>
    </w:r>
    <w:r>
      <w:rPr>
        <w:rStyle w:val="ab"/>
        <w:rFonts w:ascii="Arial" w:hAnsi="Arial" w:cs="Arial"/>
      </w:rPr>
      <w:instrText xml:space="preserve"> PAGE </w:instrText>
    </w:r>
    <w:r>
      <w:rPr>
        <w:rStyle w:val="ab"/>
        <w:rFonts w:ascii="Arial" w:hAnsi="Arial" w:cs="Arial"/>
      </w:rPr>
      <w:fldChar w:fldCharType="separate"/>
    </w:r>
    <w:r w:rsidR="00C15E23">
      <w:rPr>
        <w:rStyle w:val="ab"/>
        <w:rFonts w:ascii="Arial" w:hAnsi="Arial" w:cs="Arial"/>
        <w:noProof/>
      </w:rPr>
      <w:t>30</w:t>
    </w:r>
    <w:r>
      <w:rPr>
        <w:rStyle w:val="ab"/>
        <w:rFonts w:ascii="Arial" w:hAnsi="Arial" w:cs="Arial"/>
      </w:rPr>
      <w:fldChar w:fldCharType="end"/>
    </w:r>
    <w:r>
      <w:rPr>
        <w:rStyle w:val="ab"/>
        <w:rFonts w:ascii="Arial" w:hAnsi="Arial" w:cs="Arial"/>
      </w:rPr>
      <w:t xml:space="preserve"> </w:t>
    </w:r>
    <w:r>
      <w:rPr>
        <w:rFonts w:ascii="Arial" w:hAnsi="Arial" w:cs="Arial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0944" w:rsidRDefault="00700944">
      <w:r>
        <w:separator/>
      </w:r>
    </w:p>
  </w:footnote>
  <w:footnote w:type="continuationSeparator" w:id="0">
    <w:p w:rsidR="00700944" w:rsidRDefault="007009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5D4B" w:rsidRDefault="00335D4B">
    <w:pPr>
      <w:pStyle w:val="aa"/>
      <w:tabs>
        <w:tab w:val="clear" w:pos="8306"/>
        <w:tab w:val="right" w:pos="9360"/>
      </w:tabs>
      <w:jc w:val="both"/>
    </w:pPr>
    <w:r>
      <w:rPr>
        <w:rFonts w:hint="eastAsia"/>
      </w:rPr>
      <w:t>创展世贸信息研发中心</w:t>
    </w:r>
    <w:r>
      <w:rPr>
        <w:rFonts w:hint="eastAsia"/>
      </w:rPr>
      <w:tab/>
    </w:r>
    <w:r>
      <w:rPr>
        <w:rFonts w:hint="eastAsia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FD3032"/>
    <w:multiLevelType w:val="multilevel"/>
    <w:tmpl w:val="D48C803E"/>
    <w:lvl w:ilvl="0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>
      <w:start w:val="1"/>
      <w:numFmt w:val="decimal"/>
      <w:lvlText w:val="%2、"/>
      <w:lvlJc w:val="left"/>
      <w:pPr>
        <w:ind w:left="36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0D6603F"/>
    <w:multiLevelType w:val="multilevel"/>
    <w:tmpl w:val="20D6603F"/>
    <w:lvl w:ilvl="0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381369D7"/>
    <w:multiLevelType w:val="multilevel"/>
    <w:tmpl w:val="D48C803E"/>
    <w:lvl w:ilvl="0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>
      <w:start w:val="1"/>
      <w:numFmt w:val="decimal"/>
      <w:lvlText w:val="%2、"/>
      <w:lvlJc w:val="left"/>
      <w:pPr>
        <w:ind w:left="36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3BBB3514"/>
    <w:multiLevelType w:val="multilevel"/>
    <w:tmpl w:val="D48C803E"/>
    <w:lvl w:ilvl="0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>
      <w:start w:val="1"/>
      <w:numFmt w:val="decimal"/>
      <w:lvlText w:val="%2、"/>
      <w:lvlJc w:val="left"/>
      <w:pPr>
        <w:ind w:left="36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84E29D0"/>
    <w:multiLevelType w:val="hybridMultilevel"/>
    <w:tmpl w:val="349EF6F8"/>
    <w:lvl w:ilvl="0" w:tplc="67E06C5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BEA24D3"/>
    <w:multiLevelType w:val="hybridMultilevel"/>
    <w:tmpl w:val="CF743880"/>
    <w:lvl w:ilvl="0" w:tplc="1C68355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F104C03"/>
    <w:multiLevelType w:val="multilevel"/>
    <w:tmpl w:val="4F104C03"/>
    <w:lvl w:ilvl="0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55E327A9"/>
    <w:multiLevelType w:val="multilevel"/>
    <w:tmpl w:val="55E327A9"/>
    <w:lvl w:ilvl="0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5730102B"/>
    <w:multiLevelType w:val="hybridMultilevel"/>
    <w:tmpl w:val="CF743880"/>
    <w:lvl w:ilvl="0" w:tplc="1C68355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D11206C"/>
    <w:multiLevelType w:val="hybridMultilevel"/>
    <w:tmpl w:val="2A149E0E"/>
    <w:lvl w:ilvl="0" w:tplc="2648E6C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11D5B06"/>
    <w:multiLevelType w:val="multilevel"/>
    <w:tmpl w:val="611D5B06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position w:val="0"/>
        <w:u w:val="none"/>
      </w:rPr>
    </w:lvl>
    <w:lvl w:ilvl="5" w:tentative="1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1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1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1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1" w15:restartNumberingAfterBreak="0">
    <w:nsid w:val="6137409D"/>
    <w:multiLevelType w:val="hybridMultilevel"/>
    <w:tmpl w:val="B2E23958"/>
    <w:lvl w:ilvl="0" w:tplc="6E7CE5F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4497FE1"/>
    <w:multiLevelType w:val="multilevel"/>
    <w:tmpl w:val="D48C803E"/>
    <w:lvl w:ilvl="0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>
      <w:start w:val="1"/>
      <w:numFmt w:val="decimal"/>
      <w:lvlText w:val="%2、"/>
      <w:lvlJc w:val="left"/>
      <w:pPr>
        <w:ind w:left="36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64902ABF"/>
    <w:multiLevelType w:val="hybridMultilevel"/>
    <w:tmpl w:val="2D8E14A2"/>
    <w:lvl w:ilvl="0" w:tplc="F048BA0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93139BF"/>
    <w:multiLevelType w:val="multilevel"/>
    <w:tmpl w:val="693139BF"/>
    <w:lvl w:ilvl="0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5" w15:restartNumberingAfterBreak="0">
    <w:nsid w:val="6F3466B8"/>
    <w:multiLevelType w:val="hybridMultilevel"/>
    <w:tmpl w:val="773EFD30"/>
    <w:lvl w:ilvl="0" w:tplc="856031B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17C6D32"/>
    <w:multiLevelType w:val="multilevel"/>
    <w:tmpl w:val="D48C803E"/>
    <w:lvl w:ilvl="0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>
      <w:start w:val="1"/>
      <w:numFmt w:val="decimal"/>
      <w:lvlText w:val="%2、"/>
      <w:lvlJc w:val="left"/>
      <w:pPr>
        <w:ind w:left="36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761B43DB"/>
    <w:multiLevelType w:val="multilevel"/>
    <w:tmpl w:val="D972837E"/>
    <w:lvl w:ilvl="0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decimal"/>
      <w:lvlText w:val="%2、"/>
      <w:lvlJc w:val="left"/>
      <w:pPr>
        <w:ind w:left="1200" w:hanging="360"/>
      </w:pPr>
      <w:rPr>
        <w:rFonts w:hint="default"/>
      </w:rPr>
    </w:lvl>
    <w:lvl w:ilvl="2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 w15:restartNumberingAfterBreak="0">
    <w:nsid w:val="793419B3"/>
    <w:multiLevelType w:val="multilevel"/>
    <w:tmpl w:val="793419B3"/>
    <w:lvl w:ilvl="0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9" w15:restartNumberingAfterBreak="0">
    <w:nsid w:val="7C743EDE"/>
    <w:multiLevelType w:val="multilevel"/>
    <w:tmpl w:val="D48C803E"/>
    <w:lvl w:ilvl="0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>
      <w:start w:val="1"/>
      <w:numFmt w:val="decimal"/>
      <w:lvlText w:val="%2、"/>
      <w:lvlJc w:val="left"/>
      <w:pPr>
        <w:ind w:left="36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0"/>
  </w:num>
  <w:num w:numId="2">
    <w:abstractNumId w:val="17"/>
  </w:num>
  <w:num w:numId="3">
    <w:abstractNumId w:val="12"/>
  </w:num>
  <w:num w:numId="4">
    <w:abstractNumId w:val="1"/>
  </w:num>
  <w:num w:numId="5">
    <w:abstractNumId w:val="18"/>
  </w:num>
  <w:num w:numId="6">
    <w:abstractNumId w:val="14"/>
  </w:num>
  <w:num w:numId="7">
    <w:abstractNumId w:val="6"/>
  </w:num>
  <w:num w:numId="8">
    <w:abstractNumId w:val="7"/>
  </w:num>
  <w:num w:numId="9">
    <w:abstractNumId w:val="11"/>
  </w:num>
  <w:num w:numId="10">
    <w:abstractNumId w:val="13"/>
  </w:num>
  <w:num w:numId="11">
    <w:abstractNumId w:val="15"/>
  </w:num>
  <w:num w:numId="12">
    <w:abstractNumId w:val="9"/>
  </w:num>
  <w:num w:numId="13">
    <w:abstractNumId w:val="4"/>
  </w:num>
  <w:num w:numId="14">
    <w:abstractNumId w:val="5"/>
  </w:num>
  <w:num w:numId="15">
    <w:abstractNumId w:val="8"/>
  </w:num>
  <w:num w:numId="16">
    <w:abstractNumId w:val="19"/>
  </w:num>
  <w:num w:numId="17">
    <w:abstractNumId w:val="2"/>
  </w:num>
  <w:num w:numId="18">
    <w:abstractNumId w:val="16"/>
  </w:num>
  <w:num w:numId="19">
    <w:abstractNumId w:val="0"/>
  </w:num>
  <w:num w:numId="20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dministrator">
    <w15:presenceInfo w15:providerId="None" w15:userId="Administrato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5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66A61"/>
    <w:rsid w:val="00001A69"/>
    <w:rsid w:val="00001BDD"/>
    <w:rsid w:val="000076B7"/>
    <w:rsid w:val="0001428F"/>
    <w:rsid w:val="00014F66"/>
    <w:rsid w:val="000222B3"/>
    <w:rsid w:val="00023280"/>
    <w:rsid w:val="00025A6C"/>
    <w:rsid w:val="00025BF5"/>
    <w:rsid w:val="0002706D"/>
    <w:rsid w:val="0003050A"/>
    <w:rsid w:val="000308FB"/>
    <w:rsid w:val="00037906"/>
    <w:rsid w:val="00037F03"/>
    <w:rsid w:val="000403F5"/>
    <w:rsid w:val="00041216"/>
    <w:rsid w:val="00043054"/>
    <w:rsid w:val="000458BA"/>
    <w:rsid w:val="00045C5A"/>
    <w:rsid w:val="00047143"/>
    <w:rsid w:val="000500E9"/>
    <w:rsid w:val="000502BE"/>
    <w:rsid w:val="00050CE6"/>
    <w:rsid w:val="00052A8E"/>
    <w:rsid w:val="0006225A"/>
    <w:rsid w:val="0006375D"/>
    <w:rsid w:val="00063E85"/>
    <w:rsid w:val="00066A40"/>
    <w:rsid w:val="00072362"/>
    <w:rsid w:val="0007367F"/>
    <w:rsid w:val="00077B33"/>
    <w:rsid w:val="000815E3"/>
    <w:rsid w:val="00081C3B"/>
    <w:rsid w:val="00083276"/>
    <w:rsid w:val="000851A3"/>
    <w:rsid w:val="000856F5"/>
    <w:rsid w:val="00086723"/>
    <w:rsid w:val="0009623A"/>
    <w:rsid w:val="000962A6"/>
    <w:rsid w:val="000A2CDA"/>
    <w:rsid w:val="000A5A94"/>
    <w:rsid w:val="000A7062"/>
    <w:rsid w:val="000B210E"/>
    <w:rsid w:val="000B42E4"/>
    <w:rsid w:val="000B4B2A"/>
    <w:rsid w:val="000B6098"/>
    <w:rsid w:val="000B7608"/>
    <w:rsid w:val="000C3360"/>
    <w:rsid w:val="000C72C2"/>
    <w:rsid w:val="000C7750"/>
    <w:rsid w:val="000D332A"/>
    <w:rsid w:val="000D3B6F"/>
    <w:rsid w:val="000D6D71"/>
    <w:rsid w:val="000E0100"/>
    <w:rsid w:val="000E2F9F"/>
    <w:rsid w:val="000E348B"/>
    <w:rsid w:val="000E68CF"/>
    <w:rsid w:val="000F140C"/>
    <w:rsid w:val="000F2455"/>
    <w:rsid w:val="000F3194"/>
    <w:rsid w:val="000F3C78"/>
    <w:rsid w:val="000F6FD6"/>
    <w:rsid w:val="00103764"/>
    <w:rsid w:val="001038AA"/>
    <w:rsid w:val="0011058E"/>
    <w:rsid w:val="00125E19"/>
    <w:rsid w:val="00130A97"/>
    <w:rsid w:val="001331C2"/>
    <w:rsid w:val="00136B72"/>
    <w:rsid w:val="00137A52"/>
    <w:rsid w:val="00137EAB"/>
    <w:rsid w:val="00143598"/>
    <w:rsid w:val="00143D75"/>
    <w:rsid w:val="00143E07"/>
    <w:rsid w:val="001508EE"/>
    <w:rsid w:val="001524D2"/>
    <w:rsid w:val="0015424D"/>
    <w:rsid w:val="0015446A"/>
    <w:rsid w:val="00155BC9"/>
    <w:rsid w:val="00155DA2"/>
    <w:rsid w:val="00156162"/>
    <w:rsid w:val="00157F1F"/>
    <w:rsid w:val="00165359"/>
    <w:rsid w:val="001657CC"/>
    <w:rsid w:val="00167822"/>
    <w:rsid w:val="00177CBC"/>
    <w:rsid w:val="00180536"/>
    <w:rsid w:val="00180F96"/>
    <w:rsid w:val="0018135A"/>
    <w:rsid w:val="00184BDC"/>
    <w:rsid w:val="00186E55"/>
    <w:rsid w:val="001871F9"/>
    <w:rsid w:val="001914B0"/>
    <w:rsid w:val="00191CD5"/>
    <w:rsid w:val="0019236E"/>
    <w:rsid w:val="0019615F"/>
    <w:rsid w:val="001A1BE4"/>
    <w:rsid w:val="001A2F4C"/>
    <w:rsid w:val="001A5808"/>
    <w:rsid w:val="001A5D37"/>
    <w:rsid w:val="001A68AA"/>
    <w:rsid w:val="001A6E9A"/>
    <w:rsid w:val="001A7ACA"/>
    <w:rsid w:val="001B6B05"/>
    <w:rsid w:val="001B6BC8"/>
    <w:rsid w:val="001C340E"/>
    <w:rsid w:val="001C5892"/>
    <w:rsid w:val="001C7EAF"/>
    <w:rsid w:val="001D3129"/>
    <w:rsid w:val="001D3A29"/>
    <w:rsid w:val="001D44ED"/>
    <w:rsid w:val="001D469C"/>
    <w:rsid w:val="001D59E3"/>
    <w:rsid w:val="001E2476"/>
    <w:rsid w:val="001E4CF1"/>
    <w:rsid w:val="001F0B93"/>
    <w:rsid w:val="001F0FBA"/>
    <w:rsid w:val="001F1AA2"/>
    <w:rsid w:val="001F39CD"/>
    <w:rsid w:val="001F682D"/>
    <w:rsid w:val="001F7613"/>
    <w:rsid w:val="001F7840"/>
    <w:rsid w:val="002000D8"/>
    <w:rsid w:val="0020039C"/>
    <w:rsid w:val="00204923"/>
    <w:rsid w:val="0020536E"/>
    <w:rsid w:val="00207FEA"/>
    <w:rsid w:val="002168C1"/>
    <w:rsid w:val="00216C1B"/>
    <w:rsid w:val="00221D65"/>
    <w:rsid w:val="00222DBD"/>
    <w:rsid w:val="00222EDC"/>
    <w:rsid w:val="00225240"/>
    <w:rsid w:val="00225A32"/>
    <w:rsid w:val="00230B48"/>
    <w:rsid w:val="0023124C"/>
    <w:rsid w:val="00234A67"/>
    <w:rsid w:val="00234C17"/>
    <w:rsid w:val="0023592C"/>
    <w:rsid w:val="002362FD"/>
    <w:rsid w:val="0023770B"/>
    <w:rsid w:val="0024404F"/>
    <w:rsid w:val="00244FC2"/>
    <w:rsid w:val="00247CF8"/>
    <w:rsid w:val="00251B30"/>
    <w:rsid w:val="00251C79"/>
    <w:rsid w:val="00257E12"/>
    <w:rsid w:val="002618DA"/>
    <w:rsid w:val="00263B1A"/>
    <w:rsid w:val="0026550E"/>
    <w:rsid w:val="00266DC6"/>
    <w:rsid w:val="0027366F"/>
    <w:rsid w:val="00274681"/>
    <w:rsid w:val="00274DE7"/>
    <w:rsid w:val="002821F8"/>
    <w:rsid w:val="00283ED5"/>
    <w:rsid w:val="00287B89"/>
    <w:rsid w:val="00291302"/>
    <w:rsid w:val="002914D5"/>
    <w:rsid w:val="002A0201"/>
    <w:rsid w:val="002A47E9"/>
    <w:rsid w:val="002A6B60"/>
    <w:rsid w:val="002B0EE9"/>
    <w:rsid w:val="002B4B12"/>
    <w:rsid w:val="002B4E1A"/>
    <w:rsid w:val="002B5B48"/>
    <w:rsid w:val="002B748F"/>
    <w:rsid w:val="002B7526"/>
    <w:rsid w:val="002C30B5"/>
    <w:rsid w:val="002C3187"/>
    <w:rsid w:val="002C54B7"/>
    <w:rsid w:val="002D02A4"/>
    <w:rsid w:val="002D0BF0"/>
    <w:rsid w:val="002D0F81"/>
    <w:rsid w:val="002D6DDD"/>
    <w:rsid w:val="002E01AA"/>
    <w:rsid w:val="002E291E"/>
    <w:rsid w:val="002E71B1"/>
    <w:rsid w:val="002F354C"/>
    <w:rsid w:val="002F4063"/>
    <w:rsid w:val="002F67BE"/>
    <w:rsid w:val="00300D61"/>
    <w:rsid w:val="003021CF"/>
    <w:rsid w:val="0030676B"/>
    <w:rsid w:val="00307117"/>
    <w:rsid w:val="003205E0"/>
    <w:rsid w:val="003216AB"/>
    <w:rsid w:val="00322788"/>
    <w:rsid w:val="003247F2"/>
    <w:rsid w:val="00335D4B"/>
    <w:rsid w:val="0034079A"/>
    <w:rsid w:val="00344864"/>
    <w:rsid w:val="003466D8"/>
    <w:rsid w:val="003467ED"/>
    <w:rsid w:val="00351677"/>
    <w:rsid w:val="00355D10"/>
    <w:rsid w:val="003624F4"/>
    <w:rsid w:val="00367502"/>
    <w:rsid w:val="00370C9A"/>
    <w:rsid w:val="00374799"/>
    <w:rsid w:val="00377799"/>
    <w:rsid w:val="00385F2B"/>
    <w:rsid w:val="0039053C"/>
    <w:rsid w:val="00392D61"/>
    <w:rsid w:val="00395BB0"/>
    <w:rsid w:val="00395E5B"/>
    <w:rsid w:val="00396007"/>
    <w:rsid w:val="003A3787"/>
    <w:rsid w:val="003A5002"/>
    <w:rsid w:val="003A7F4F"/>
    <w:rsid w:val="003B045F"/>
    <w:rsid w:val="003B253B"/>
    <w:rsid w:val="003B54DB"/>
    <w:rsid w:val="003C6937"/>
    <w:rsid w:val="003D27C1"/>
    <w:rsid w:val="003D2B7F"/>
    <w:rsid w:val="003D3275"/>
    <w:rsid w:val="003D3536"/>
    <w:rsid w:val="003D6036"/>
    <w:rsid w:val="003E198F"/>
    <w:rsid w:val="003E296A"/>
    <w:rsid w:val="003E2D6F"/>
    <w:rsid w:val="003E4BCA"/>
    <w:rsid w:val="003E4CF6"/>
    <w:rsid w:val="003E56F9"/>
    <w:rsid w:val="003E5B65"/>
    <w:rsid w:val="003E7020"/>
    <w:rsid w:val="003F45BC"/>
    <w:rsid w:val="004013BC"/>
    <w:rsid w:val="0040401B"/>
    <w:rsid w:val="0040505E"/>
    <w:rsid w:val="0040605A"/>
    <w:rsid w:val="00407D23"/>
    <w:rsid w:val="00410A38"/>
    <w:rsid w:val="00411C13"/>
    <w:rsid w:val="00412017"/>
    <w:rsid w:val="004126DD"/>
    <w:rsid w:val="004154B5"/>
    <w:rsid w:val="00417CD2"/>
    <w:rsid w:val="00422906"/>
    <w:rsid w:val="004314B6"/>
    <w:rsid w:val="004328AF"/>
    <w:rsid w:val="004368E0"/>
    <w:rsid w:val="00445023"/>
    <w:rsid w:val="004452EB"/>
    <w:rsid w:val="004540FE"/>
    <w:rsid w:val="00455F13"/>
    <w:rsid w:val="00456F19"/>
    <w:rsid w:val="00457C21"/>
    <w:rsid w:val="00460311"/>
    <w:rsid w:val="004616A3"/>
    <w:rsid w:val="0046443B"/>
    <w:rsid w:val="004656DD"/>
    <w:rsid w:val="00466F93"/>
    <w:rsid w:val="00473459"/>
    <w:rsid w:val="00473F8E"/>
    <w:rsid w:val="004745D6"/>
    <w:rsid w:val="00487993"/>
    <w:rsid w:val="00493365"/>
    <w:rsid w:val="00493B28"/>
    <w:rsid w:val="0049540A"/>
    <w:rsid w:val="004A0830"/>
    <w:rsid w:val="004A3320"/>
    <w:rsid w:val="004A71A6"/>
    <w:rsid w:val="004B0876"/>
    <w:rsid w:val="004B0F8F"/>
    <w:rsid w:val="004B14C5"/>
    <w:rsid w:val="004B2802"/>
    <w:rsid w:val="004B4DD6"/>
    <w:rsid w:val="004B6D91"/>
    <w:rsid w:val="004B75A3"/>
    <w:rsid w:val="004C0DEB"/>
    <w:rsid w:val="004D2AEB"/>
    <w:rsid w:val="004D69A8"/>
    <w:rsid w:val="004D73DA"/>
    <w:rsid w:val="004F29AB"/>
    <w:rsid w:val="004F5B6F"/>
    <w:rsid w:val="004F61ED"/>
    <w:rsid w:val="004F702C"/>
    <w:rsid w:val="005012D4"/>
    <w:rsid w:val="0050327D"/>
    <w:rsid w:val="005033C4"/>
    <w:rsid w:val="00504EBF"/>
    <w:rsid w:val="00506B43"/>
    <w:rsid w:val="005102ED"/>
    <w:rsid w:val="00511E48"/>
    <w:rsid w:val="0051469E"/>
    <w:rsid w:val="00514809"/>
    <w:rsid w:val="0052295F"/>
    <w:rsid w:val="0053191A"/>
    <w:rsid w:val="0053496E"/>
    <w:rsid w:val="0053608D"/>
    <w:rsid w:val="005372AA"/>
    <w:rsid w:val="00544FA7"/>
    <w:rsid w:val="00562035"/>
    <w:rsid w:val="00562BFD"/>
    <w:rsid w:val="00564719"/>
    <w:rsid w:val="005669B2"/>
    <w:rsid w:val="00567793"/>
    <w:rsid w:val="00574A6F"/>
    <w:rsid w:val="00577905"/>
    <w:rsid w:val="00582476"/>
    <w:rsid w:val="005825A7"/>
    <w:rsid w:val="00587142"/>
    <w:rsid w:val="00591108"/>
    <w:rsid w:val="00591FAB"/>
    <w:rsid w:val="005B06BF"/>
    <w:rsid w:val="005B2977"/>
    <w:rsid w:val="005B3180"/>
    <w:rsid w:val="005C04F0"/>
    <w:rsid w:val="005C2E50"/>
    <w:rsid w:val="005C79A3"/>
    <w:rsid w:val="005D17DD"/>
    <w:rsid w:val="005D6769"/>
    <w:rsid w:val="005D77BD"/>
    <w:rsid w:val="005D7A83"/>
    <w:rsid w:val="005E1982"/>
    <w:rsid w:val="005E277F"/>
    <w:rsid w:val="005E4705"/>
    <w:rsid w:val="005E4D17"/>
    <w:rsid w:val="005E5497"/>
    <w:rsid w:val="005E716F"/>
    <w:rsid w:val="005F6A42"/>
    <w:rsid w:val="005F7A26"/>
    <w:rsid w:val="00600630"/>
    <w:rsid w:val="00600FE0"/>
    <w:rsid w:val="0060684F"/>
    <w:rsid w:val="00615E88"/>
    <w:rsid w:val="00616D78"/>
    <w:rsid w:val="00622693"/>
    <w:rsid w:val="0062425C"/>
    <w:rsid w:val="0062444C"/>
    <w:rsid w:val="00632486"/>
    <w:rsid w:val="006410DF"/>
    <w:rsid w:val="00642380"/>
    <w:rsid w:val="00643B3F"/>
    <w:rsid w:val="006470E3"/>
    <w:rsid w:val="006515A3"/>
    <w:rsid w:val="006659B9"/>
    <w:rsid w:val="00666AD8"/>
    <w:rsid w:val="00667F20"/>
    <w:rsid w:val="006734E7"/>
    <w:rsid w:val="00673995"/>
    <w:rsid w:val="0067754D"/>
    <w:rsid w:val="00680BC1"/>
    <w:rsid w:val="006818E7"/>
    <w:rsid w:val="00684FCF"/>
    <w:rsid w:val="00685509"/>
    <w:rsid w:val="00693024"/>
    <w:rsid w:val="00693502"/>
    <w:rsid w:val="006939FE"/>
    <w:rsid w:val="00694514"/>
    <w:rsid w:val="00694F90"/>
    <w:rsid w:val="006A0441"/>
    <w:rsid w:val="006A1E15"/>
    <w:rsid w:val="006A4BF8"/>
    <w:rsid w:val="006B27DA"/>
    <w:rsid w:val="006B32FE"/>
    <w:rsid w:val="006B69CB"/>
    <w:rsid w:val="006C1B58"/>
    <w:rsid w:val="006D55DB"/>
    <w:rsid w:val="006E6390"/>
    <w:rsid w:val="006F3FB1"/>
    <w:rsid w:val="006F5775"/>
    <w:rsid w:val="006F63F4"/>
    <w:rsid w:val="006F6468"/>
    <w:rsid w:val="006F6AE0"/>
    <w:rsid w:val="00700944"/>
    <w:rsid w:val="00707D5C"/>
    <w:rsid w:val="00710814"/>
    <w:rsid w:val="007114EC"/>
    <w:rsid w:val="0071424E"/>
    <w:rsid w:val="007168BB"/>
    <w:rsid w:val="007175CD"/>
    <w:rsid w:val="0071772F"/>
    <w:rsid w:val="007230BC"/>
    <w:rsid w:val="007367D4"/>
    <w:rsid w:val="00740895"/>
    <w:rsid w:val="00740B73"/>
    <w:rsid w:val="00740D01"/>
    <w:rsid w:val="007436BB"/>
    <w:rsid w:val="00745E93"/>
    <w:rsid w:val="00746984"/>
    <w:rsid w:val="007478E2"/>
    <w:rsid w:val="00750C3A"/>
    <w:rsid w:val="00755598"/>
    <w:rsid w:val="00763027"/>
    <w:rsid w:val="00764F8C"/>
    <w:rsid w:val="00767B09"/>
    <w:rsid w:val="00770F9C"/>
    <w:rsid w:val="00776886"/>
    <w:rsid w:val="00777D7B"/>
    <w:rsid w:val="00781C52"/>
    <w:rsid w:val="00782CC6"/>
    <w:rsid w:val="00784318"/>
    <w:rsid w:val="00784405"/>
    <w:rsid w:val="00791D9F"/>
    <w:rsid w:val="007932F2"/>
    <w:rsid w:val="0079564E"/>
    <w:rsid w:val="007A04A6"/>
    <w:rsid w:val="007A191F"/>
    <w:rsid w:val="007A20C3"/>
    <w:rsid w:val="007A4FDF"/>
    <w:rsid w:val="007B3A3C"/>
    <w:rsid w:val="007B49DA"/>
    <w:rsid w:val="007B4DE9"/>
    <w:rsid w:val="007B6B96"/>
    <w:rsid w:val="007D2485"/>
    <w:rsid w:val="007E112F"/>
    <w:rsid w:val="007E157E"/>
    <w:rsid w:val="007E1E0A"/>
    <w:rsid w:val="007E4F95"/>
    <w:rsid w:val="007E53E7"/>
    <w:rsid w:val="007E5CEB"/>
    <w:rsid w:val="007E5F09"/>
    <w:rsid w:val="007F0A94"/>
    <w:rsid w:val="007F2A09"/>
    <w:rsid w:val="007F3CE2"/>
    <w:rsid w:val="007F64A9"/>
    <w:rsid w:val="007F7FB8"/>
    <w:rsid w:val="008030FB"/>
    <w:rsid w:val="00804C31"/>
    <w:rsid w:val="0080696F"/>
    <w:rsid w:val="00807482"/>
    <w:rsid w:val="0081341D"/>
    <w:rsid w:val="00813A51"/>
    <w:rsid w:val="0082259B"/>
    <w:rsid w:val="00824253"/>
    <w:rsid w:val="008250BD"/>
    <w:rsid w:val="008273EB"/>
    <w:rsid w:val="00831A96"/>
    <w:rsid w:val="00832519"/>
    <w:rsid w:val="008343FB"/>
    <w:rsid w:val="00841CF5"/>
    <w:rsid w:val="00842449"/>
    <w:rsid w:val="00844B71"/>
    <w:rsid w:val="00847688"/>
    <w:rsid w:val="008509AD"/>
    <w:rsid w:val="00853D2B"/>
    <w:rsid w:val="008545C2"/>
    <w:rsid w:val="0085482D"/>
    <w:rsid w:val="00855A2B"/>
    <w:rsid w:val="00855B47"/>
    <w:rsid w:val="00856D08"/>
    <w:rsid w:val="00857666"/>
    <w:rsid w:val="00860C40"/>
    <w:rsid w:val="00862066"/>
    <w:rsid w:val="00865B94"/>
    <w:rsid w:val="00872D1B"/>
    <w:rsid w:val="00874DE5"/>
    <w:rsid w:val="008815E9"/>
    <w:rsid w:val="00884186"/>
    <w:rsid w:val="00886733"/>
    <w:rsid w:val="00887608"/>
    <w:rsid w:val="00887F77"/>
    <w:rsid w:val="008927AF"/>
    <w:rsid w:val="00894AAA"/>
    <w:rsid w:val="00895BEA"/>
    <w:rsid w:val="008A38CF"/>
    <w:rsid w:val="008A66A7"/>
    <w:rsid w:val="008A6D3E"/>
    <w:rsid w:val="008B39A7"/>
    <w:rsid w:val="008B4D82"/>
    <w:rsid w:val="008B5300"/>
    <w:rsid w:val="008C0F37"/>
    <w:rsid w:val="008C1F09"/>
    <w:rsid w:val="008C3CA7"/>
    <w:rsid w:val="008C68E4"/>
    <w:rsid w:val="008D0610"/>
    <w:rsid w:val="008D6772"/>
    <w:rsid w:val="008E3642"/>
    <w:rsid w:val="008E387B"/>
    <w:rsid w:val="008E5853"/>
    <w:rsid w:val="008F09ED"/>
    <w:rsid w:val="008F1BB6"/>
    <w:rsid w:val="008F21ED"/>
    <w:rsid w:val="008F2380"/>
    <w:rsid w:val="008F57E8"/>
    <w:rsid w:val="008F5876"/>
    <w:rsid w:val="00902D88"/>
    <w:rsid w:val="009031DC"/>
    <w:rsid w:val="00903FCB"/>
    <w:rsid w:val="00907A85"/>
    <w:rsid w:val="00911CAD"/>
    <w:rsid w:val="00912613"/>
    <w:rsid w:val="00912D8C"/>
    <w:rsid w:val="00912DDD"/>
    <w:rsid w:val="009141D8"/>
    <w:rsid w:val="00915C3C"/>
    <w:rsid w:val="00917912"/>
    <w:rsid w:val="009201F1"/>
    <w:rsid w:val="00921AB0"/>
    <w:rsid w:val="00922EC8"/>
    <w:rsid w:val="00924E0D"/>
    <w:rsid w:val="00925031"/>
    <w:rsid w:val="0093017B"/>
    <w:rsid w:val="0093234F"/>
    <w:rsid w:val="00932CF0"/>
    <w:rsid w:val="0093321B"/>
    <w:rsid w:val="009336C0"/>
    <w:rsid w:val="009346E1"/>
    <w:rsid w:val="00942C8C"/>
    <w:rsid w:val="00942DC7"/>
    <w:rsid w:val="00951C4B"/>
    <w:rsid w:val="0095240E"/>
    <w:rsid w:val="009575A8"/>
    <w:rsid w:val="00960E80"/>
    <w:rsid w:val="0096178D"/>
    <w:rsid w:val="009652AA"/>
    <w:rsid w:val="00966A61"/>
    <w:rsid w:val="009677E1"/>
    <w:rsid w:val="00975734"/>
    <w:rsid w:val="00976D0B"/>
    <w:rsid w:val="00986A84"/>
    <w:rsid w:val="00987758"/>
    <w:rsid w:val="00991075"/>
    <w:rsid w:val="00991F4E"/>
    <w:rsid w:val="00992EB0"/>
    <w:rsid w:val="00993341"/>
    <w:rsid w:val="00993354"/>
    <w:rsid w:val="00993E79"/>
    <w:rsid w:val="00994777"/>
    <w:rsid w:val="009967D0"/>
    <w:rsid w:val="009A13D8"/>
    <w:rsid w:val="009A316F"/>
    <w:rsid w:val="009A4EDB"/>
    <w:rsid w:val="009B0A68"/>
    <w:rsid w:val="009B1713"/>
    <w:rsid w:val="009B592C"/>
    <w:rsid w:val="009B647B"/>
    <w:rsid w:val="009B76F2"/>
    <w:rsid w:val="009B77D6"/>
    <w:rsid w:val="009B7BCE"/>
    <w:rsid w:val="009C3621"/>
    <w:rsid w:val="009C69CB"/>
    <w:rsid w:val="009C74A7"/>
    <w:rsid w:val="009D2F80"/>
    <w:rsid w:val="009D5665"/>
    <w:rsid w:val="009D7DDE"/>
    <w:rsid w:val="009E39A5"/>
    <w:rsid w:val="009E5CB6"/>
    <w:rsid w:val="009E6504"/>
    <w:rsid w:val="009F0A6E"/>
    <w:rsid w:val="00A03E40"/>
    <w:rsid w:val="00A0491A"/>
    <w:rsid w:val="00A04CA4"/>
    <w:rsid w:val="00A04F9B"/>
    <w:rsid w:val="00A05509"/>
    <w:rsid w:val="00A0599F"/>
    <w:rsid w:val="00A1025B"/>
    <w:rsid w:val="00A116D5"/>
    <w:rsid w:val="00A16ED5"/>
    <w:rsid w:val="00A16F57"/>
    <w:rsid w:val="00A22526"/>
    <w:rsid w:val="00A24B70"/>
    <w:rsid w:val="00A25075"/>
    <w:rsid w:val="00A25550"/>
    <w:rsid w:val="00A31CA6"/>
    <w:rsid w:val="00A32CB9"/>
    <w:rsid w:val="00A35AB3"/>
    <w:rsid w:val="00A36653"/>
    <w:rsid w:val="00A41920"/>
    <w:rsid w:val="00A438C5"/>
    <w:rsid w:val="00A4677D"/>
    <w:rsid w:val="00A65998"/>
    <w:rsid w:val="00A66834"/>
    <w:rsid w:val="00A67985"/>
    <w:rsid w:val="00A71510"/>
    <w:rsid w:val="00A71542"/>
    <w:rsid w:val="00A7175A"/>
    <w:rsid w:val="00A727C7"/>
    <w:rsid w:val="00A72CBC"/>
    <w:rsid w:val="00A740DA"/>
    <w:rsid w:val="00A74553"/>
    <w:rsid w:val="00A77046"/>
    <w:rsid w:val="00A82D5B"/>
    <w:rsid w:val="00A85672"/>
    <w:rsid w:val="00A85F81"/>
    <w:rsid w:val="00A90349"/>
    <w:rsid w:val="00A952FA"/>
    <w:rsid w:val="00A96389"/>
    <w:rsid w:val="00A97EF1"/>
    <w:rsid w:val="00AA07A6"/>
    <w:rsid w:val="00AA0ABA"/>
    <w:rsid w:val="00AA0DBA"/>
    <w:rsid w:val="00AA1C3C"/>
    <w:rsid w:val="00AA224E"/>
    <w:rsid w:val="00AA3228"/>
    <w:rsid w:val="00AB0B0C"/>
    <w:rsid w:val="00AB4E25"/>
    <w:rsid w:val="00AB763F"/>
    <w:rsid w:val="00AC5110"/>
    <w:rsid w:val="00AC6197"/>
    <w:rsid w:val="00AD30F9"/>
    <w:rsid w:val="00AD43D9"/>
    <w:rsid w:val="00AD4DB4"/>
    <w:rsid w:val="00AD5AB5"/>
    <w:rsid w:val="00AD5EAB"/>
    <w:rsid w:val="00AD6060"/>
    <w:rsid w:val="00AE103A"/>
    <w:rsid w:val="00AE1749"/>
    <w:rsid w:val="00AE2F5B"/>
    <w:rsid w:val="00AE4F36"/>
    <w:rsid w:val="00AE54BF"/>
    <w:rsid w:val="00AE5B35"/>
    <w:rsid w:val="00AE7671"/>
    <w:rsid w:val="00AE7774"/>
    <w:rsid w:val="00AF09DB"/>
    <w:rsid w:val="00AF324D"/>
    <w:rsid w:val="00AF381C"/>
    <w:rsid w:val="00B0317E"/>
    <w:rsid w:val="00B0361B"/>
    <w:rsid w:val="00B04EC6"/>
    <w:rsid w:val="00B06C61"/>
    <w:rsid w:val="00B148DD"/>
    <w:rsid w:val="00B248BF"/>
    <w:rsid w:val="00B30FF0"/>
    <w:rsid w:val="00B310D5"/>
    <w:rsid w:val="00B35D33"/>
    <w:rsid w:val="00B3685F"/>
    <w:rsid w:val="00B44AED"/>
    <w:rsid w:val="00B471B2"/>
    <w:rsid w:val="00B52376"/>
    <w:rsid w:val="00B54E10"/>
    <w:rsid w:val="00B55215"/>
    <w:rsid w:val="00B57861"/>
    <w:rsid w:val="00B63B09"/>
    <w:rsid w:val="00B651BB"/>
    <w:rsid w:val="00B73DAF"/>
    <w:rsid w:val="00B754C1"/>
    <w:rsid w:val="00B868EA"/>
    <w:rsid w:val="00B93C25"/>
    <w:rsid w:val="00B94AB8"/>
    <w:rsid w:val="00B974C1"/>
    <w:rsid w:val="00BA11EA"/>
    <w:rsid w:val="00BA1CD5"/>
    <w:rsid w:val="00BA23DA"/>
    <w:rsid w:val="00BA35E5"/>
    <w:rsid w:val="00BA59F2"/>
    <w:rsid w:val="00BB0205"/>
    <w:rsid w:val="00BB04C4"/>
    <w:rsid w:val="00BB2D11"/>
    <w:rsid w:val="00BB312D"/>
    <w:rsid w:val="00BB39B7"/>
    <w:rsid w:val="00BB4B52"/>
    <w:rsid w:val="00BC07AE"/>
    <w:rsid w:val="00BC3F5C"/>
    <w:rsid w:val="00BC7C86"/>
    <w:rsid w:val="00BC7D05"/>
    <w:rsid w:val="00BD1DE1"/>
    <w:rsid w:val="00BD324E"/>
    <w:rsid w:val="00BD6D8E"/>
    <w:rsid w:val="00BD7F9F"/>
    <w:rsid w:val="00BE122E"/>
    <w:rsid w:val="00BE18B8"/>
    <w:rsid w:val="00BE25B9"/>
    <w:rsid w:val="00BE350F"/>
    <w:rsid w:val="00BE4F5F"/>
    <w:rsid w:val="00BE6BFB"/>
    <w:rsid w:val="00BE724F"/>
    <w:rsid w:val="00BF30E4"/>
    <w:rsid w:val="00BF72F1"/>
    <w:rsid w:val="00BF7F4E"/>
    <w:rsid w:val="00C0172B"/>
    <w:rsid w:val="00C01984"/>
    <w:rsid w:val="00C01B89"/>
    <w:rsid w:val="00C07961"/>
    <w:rsid w:val="00C15E23"/>
    <w:rsid w:val="00C17400"/>
    <w:rsid w:val="00C20D3B"/>
    <w:rsid w:val="00C21452"/>
    <w:rsid w:val="00C23045"/>
    <w:rsid w:val="00C24E26"/>
    <w:rsid w:val="00C24EF6"/>
    <w:rsid w:val="00C26CFB"/>
    <w:rsid w:val="00C3267F"/>
    <w:rsid w:val="00C326A1"/>
    <w:rsid w:val="00C35ADE"/>
    <w:rsid w:val="00C40954"/>
    <w:rsid w:val="00C4254D"/>
    <w:rsid w:val="00C437A1"/>
    <w:rsid w:val="00C43F72"/>
    <w:rsid w:val="00C47213"/>
    <w:rsid w:val="00C510B6"/>
    <w:rsid w:val="00C526BE"/>
    <w:rsid w:val="00C52D25"/>
    <w:rsid w:val="00C53F2E"/>
    <w:rsid w:val="00C5697D"/>
    <w:rsid w:val="00C61DC1"/>
    <w:rsid w:val="00C62555"/>
    <w:rsid w:val="00C656A9"/>
    <w:rsid w:val="00C71DA6"/>
    <w:rsid w:val="00C76ED9"/>
    <w:rsid w:val="00C80836"/>
    <w:rsid w:val="00C80AC1"/>
    <w:rsid w:val="00C8184E"/>
    <w:rsid w:val="00C81858"/>
    <w:rsid w:val="00C849EE"/>
    <w:rsid w:val="00C84E75"/>
    <w:rsid w:val="00C84EFE"/>
    <w:rsid w:val="00C91438"/>
    <w:rsid w:val="00C93ECA"/>
    <w:rsid w:val="00CA4069"/>
    <w:rsid w:val="00CA5E4A"/>
    <w:rsid w:val="00CA64FA"/>
    <w:rsid w:val="00CA7659"/>
    <w:rsid w:val="00CB0AB2"/>
    <w:rsid w:val="00CB0C70"/>
    <w:rsid w:val="00CB5E96"/>
    <w:rsid w:val="00CC051B"/>
    <w:rsid w:val="00CC3421"/>
    <w:rsid w:val="00CC415D"/>
    <w:rsid w:val="00CC7D7F"/>
    <w:rsid w:val="00CD186B"/>
    <w:rsid w:val="00CD42C8"/>
    <w:rsid w:val="00CD4EEB"/>
    <w:rsid w:val="00CE0A23"/>
    <w:rsid w:val="00CE1085"/>
    <w:rsid w:val="00CE5F12"/>
    <w:rsid w:val="00CF28D8"/>
    <w:rsid w:val="00CF47C4"/>
    <w:rsid w:val="00CF5436"/>
    <w:rsid w:val="00CF6D97"/>
    <w:rsid w:val="00D0040D"/>
    <w:rsid w:val="00D00C6C"/>
    <w:rsid w:val="00D010AD"/>
    <w:rsid w:val="00D01569"/>
    <w:rsid w:val="00D02E29"/>
    <w:rsid w:val="00D02E4D"/>
    <w:rsid w:val="00D03AA2"/>
    <w:rsid w:val="00D05596"/>
    <w:rsid w:val="00D0623C"/>
    <w:rsid w:val="00D063D1"/>
    <w:rsid w:val="00D10350"/>
    <w:rsid w:val="00D114CA"/>
    <w:rsid w:val="00D12729"/>
    <w:rsid w:val="00D17C0A"/>
    <w:rsid w:val="00D22FF1"/>
    <w:rsid w:val="00D24188"/>
    <w:rsid w:val="00D27D3C"/>
    <w:rsid w:val="00D30880"/>
    <w:rsid w:val="00D30D7C"/>
    <w:rsid w:val="00D32681"/>
    <w:rsid w:val="00D3296A"/>
    <w:rsid w:val="00D339EE"/>
    <w:rsid w:val="00D42134"/>
    <w:rsid w:val="00D43400"/>
    <w:rsid w:val="00D442CD"/>
    <w:rsid w:val="00D46BE8"/>
    <w:rsid w:val="00D47CE6"/>
    <w:rsid w:val="00D53BDA"/>
    <w:rsid w:val="00D57336"/>
    <w:rsid w:val="00D60D2B"/>
    <w:rsid w:val="00D60EB4"/>
    <w:rsid w:val="00D61CAA"/>
    <w:rsid w:val="00D64704"/>
    <w:rsid w:val="00D706EE"/>
    <w:rsid w:val="00D7154B"/>
    <w:rsid w:val="00D72CF6"/>
    <w:rsid w:val="00D81275"/>
    <w:rsid w:val="00D817FB"/>
    <w:rsid w:val="00D84324"/>
    <w:rsid w:val="00DA018A"/>
    <w:rsid w:val="00DA0285"/>
    <w:rsid w:val="00DA3E15"/>
    <w:rsid w:val="00DB091C"/>
    <w:rsid w:val="00DB3F1A"/>
    <w:rsid w:val="00DB6180"/>
    <w:rsid w:val="00DC0427"/>
    <w:rsid w:val="00DC2771"/>
    <w:rsid w:val="00DC7A2D"/>
    <w:rsid w:val="00DD20E9"/>
    <w:rsid w:val="00DD2BB6"/>
    <w:rsid w:val="00DD370B"/>
    <w:rsid w:val="00DE3036"/>
    <w:rsid w:val="00DE30DF"/>
    <w:rsid w:val="00DE713C"/>
    <w:rsid w:val="00DF2D01"/>
    <w:rsid w:val="00DF3BA0"/>
    <w:rsid w:val="00E00B38"/>
    <w:rsid w:val="00E10FD9"/>
    <w:rsid w:val="00E1177A"/>
    <w:rsid w:val="00E14906"/>
    <w:rsid w:val="00E15E1D"/>
    <w:rsid w:val="00E17982"/>
    <w:rsid w:val="00E17C43"/>
    <w:rsid w:val="00E17F0B"/>
    <w:rsid w:val="00E2337D"/>
    <w:rsid w:val="00E24E16"/>
    <w:rsid w:val="00E3202A"/>
    <w:rsid w:val="00E33A57"/>
    <w:rsid w:val="00E35DB9"/>
    <w:rsid w:val="00E369A8"/>
    <w:rsid w:val="00E41AE4"/>
    <w:rsid w:val="00E42163"/>
    <w:rsid w:val="00E45213"/>
    <w:rsid w:val="00E45D1A"/>
    <w:rsid w:val="00E508A1"/>
    <w:rsid w:val="00E52F40"/>
    <w:rsid w:val="00E53E73"/>
    <w:rsid w:val="00E57B79"/>
    <w:rsid w:val="00E60A94"/>
    <w:rsid w:val="00E668D9"/>
    <w:rsid w:val="00E66D38"/>
    <w:rsid w:val="00E70664"/>
    <w:rsid w:val="00E756E9"/>
    <w:rsid w:val="00E75775"/>
    <w:rsid w:val="00E77172"/>
    <w:rsid w:val="00E777D5"/>
    <w:rsid w:val="00E83B68"/>
    <w:rsid w:val="00E83D7E"/>
    <w:rsid w:val="00E85B6D"/>
    <w:rsid w:val="00E87B10"/>
    <w:rsid w:val="00E902E9"/>
    <w:rsid w:val="00E92912"/>
    <w:rsid w:val="00E92F4A"/>
    <w:rsid w:val="00E95474"/>
    <w:rsid w:val="00E966B5"/>
    <w:rsid w:val="00E9795B"/>
    <w:rsid w:val="00EA53BB"/>
    <w:rsid w:val="00EA7A14"/>
    <w:rsid w:val="00EB14F3"/>
    <w:rsid w:val="00EB2BCA"/>
    <w:rsid w:val="00EB3A09"/>
    <w:rsid w:val="00EB56D6"/>
    <w:rsid w:val="00ED2731"/>
    <w:rsid w:val="00ED39E9"/>
    <w:rsid w:val="00EE2405"/>
    <w:rsid w:val="00EE340D"/>
    <w:rsid w:val="00EE382D"/>
    <w:rsid w:val="00EE3F90"/>
    <w:rsid w:val="00EF034E"/>
    <w:rsid w:val="00EF0A88"/>
    <w:rsid w:val="00EF2D83"/>
    <w:rsid w:val="00EF5783"/>
    <w:rsid w:val="00EF6963"/>
    <w:rsid w:val="00EF753D"/>
    <w:rsid w:val="00F00875"/>
    <w:rsid w:val="00F01CEC"/>
    <w:rsid w:val="00F034B2"/>
    <w:rsid w:val="00F05599"/>
    <w:rsid w:val="00F10BFB"/>
    <w:rsid w:val="00F17815"/>
    <w:rsid w:val="00F24AF7"/>
    <w:rsid w:val="00F25DD9"/>
    <w:rsid w:val="00F35425"/>
    <w:rsid w:val="00F41CDD"/>
    <w:rsid w:val="00F42D55"/>
    <w:rsid w:val="00F43BF7"/>
    <w:rsid w:val="00F46012"/>
    <w:rsid w:val="00F53EEA"/>
    <w:rsid w:val="00F54941"/>
    <w:rsid w:val="00F56FEF"/>
    <w:rsid w:val="00F60556"/>
    <w:rsid w:val="00F61C43"/>
    <w:rsid w:val="00F638B3"/>
    <w:rsid w:val="00F667CA"/>
    <w:rsid w:val="00F67D3A"/>
    <w:rsid w:val="00F71219"/>
    <w:rsid w:val="00F718A4"/>
    <w:rsid w:val="00F72FE6"/>
    <w:rsid w:val="00F7363B"/>
    <w:rsid w:val="00F74CC3"/>
    <w:rsid w:val="00F759CB"/>
    <w:rsid w:val="00F75B21"/>
    <w:rsid w:val="00F80B1B"/>
    <w:rsid w:val="00F83735"/>
    <w:rsid w:val="00F8391C"/>
    <w:rsid w:val="00F8400C"/>
    <w:rsid w:val="00F87D5F"/>
    <w:rsid w:val="00F93092"/>
    <w:rsid w:val="00F94474"/>
    <w:rsid w:val="00F95F0E"/>
    <w:rsid w:val="00FA12CE"/>
    <w:rsid w:val="00FA181F"/>
    <w:rsid w:val="00FA5244"/>
    <w:rsid w:val="00FB0399"/>
    <w:rsid w:val="00FB2063"/>
    <w:rsid w:val="00FB21A7"/>
    <w:rsid w:val="00FB3C6E"/>
    <w:rsid w:val="00FB6BEA"/>
    <w:rsid w:val="00FB740E"/>
    <w:rsid w:val="00FB7862"/>
    <w:rsid w:val="00FC0B16"/>
    <w:rsid w:val="00FC0DE3"/>
    <w:rsid w:val="00FC1D83"/>
    <w:rsid w:val="00FC4CD7"/>
    <w:rsid w:val="00FC683B"/>
    <w:rsid w:val="00FD1875"/>
    <w:rsid w:val="00FD6286"/>
    <w:rsid w:val="00FD7310"/>
    <w:rsid w:val="00FE113D"/>
    <w:rsid w:val="00FE267E"/>
    <w:rsid w:val="00FE2DE7"/>
    <w:rsid w:val="00FE5156"/>
    <w:rsid w:val="00FE7CA7"/>
    <w:rsid w:val="00FF159D"/>
    <w:rsid w:val="00FF1947"/>
    <w:rsid w:val="01967CD5"/>
    <w:rsid w:val="05257400"/>
    <w:rsid w:val="229C0058"/>
    <w:rsid w:val="47BE6742"/>
    <w:rsid w:val="4AD04A4B"/>
    <w:rsid w:val="4E7A7DCF"/>
    <w:rsid w:val="520F0C30"/>
    <w:rsid w:val="59A1101C"/>
    <w:rsid w:val="78BC2324"/>
    <w:rsid w:val="7D557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2B7B18BF"/>
  <w15:docId w15:val="{4E183BDE-4789-488F-A8E3-E09F0FDE7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24AF7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F24AF7"/>
    <w:pPr>
      <w:keepNext/>
      <w:keepLines/>
      <w:spacing w:before="100" w:beforeAutospacing="1" w:after="100" w:afterAutospacing="1" w:line="480" w:lineRule="auto"/>
      <w:jc w:val="left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qFormat/>
    <w:rsid w:val="00F24AF7"/>
    <w:pPr>
      <w:keepNext/>
      <w:keepLines/>
      <w:spacing w:before="100" w:beforeAutospacing="1" w:after="100" w:afterAutospacing="1"/>
      <w:outlineLvl w:val="1"/>
    </w:pPr>
    <w:rPr>
      <w:rFonts w:ascii="Arial" w:hAnsi="Arial"/>
      <w:b/>
      <w:bCs/>
      <w:sz w:val="28"/>
      <w:szCs w:val="32"/>
    </w:rPr>
  </w:style>
  <w:style w:type="paragraph" w:styleId="3">
    <w:name w:val="heading 3"/>
    <w:basedOn w:val="a"/>
    <w:next w:val="a"/>
    <w:qFormat/>
    <w:rsid w:val="00F24AF7"/>
    <w:pPr>
      <w:keepNext/>
      <w:spacing w:before="100" w:beforeAutospacing="1" w:after="100" w:afterAutospacing="1"/>
      <w:outlineLvl w:val="2"/>
    </w:pPr>
    <w:rPr>
      <w:rFonts w:cs="Arial"/>
      <w:b/>
      <w:bCs/>
      <w:sz w:val="28"/>
      <w:szCs w:val="26"/>
    </w:rPr>
  </w:style>
  <w:style w:type="paragraph" w:styleId="4">
    <w:name w:val="heading 4"/>
    <w:basedOn w:val="a"/>
    <w:next w:val="a"/>
    <w:link w:val="40"/>
    <w:qFormat/>
    <w:rsid w:val="00F24AF7"/>
    <w:pPr>
      <w:keepNext/>
      <w:spacing w:before="100" w:beforeAutospacing="1" w:after="100" w:afterAutospacing="1"/>
      <w:outlineLvl w:val="3"/>
    </w:pPr>
    <w:rPr>
      <w:b/>
      <w:bCs/>
      <w:sz w:val="24"/>
      <w:szCs w:val="28"/>
    </w:rPr>
  </w:style>
  <w:style w:type="paragraph" w:styleId="5">
    <w:name w:val="heading 5"/>
    <w:basedOn w:val="a"/>
    <w:next w:val="a"/>
    <w:link w:val="50"/>
    <w:qFormat/>
    <w:rsid w:val="00F24AF7"/>
    <w:pPr>
      <w:keepNext/>
      <w:keepLines/>
      <w:spacing w:before="100" w:beforeAutospacing="1" w:after="100" w:afterAutospacing="1"/>
      <w:outlineLvl w:val="4"/>
    </w:pPr>
    <w:rPr>
      <w:rFonts w:ascii="Times" w:hAnsi="Times"/>
      <w:b/>
      <w:bCs/>
      <w:szCs w:val="28"/>
    </w:rPr>
  </w:style>
  <w:style w:type="paragraph" w:styleId="6">
    <w:name w:val="heading 6"/>
    <w:basedOn w:val="a"/>
    <w:next w:val="a"/>
    <w:qFormat/>
    <w:rsid w:val="00F24AF7"/>
    <w:pPr>
      <w:keepNext/>
      <w:keepLines/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qFormat/>
    <w:rsid w:val="00F24AF7"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qFormat/>
    <w:rsid w:val="00F24AF7"/>
    <w:pPr>
      <w:keepNext/>
      <w:keepLines/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qFormat/>
    <w:rsid w:val="00F24AF7"/>
    <w:pPr>
      <w:keepNext/>
      <w:keepLines/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0">
    <w:name w:val="toc 7"/>
    <w:basedOn w:val="a"/>
    <w:next w:val="a"/>
    <w:uiPriority w:val="39"/>
    <w:rsid w:val="00F24AF7"/>
    <w:pPr>
      <w:ind w:left="1260"/>
      <w:jc w:val="left"/>
    </w:pPr>
    <w:rPr>
      <w:rFonts w:ascii="Calibri" w:hAnsi="Calibri"/>
      <w:sz w:val="18"/>
      <w:szCs w:val="18"/>
    </w:rPr>
  </w:style>
  <w:style w:type="paragraph" w:styleId="a3">
    <w:name w:val="Note Heading"/>
    <w:basedOn w:val="a"/>
    <w:next w:val="a"/>
    <w:rsid w:val="00F24AF7"/>
    <w:pPr>
      <w:jc w:val="center"/>
    </w:pPr>
  </w:style>
  <w:style w:type="paragraph" w:styleId="a4">
    <w:name w:val="Normal Indent"/>
    <w:basedOn w:val="a"/>
    <w:next w:val="a"/>
    <w:rsid w:val="00F24AF7"/>
    <w:pPr>
      <w:spacing w:before="100" w:beforeAutospacing="1" w:after="100" w:afterAutospacing="1"/>
      <w:ind w:firstLineChars="200" w:firstLine="200"/>
    </w:pPr>
    <w:rPr>
      <w:szCs w:val="20"/>
    </w:rPr>
  </w:style>
  <w:style w:type="paragraph" w:styleId="a5">
    <w:name w:val="Document Map"/>
    <w:basedOn w:val="a"/>
    <w:semiHidden/>
    <w:rsid w:val="00F24AF7"/>
    <w:pPr>
      <w:shd w:val="clear" w:color="auto" w:fill="000080"/>
    </w:pPr>
  </w:style>
  <w:style w:type="paragraph" w:styleId="a6">
    <w:name w:val="Body Text"/>
    <w:basedOn w:val="a"/>
    <w:rsid w:val="00F24AF7"/>
    <w:pPr>
      <w:spacing w:before="100" w:beforeAutospacing="1" w:after="100" w:afterAutospacing="1"/>
    </w:pPr>
    <w:rPr>
      <w:kern w:val="0"/>
      <w:szCs w:val="20"/>
      <w:lang w:eastAsia="en-US"/>
    </w:rPr>
  </w:style>
  <w:style w:type="paragraph" w:styleId="51">
    <w:name w:val="toc 5"/>
    <w:basedOn w:val="a"/>
    <w:next w:val="a"/>
    <w:uiPriority w:val="39"/>
    <w:rsid w:val="00F24AF7"/>
    <w:pPr>
      <w:ind w:left="840"/>
      <w:jc w:val="left"/>
    </w:pPr>
    <w:rPr>
      <w:rFonts w:ascii="Calibri" w:hAnsi="Calibri"/>
      <w:sz w:val="18"/>
      <w:szCs w:val="18"/>
    </w:rPr>
  </w:style>
  <w:style w:type="paragraph" w:styleId="30">
    <w:name w:val="toc 3"/>
    <w:basedOn w:val="a"/>
    <w:next w:val="a"/>
    <w:uiPriority w:val="39"/>
    <w:qFormat/>
    <w:rsid w:val="00F24AF7"/>
    <w:pPr>
      <w:ind w:left="420"/>
      <w:jc w:val="left"/>
    </w:pPr>
    <w:rPr>
      <w:rFonts w:ascii="Calibri" w:hAnsi="Calibri"/>
      <w:i/>
      <w:iCs/>
      <w:sz w:val="20"/>
      <w:szCs w:val="20"/>
    </w:rPr>
  </w:style>
  <w:style w:type="paragraph" w:styleId="80">
    <w:name w:val="toc 8"/>
    <w:basedOn w:val="a"/>
    <w:next w:val="a"/>
    <w:uiPriority w:val="39"/>
    <w:rsid w:val="00F24AF7"/>
    <w:pPr>
      <w:ind w:left="1470"/>
      <w:jc w:val="left"/>
    </w:pPr>
    <w:rPr>
      <w:rFonts w:ascii="Calibri" w:hAnsi="Calibri"/>
      <w:sz w:val="18"/>
      <w:szCs w:val="18"/>
    </w:rPr>
  </w:style>
  <w:style w:type="paragraph" w:styleId="a7">
    <w:name w:val="Balloon Text"/>
    <w:basedOn w:val="a"/>
    <w:link w:val="a8"/>
    <w:unhideWhenUsed/>
    <w:rsid w:val="00F24AF7"/>
    <w:rPr>
      <w:sz w:val="18"/>
      <w:szCs w:val="18"/>
    </w:rPr>
  </w:style>
  <w:style w:type="paragraph" w:styleId="a9">
    <w:name w:val="footer"/>
    <w:basedOn w:val="a"/>
    <w:rsid w:val="00F24AF7"/>
    <w:pPr>
      <w:pBdr>
        <w:top w:val="single" w:sz="4" w:space="1" w:color="auto"/>
      </w:pBd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a">
    <w:name w:val="header"/>
    <w:basedOn w:val="a"/>
    <w:rsid w:val="00F24AF7"/>
    <w:pPr>
      <w:pBdr>
        <w:bottom w:val="single" w:sz="4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qFormat/>
    <w:rsid w:val="00F24AF7"/>
    <w:pPr>
      <w:spacing w:before="120" w:after="120"/>
      <w:jc w:val="left"/>
    </w:pPr>
    <w:rPr>
      <w:rFonts w:ascii="Calibri" w:hAnsi="Calibri"/>
      <w:b/>
      <w:bCs/>
      <w:caps/>
      <w:sz w:val="20"/>
      <w:szCs w:val="20"/>
    </w:rPr>
  </w:style>
  <w:style w:type="paragraph" w:styleId="41">
    <w:name w:val="toc 4"/>
    <w:basedOn w:val="a"/>
    <w:next w:val="a"/>
    <w:uiPriority w:val="39"/>
    <w:rsid w:val="00F24AF7"/>
    <w:pPr>
      <w:ind w:left="630"/>
      <w:jc w:val="left"/>
    </w:pPr>
    <w:rPr>
      <w:rFonts w:ascii="Calibri" w:hAnsi="Calibri"/>
      <w:sz w:val="18"/>
      <w:szCs w:val="18"/>
    </w:rPr>
  </w:style>
  <w:style w:type="paragraph" w:styleId="60">
    <w:name w:val="toc 6"/>
    <w:basedOn w:val="a"/>
    <w:next w:val="a"/>
    <w:uiPriority w:val="39"/>
    <w:rsid w:val="00F24AF7"/>
    <w:pPr>
      <w:ind w:left="1050"/>
      <w:jc w:val="left"/>
    </w:pPr>
    <w:rPr>
      <w:rFonts w:ascii="Calibri" w:hAnsi="Calibri"/>
      <w:sz w:val="18"/>
      <w:szCs w:val="18"/>
    </w:rPr>
  </w:style>
  <w:style w:type="paragraph" w:styleId="20">
    <w:name w:val="toc 2"/>
    <w:basedOn w:val="a"/>
    <w:next w:val="a"/>
    <w:uiPriority w:val="39"/>
    <w:qFormat/>
    <w:rsid w:val="00F24AF7"/>
    <w:pPr>
      <w:ind w:left="210"/>
      <w:jc w:val="left"/>
    </w:pPr>
    <w:rPr>
      <w:rFonts w:ascii="Calibri" w:hAnsi="Calibri"/>
      <w:smallCaps/>
      <w:sz w:val="20"/>
      <w:szCs w:val="20"/>
    </w:rPr>
  </w:style>
  <w:style w:type="paragraph" w:styleId="90">
    <w:name w:val="toc 9"/>
    <w:basedOn w:val="a"/>
    <w:next w:val="a"/>
    <w:uiPriority w:val="39"/>
    <w:rsid w:val="00F24AF7"/>
    <w:pPr>
      <w:ind w:left="1680"/>
      <w:jc w:val="left"/>
    </w:pPr>
    <w:rPr>
      <w:rFonts w:ascii="Calibri" w:hAnsi="Calibri"/>
      <w:sz w:val="18"/>
      <w:szCs w:val="18"/>
    </w:rPr>
  </w:style>
  <w:style w:type="paragraph" w:styleId="11">
    <w:name w:val="index 1"/>
    <w:basedOn w:val="a"/>
    <w:next w:val="a"/>
    <w:semiHidden/>
    <w:rsid w:val="00F24AF7"/>
  </w:style>
  <w:style w:type="character" w:styleId="ab">
    <w:name w:val="page number"/>
    <w:basedOn w:val="a0"/>
    <w:rsid w:val="00F24AF7"/>
  </w:style>
  <w:style w:type="character" w:styleId="ac">
    <w:name w:val="FollowedHyperlink"/>
    <w:rsid w:val="00F24AF7"/>
    <w:rPr>
      <w:color w:val="800080"/>
      <w:u w:val="single"/>
    </w:rPr>
  </w:style>
  <w:style w:type="character" w:styleId="ad">
    <w:name w:val="Hyperlink"/>
    <w:uiPriority w:val="99"/>
    <w:rsid w:val="00F24AF7"/>
    <w:rPr>
      <w:color w:val="0000FF"/>
      <w:u w:val="single"/>
    </w:rPr>
  </w:style>
  <w:style w:type="table" w:styleId="ae">
    <w:name w:val="Table Grid"/>
    <w:basedOn w:val="a1"/>
    <w:rsid w:val="00F24A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foblue">
    <w:name w:val="infoblue"/>
    <w:basedOn w:val="a"/>
    <w:rsid w:val="00F24AF7"/>
    <w:pPr>
      <w:widowControl/>
      <w:spacing w:before="100" w:beforeAutospacing="1" w:after="100" w:afterAutospacing="1" w:line="240" w:lineRule="atLeast"/>
      <w:ind w:firstLineChars="200" w:firstLine="200"/>
      <w:jc w:val="left"/>
    </w:pPr>
    <w:rPr>
      <w:i/>
      <w:iCs/>
      <w:color w:val="0000FF"/>
      <w:kern w:val="0"/>
      <w:szCs w:val="20"/>
    </w:rPr>
  </w:style>
  <w:style w:type="paragraph" w:customStyle="1" w:styleId="paragraph2">
    <w:name w:val="paragraph2"/>
    <w:basedOn w:val="a"/>
    <w:rsid w:val="00F24AF7"/>
    <w:pPr>
      <w:widowControl/>
      <w:spacing w:before="80" w:line="240" w:lineRule="atLeast"/>
      <w:ind w:left="720"/>
    </w:pPr>
    <w:rPr>
      <w:color w:val="000000"/>
      <w:kern w:val="0"/>
      <w:sz w:val="20"/>
      <w:szCs w:val="20"/>
    </w:rPr>
  </w:style>
  <w:style w:type="paragraph" w:customStyle="1" w:styleId="TAH">
    <w:name w:val="TAH"/>
    <w:basedOn w:val="a"/>
    <w:rsid w:val="00F24AF7"/>
    <w:pPr>
      <w:keepNext/>
      <w:keepLines/>
      <w:widowControl/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/>
      <w:b/>
      <w:kern w:val="0"/>
      <w:sz w:val="18"/>
      <w:szCs w:val="20"/>
      <w:lang w:eastAsia="en-US"/>
    </w:rPr>
  </w:style>
  <w:style w:type="paragraph" w:customStyle="1" w:styleId="TAL">
    <w:name w:val="TAL"/>
    <w:basedOn w:val="a"/>
    <w:rsid w:val="00F24AF7"/>
    <w:pPr>
      <w:keepNext/>
      <w:keepLines/>
      <w:widowControl/>
      <w:overflowPunct w:val="0"/>
      <w:autoSpaceDE w:val="0"/>
      <w:autoSpaceDN w:val="0"/>
      <w:adjustRightInd w:val="0"/>
      <w:jc w:val="left"/>
      <w:textAlignment w:val="baseline"/>
    </w:pPr>
    <w:rPr>
      <w:rFonts w:ascii="Arial" w:hAnsi="Arial"/>
      <w:kern w:val="0"/>
      <w:sz w:val="18"/>
      <w:szCs w:val="20"/>
      <w:lang w:eastAsia="en-US"/>
    </w:rPr>
  </w:style>
  <w:style w:type="paragraph" w:customStyle="1" w:styleId="12">
    <w:name w:val="列出段落1"/>
    <w:basedOn w:val="a"/>
    <w:uiPriority w:val="34"/>
    <w:qFormat/>
    <w:rsid w:val="00F24AF7"/>
    <w:pPr>
      <w:ind w:firstLineChars="200" w:firstLine="420"/>
    </w:pPr>
  </w:style>
  <w:style w:type="paragraph" w:customStyle="1" w:styleId="TOC1">
    <w:name w:val="TOC 标题1"/>
    <w:basedOn w:val="1"/>
    <w:next w:val="a"/>
    <w:uiPriority w:val="39"/>
    <w:unhideWhenUsed/>
    <w:qFormat/>
    <w:rsid w:val="00F24AF7"/>
    <w:pPr>
      <w:widowControl/>
      <w:spacing w:before="480" w:beforeAutospacing="0" w:after="0" w:afterAutospacing="0" w:line="276" w:lineRule="auto"/>
      <w:outlineLvl w:val="9"/>
    </w:pPr>
    <w:rPr>
      <w:rFonts w:ascii="Cambria" w:hAnsi="Cambria" w:cs="黑体"/>
      <w:color w:val="365F90"/>
      <w:kern w:val="0"/>
      <w:sz w:val="28"/>
      <w:szCs w:val="28"/>
    </w:rPr>
  </w:style>
  <w:style w:type="character" w:customStyle="1" w:styleId="a8">
    <w:name w:val="批注框文本 字符"/>
    <w:basedOn w:val="a0"/>
    <w:link w:val="a7"/>
    <w:semiHidden/>
    <w:rsid w:val="00F24AF7"/>
    <w:rPr>
      <w:kern w:val="2"/>
      <w:sz w:val="18"/>
      <w:szCs w:val="18"/>
    </w:rPr>
  </w:style>
  <w:style w:type="character" w:customStyle="1" w:styleId="40">
    <w:name w:val="标题 4 字符"/>
    <w:basedOn w:val="a0"/>
    <w:link w:val="4"/>
    <w:rsid w:val="00F24AF7"/>
    <w:rPr>
      <w:b/>
      <w:bCs/>
      <w:kern w:val="2"/>
      <w:sz w:val="24"/>
      <w:szCs w:val="28"/>
    </w:rPr>
  </w:style>
  <w:style w:type="character" w:customStyle="1" w:styleId="50">
    <w:name w:val="标题 5 字符"/>
    <w:basedOn w:val="a0"/>
    <w:link w:val="5"/>
    <w:rsid w:val="00F24AF7"/>
    <w:rPr>
      <w:rFonts w:ascii="Times" w:hAnsi="Times"/>
      <w:b/>
      <w:bCs/>
      <w:kern w:val="2"/>
      <w:sz w:val="21"/>
      <w:szCs w:val="28"/>
    </w:rPr>
  </w:style>
  <w:style w:type="paragraph" w:styleId="af">
    <w:name w:val="Normal (Web)"/>
    <w:basedOn w:val="a"/>
    <w:uiPriority w:val="99"/>
    <w:semiHidden/>
    <w:unhideWhenUsed/>
    <w:rsid w:val="00903FC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f0">
    <w:name w:val="List Paragraph"/>
    <w:basedOn w:val="a"/>
    <w:uiPriority w:val="99"/>
    <w:unhideWhenUsed/>
    <w:rsid w:val="00844B7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06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04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6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98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33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92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12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38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18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9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11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37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8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88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28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51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07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19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44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01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04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08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99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81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17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91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89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2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26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75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66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0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73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12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89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97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99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32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7.png"/><Relationship Id="rId32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microsoft.com/office/2011/relationships/people" Target="peop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1133</TotalTime>
  <Pages>33</Pages>
  <Words>1649</Words>
  <Characters>9404</Characters>
  <Application>Microsoft Office Word</Application>
  <DocSecurity>0</DocSecurity>
  <Lines>78</Lines>
  <Paragraphs>22</Paragraphs>
  <ScaleCrop>false</ScaleCrop>
  <Company>上海我友网络</Company>
  <LinksUpToDate>false</LinksUpToDate>
  <CharactersWithSpaces>11031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产品需求文档模版</dc:title>
  <dc:creator>Denny Xu</dc:creator>
  <cp:lastModifiedBy>Administrator</cp:lastModifiedBy>
  <cp:revision>651</cp:revision>
  <cp:lastPrinted>2001-12-24T08:54:00Z</cp:lastPrinted>
  <dcterms:created xsi:type="dcterms:W3CDTF">2015-08-20T03:10:00Z</dcterms:created>
  <dcterms:modified xsi:type="dcterms:W3CDTF">2018-08-13T09:40:00Z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2052-9.1.0.5133</vt:lpwstr>
  </property>
</Properties>
</file>